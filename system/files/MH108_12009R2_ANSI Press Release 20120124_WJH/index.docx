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FD4" w:rsidRPr="00313E76" w:rsidRDefault="00C30FD4">
      <w:r w:rsidRPr="00313E76">
        <w:t xml:space="preserve">The American National Standards Institute (ANSI) is pleased to announce </w:t>
      </w:r>
      <w:r w:rsidR="00622DEB" w:rsidRPr="00313E76">
        <w:t xml:space="preserve">the development of </w:t>
      </w:r>
      <w:r w:rsidRPr="00313E76">
        <w:t>a</w:t>
      </w:r>
      <w:r w:rsidR="00622DEB" w:rsidRPr="00313E76">
        <w:t xml:space="preserve"> new </w:t>
      </w:r>
      <w:r w:rsidR="00962CC8">
        <w:t>standard</w:t>
      </w:r>
      <w:r w:rsidR="00C965D2">
        <w:t xml:space="preserve"> that </w:t>
      </w:r>
      <w:r w:rsidR="0027088C" w:rsidRPr="00313E76">
        <w:t>enhance</w:t>
      </w:r>
      <w:r w:rsidR="00C965D2">
        <w:t>s</w:t>
      </w:r>
      <w:r w:rsidRPr="00313E76">
        <w:t xml:space="preserve"> </w:t>
      </w:r>
      <w:r w:rsidR="00622DEB" w:rsidRPr="00313E76">
        <w:t>the</w:t>
      </w:r>
      <w:r w:rsidRPr="00313E76">
        <w:t xml:space="preserve"> usability </w:t>
      </w:r>
      <w:r w:rsidR="00200A4E">
        <w:t xml:space="preserve">of </w:t>
      </w:r>
      <w:r w:rsidR="00622DEB" w:rsidRPr="00313E76">
        <w:t>scanners</w:t>
      </w:r>
      <w:r w:rsidR="009D36B2">
        <w:t xml:space="preserve"> in 2D</w:t>
      </w:r>
      <w:r w:rsidR="00200A4E">
        <w:t xml:space="preserve"> bar code and other high capacity</w:t>
      </w:r>
      <w:r w:rsidR="009D36B2">
        <w:t xml:space="preserve"> data </w:t>
      </w:r>
      <w:r w:rsidR="00200A4E">
        <w:t>applications</w:t>
      </w:r>
      <w:r w:rsidRPr="00313E76">
        <w:t>.</w:t>
      </w:r>
      <w:r w:rsidR="00622DEB" w:rsidRPr="00313E76">
        <w:t xml:space="preserve">  </w:t>
      </w:r>
      <w:r w:rsidR="00046F19" w:rsidRPr="00313E76">
        <w:rPr>
          <w:color w:val="FF0000"/>
        </w:rPr>
        <w:t xml:space="preserve">The new specification provides a standardized way </w:t>
      </w:r>
      <w:r w:rsidR="00046F19">
        <w:rPr>
          <w:color w:val="FF0000"/>
        </w:rPr>
        <w:t xml:space="preserve">for the scanner </w:t>
      </w:r>
      <w:r w:rsidR="00046F19" w:rsidRPr="00313E76">
        <w:rPr>
          <w:color w:val="FF0000"/>
        </w:rPr>
        <w:t>to output these control codes</w:t>
      </w:r>
      <w:r w:rsidR="00046F19">
        <w:rPr>
          <w:color w:val="FF0000"/>
        </w:rPr>
        <w:t xml:space="preserve"> in a common XML format</w:t>
      </w:r>
      <w:r w:rsidR="00046F19" w:rsidRPr="00313E76">
        <w:rPr>
          <w:color w:val="FF0000"/>
        </w:rPr>
        <w:t xml:space="preserve">, so that an application </w:t>
      </w:r>
      <w:r w:rsidR="00046F19">
        <w:rPr>
          <w:color w:val="FF0000"/>
        </w:rPr>
        <w:t xml:space="preserve">can be </w:t>
      </w:r>
      <w:r w:rsidR="00046F19" w:rsidRPr="00313E76">
        <w:rPr>
          <w:color w:val="FF0000"/>
        </w:rPr>
        <w:t xml:space="preserve">the same </w:t>
      </w:r>
      <w:r w:rsidR="00046F19">
        <w:rPr>
          <w:color w:val="FF0000"/>
        </w:rPr>
        <w:t xml:space="preserve">for </w:t>
      </w:r>
      <w:r w:rsidR="00046F19" w:rsidRPr="00313E76">
        <w:rPr>
          <w:color w:val="FF0000"/>
        </w:rPr>
        <w:t>all scanners.</w:t>
      </w:r>
      <w:r w:rsidR="00046F19" w:rsidRPr="00313E76">
        <w:t xml:space="preserve"> </w:t>
      </w:r>
      <w:del w:id="0" w:author="Bill's Laptop" w:date="2012-01-24T13:37:00Z">
        <w:r w:rsidR="00622DEB" w:rsidRPr="00313E76" w:rsidDel="00046F19">
          <w:delText>Th</w:delText>
        </w:r>
        <w:r w:rsidR="00CE0F57" w:rsidDel="00046F19">
          <w:delText>is</w:delText>
        </w:r>
        <w:r w:rsidR="00622DEB" w:rsidRPr="00313E76" w:rsidDel="00046F19">
          <w:delText xml:space="preserve"> new s</w:delText>
        </w:r>
        <w:r w:rsidR="00CE0F57" w:rsidDel="00046F19">
          <w:delText>tandard</w:delText>
        </w:r>
        <w:r w:rsidR="00622DEB" w:rsidRPr="00313E76" w:rsidDel="00046F19">
          <w:delText xml:space="preserve"> </w:delText>
        </w:r>
        <w:bookmarkStart w:id="1" w:name="_GoBack"/>
        <w:bookmarkEnd w:id="1"/>
        <w:r w:rsidR="0027088C" w:rsidRPr="00313E76" w:rsidDel="00046F19">
          <w:delText>creates a</w:delText>
        </w:r>
        <w:r w:rsidR="00CE0F57" w:rsidDel="00046F19">
          <w:delText>n</w:delText>
        </w:r>
        <w:r w:rsidR="0027088C" w:rsidRPr="00313E76" w:rsidDel="00046F19">
          <w:delText xml:space="preserve"> </w:delText>
        </w:r>
        <w:r w:rsidR="00CE0F57" w:rsidDel="00046F19">
          <w:delText>alternate</w:delText>
        </w:r>
        <w:r w:rsidR="0027088C" w:rsidRPr="00313E76" w:rsidDel="00046F19">
          <w:delText xml:space="preserve"> scanner </w:delText>
        </w:r>
        <w:r w:rsidR="00CE0F57" w:rsidDel="00046F19">
          <w:delText xml:space="preserve">output </w:delText>
        </w:r>
        <w:r w:rsidR="00884DB1" w:rsidRPr="00313E76" w:rsidDel="00046F19">
          <w:delText xml:space="preserve">format </w:delText>
        </w:r>
        <w:r w:rsidR="00174078" w:rsidRPr="00313E76" w:rsidDel="00046F19">
          <w:delText xml:space="preserve">that can be </w:delText>
        </w:r>
        <w:r w:rsidR="00420093" w:rsidDel="00046F19">
          <w:delText>supported</w:delText>
        </w:r>
        <w:r w:rsidR="00174078" w:rsidRPr="00313E76" w:rsidDel="00046F19">
          <w:delText xml:space="preserve"> by barcode scanner manufacturers.  </w:delText>
        </w:r>
        <w:r w:rsidR="00D749D6" w:rsidRPr="00313E76" w:rsidDel="00046F19">
          <w:delText>The</w:delText>
        </w:r>
        <w:r w:rsidR="00174078" w:rsidRPr="00313E76" w:rsidDel="00046F19">
          <w:delText xml:space="preserve"> </w:delText>
        </w:r>
        <w:r w:rsidR="00EB3E6E" w:rsidRPr="00313E76" w:rsidDel="00046F19">
          <w:delText xml:space="preserve">result is that </w:delText>
        </w:r>
        <w:r w:rsidR="0027088C" w:rsidRPr="00313E76" w:rsidDel="00046F19">
          <w:delText xml:space="preserve">end users and system integrators </w:delText>
        </w:r>
        <w:r w:rsidR="00EB3E6E" w:rsidRPr="00313E76" w:rsidDel="00046F19">
          <w:delText xml:space="preserve">will be able to </w:delText>
        </w:r>
        <w:r w:rsidR="0027088C" w:rsidRPr="00313E76" w:rsidDel="00046F19">
          <w:delText xml:space="preserve">create applications that </w:delText>
        </w:r>
        <w:r w:rsidR="00174078" w:rsidRPr="00313E76" w:rsidDel="00046F19">
          <w:delText xml:space="preserve">can use </w:delText>
        </w:r>
        <w:r w:rsidR="0027088C" w:rsidRPr="00313E76" w:rsidDel="00046F19">
          <w:delText xml:space="preserve">scanners </w:delText>
        </w:r>
        <w:r w:rsidR="00EB3E6E" w:rsidRPr="00313E76" w:rsidDel="00046F19">
          <w:delText xml:space="preserve">sold </w:delText>
        </w:r>
        <w:r w:rsidR="0027088C" w:rsidRPr="00313E76" w:rsidDel="00046F19">
          <w:delText xml:space="preserve">by </w:delText>
        </w:r>
        <w:r w:rsidR="00884DB1" w:rsidRPr="00313E76" w:rsidDel="00046F19">
          <w:delText xml:space="preserve">any participating </w:delText>
        </w:r>
        <w:r w:rsidR="00313E76" w:rsidDel="00046F19">
          <w:delText>vendors</w:delText>
        </w:r>
        <w:r w:rsidR="00622DEB" w:rsidRPr="00313E76" w:rsidDel="00046F19">
          <w:delText>.</w:delText>
        </w:r>
        <w:r w:rsidR="0027088C" w:rsidRPr="00313E76" w:rsidDel="00046F19">
          <w:delText xml:space="preserve">  </w:delText>
        </w:r>
      </w:del>
      <w:r w:rsidR="0027088C" w:rsidRPr="00313E76">
        <w:t>This feature will</w:t>
      </w:r>
      <w:ins w:id="2" w:author="Bill's Laptop" w:date="2012-01-24T13:38:00Z">
        <w:r w:rsidR="00046F19">
          <w:t xml:space="preserve"> also</w:t>
        </w:r>
      </w:ins>
      <w:r w:rsidR="0027088C" w:rsidRPr="00313E76">
        <w:t xml:space="preserve"> </w:t>
      </w:r>
      <w:r w:rsidR="00EB3E6E" w:rsidRPr="00313E76">
        <w:t>allo</w:t>
      </w:r>
      <w:r w:rsidR="0027088C" w:rsidRPr="00313E76">
        <w:t xml:space="preserve">w customers greater flexibility to </w:t>
      </w:r>
      <w:r w:rsidR="00313E76">
        <w:t>mix-and-match</w:t>
      </w:r>
      <w:r w:rsidR="0027088C" w:rsidRPr="00313E76">
        <w:t xml:space="preserve"> scanners from different </w:t>
      </w:r>
      <w:r w:rsidR="00313E76">
        <w:t>supplier</w:t>
      </w:r>
      <w:r w:rsidR="00EB3E6E" w:rsidRPr="00313E76">
        <w:t>s</w:t>
      </w:r>
      <w:r w:rsidR="0027088C" w:rsidRPr="00313E76">
        <w:t xml:space="preserve"> in</w:t>
      </w:r>
      <w:r w:rsidR="00884DB1" w:rsidRPr="00313E76">
        <w:t>to</w:t>
      </w:r>
      <w:r w:rsidR="0027088C" w:rsidRPr="00313E76">
        <w:t xml:space="preserve"> their applications.</w:t>
      </w:r>
      <w:r w:rsidR="00420093" w:rsidRPr="00420093">
        <w:rPr>
          <w:color w:val="FF0000"/>
        </w:rPr>
        <w:t xml:space="preserve"> </w:t>
      </w:r>
    </w:p>
    <w:p w:rsidR="00174078" w:rsidRPr="00313E76" w:rsidRDefault="00174078" w:rsidP="00174078"/>
    <w:p w:rsidR="001F2C5A" w:rsidRPr="00313E76" w:rsidRDefault="00EB3E6E" w:rsidP="00EB3E6E">
      <w:pPr>
        <w:autoSpaceDE w:val="0"/>
        <w:autoSpaceDN w:val="0"/>
        <w:adjustRightInd w:val="0"/>
        <w:rPr>
          <w:color w:val="FF0000"/>
        </w:rPr>
      </w:pPr>
      <w:del w:id="3" w:author="Bill's Laptop" w:date="2012-01-24T13:43:00Z">
        <w:r w:rsidRPr="00313E76" w:rsidDel="00046F19">
          <w:rPr>
            <w:color w:val="FF0000"/>
          </w:rPr>
          <w:delText xml:space="preserve">The </w:delText>
        </w:r>
      </w:del>
      <w:del w:id="4" w:author="Bill's Laptop" w:date="2012-01-24T13:38:00Z">
        <w:r w:rsidRPr="00313E76" w:rsidDel="00046F19">
          <w:rPr>
            <w:color w:val="FF0000"/>
          </w:rPr>
          <w:delText xml:space="preserve">problem </w:delText>
        </w:r>
      </w:del>
      <w:del w:id="5" w:author="Bill's Laptop" w:date="2012-01-24T13:43:00Z">
        <w:r w:rsidRPr="00313E76" w:rsidDel="00046F19">
          <w:rPr>
            <w:color w:val="FF0000"/>
          </w:rPr>
          <w:delText xml:space="preserve">comes about as a result of the way that shipping label data is encoded </w:delText>
        </w:r>
        <w:r w:rsidR="0034331B" w:rsidDel="00046F19">
          <w:rPr>
            <w:color w:val="FF0000"/>
          </w:rPr>
          <w:delText>by</w:delText>
        </w:r>
        <w:r w:rsidRPr="00313E76" w:rsidDel="00046F19">
          <w:rPr>
            <w:color w:val="FF0000"/>
          </w:rPr>
          <w:delText xml:space="preserve"> ISO 15434: </w:delText>
        </w:r>
        <w:r w:rsidRPr="00313E76" w:rsidDel="00046F19">
          <w:rPr>
            <w:color w:val="FF0000"/>
            <w:u w:val="single"/>
          </w:rPr>
          <w:delText>Information technology - Automatic identification and data capture techniques - Syntax for high-capacity ADC media.</w:delText>
        </w:r>
        <w:r w:rsidRPr="00313E76" w:rsidDel="00046F19">
          <w:rPr>
            <w:color w:val="FF0000"/>
          </w:rPr>
          <w:delText xml:space="preserve">  </w:delText>
        </w:r>
      </w:del>
      <w:r w:rsidRPr="00313E76">
        <w:rPr>
          <w:color w:val="FF0000"/>
        </w:rPr>
        <w:t>This international standard specifies a transfer structure, syntax, and coding of messages and data formats when using high-capacity ADC media</w:t>
      </w:r>
      <w:r w:rsidR="00313E76">
        <w:rPr>
          <w:color w:val="FF0000"/>
        </w:rPr>
        <w:t>, such as 2D bar codes</w:t>
      </w:r>
      <w:r w:rsidRPr="00313E76">
        <w:rPr>
          <w:color w:val="FF0000"/>
        </w:rPr>
        <w:t xml:space="preserve">.  When </w:t>
      </w:r>
      <w:r w:rsidR="00C416DF" w:rsidRPr="00313E76">
        <w:rPr>
          <w:color w:val="FF0000"/>
        </w:rPr>
        <w:t xml:space="preserve">shipping </w:t>
      </w:r>
      <w:r w:rsidRPr="00313E76">
        <w:rPr>
          <w:color w:val="FF0000"/>
        </w:rPr>
        <w:t xml:space="preserve">data </w:t>
      </w:r>
      <w:r w:rsidR="001F2C5A" w:rsidRPr="00313E76">
        <w:rPr>
          <w:color w:val="FF0000"/>
        </w:rPr>
        <w:t xml:space="preserve">is encoded in accordance with ISO 15434, it can include embedded “control” codes that are used as data </w:t>
      </w:r>
      <w:r w:rsidR="00C416DF" w:rsidRPr="00313E76">
        <w:rPr>
          <w:color w:val="FF0000"/>
        </w:rPr>
        <w:t xml:space="preserve">field </w:t>
      </w:r>
      <w:r w:rsidR="001F2C5A" w:rsidRPr="00313E76">
        <w:rPr>
          <w:color w:val="FF0000"/>
        </w:rPr>
        <w:t xml:space="preserve">separators.  </w:t>
      </w:r>
      <w:ins w:id="6" w:author="Bill's Laptop" w:date="2012-01-24T13:43:00Z">
        <w:r w:rsidR="00046F19">
          <w:rPr>
            <w:color w:val="FF0000"/>
          </w:rPr>
          <w:t>T</w:t>
        </w:r>
        <w:r w:rsidR="00046F19">
          <w:rPr>
            <w:color w:val="FF0000"/>
          </w:rPr>
          <w:t>he</w:t>
        </w:r>
        <w:r w:rsidR="00046F19">
          <w:rPr>
            <w:color w:val="FF0000"/>
          </w:rPr>
          <w:t xml:space="preserve"> challenge </w:t>
        </w:r>
      </w:ins>
      <w:ins w:id="7" w:author="Bill's Laptop" w:date="2012-01-24T13:44:00Z">
        <w:r w:rsidR="00046F19">
          <w:rPr>
            <w:color w:val="FF0000"/>
          </w:rPr>
          <w:t xml:space="preserve">today </w:t>
        </w:r>
        <w:r w:rsidR="00046F19">
          <w:rPr>
            <w:color w:val="FF0000"/>
          </w:rPr>
          <w:t>–</w:t>
        </w:r>
        <w:r w:rsidR="00046F19">
          <w:rPr>
            <w:color w:val="FF0000"/>
          </w:rPr>
          <w:t xml:space="preserve"> without this standard - </w:t>
        </w:r>
      </w:ins>
      <w:ins w:id="8" w:author="Bill's Laptop" w:date="2012-01-24T13:43:00Z">
        <w:r w:rsidR="00046F19">
          <w:rPr>
            <w:color w:val="FF0000"/>
          </w:rPr>
          <w:t xml:space="preserve">is that </w:t>
        </w:r>
      </w:ins>
      <w:del w:id="9" w:author="Bill's Laptop" w:date="2012-01-24T13:43:00Z">
        <w:r w:rsidR="001F2C5A" w:rsidRPr="00313E76" w:rsidDel="00046F19">
          <w:rPr>
            <w:color w:val="FF0000"/>
          </w:rPr>
          <w:delText>S</w:delText>
        </w:r>
      </w:del>
      <w:ins w:id="10" w:author="Bill's Laptop" w:date="2012-01-24T13:43:00Z">
        <w:r w:rsidR="00046F19">
          <w:rPr>
            <w:color w:val="FF0000"/>
          </w:rPr>
          <w:t>s</w:t>
        </w:r>
      </w:ins>
      <w:r w:rsidR="001F2C5A" w:rsidRPr="00313E76">
        <w:rPr>
          <w:color w:val="FF0000"/>
        </w:rPr>
        <w:t xml:space="preserve">canners from different manufacturers </w:t>
      </w:r>
      <w:r w:rsidR="0034331B">
        <w:rPr>
          <w:color w:val="FF0000"/>
        </w:rPr>
        <w:t>can output</w:t>
      </w:r>
      <w:r w:rsidR="00C416DF" w:rsidRPr="00313E76">
        <w:rPr>
          <w:color w:val="FF0000"/>
        </w:rPr>
        <w:t xml:space="preserve"> th</w:t>
      </w:r>
      <w:r w:rsidR="00313E76">
        <w:rPr>
          <w:color w:val="FF0000"/>
        </w:rPr>
        <w:t>ese characters</w:t>
      </w:r>
      <w:r w:rsidR="00C416DF" w:rsidRPr="00313E76">
        <w:rPr>
          <w:color w:val="FF0000"/>
        </w:rPr>
        <w:t xml:space="preserve"> differently, </w:t>
      </w:r>
      <w:r w:rsidR="00313E76">
        <w:rPr>
          <w:color w:val="FF0000"/>
        </w:rPr>
        <w:t>so</w:t>
      </w:r>
      <w:r w:rsidR="00C416DF" w:rsidRPr="00313E76">
        <w:rPr>
          <w:color w:val="FF0000"/>
        </w:rPr>
        <w:t xml:space="preserve"> applications </w:t>
      </w:r>
      <w:r w:rsidR="00313E76">
        <w:rPr>
          <w:color w:val="FF0000"/>
        </w:rPr>
        <w:t xml:space="preserve">have </w:t>
      </w:r>
      <w:r w:rsidR="00C416DF" w:rsidRPr="00313E76">
        <w:rPr>
          <w:color w:val="FF0000"/>
        </w:rPr>
        <w:t xml:space="preserve">to change </w:t>
      </w:r>
      <w:r w:rsidR="00313E76">
        <w:rPr>
          <w:color w:val="FF0000"/>
        </w:rPr>
        <w:t xml:space="preserve">to accommodate </w:t>
      </w:r>
      <w:r w:rsidR="00C416DF" w:rsidRPr="00313E76">
        <w:rPr>
          <w:color w:val="FF0000"/>
        </w:rPr>
        <w:t>th</w:t>
      </w:r>
      <w:r w:rsidR="00313E76">
        <w:rPr>
          <w:color w:val="FF0000"/>
        </w:rPr>
        <w:t>os</w:t>
      </w:r>
      <w:r w:rsidR="00C416DF" w:rsidRPr="00313E76">
        <w:rPr>
          <w:color w:val="FF0000"/>
        </w:rPr>
        <w:t xml:space="preserve">e </w:t>
      </w:r>
      <w:r w:rsidR="00313E76">
        <w:rPr>
          <w:color w:val="FF0000"/>
        </w:rPr>
        <w:t>differences</w:t>
      </w:r>
      <w:r w:rsidR="00C416DF" w:rsidRPr="00313E76">
        <w:rPr>
          <w:color w:val="FF0000"/>
        </w:rPr>
        <w:t xml:space="preserve">.  </w:t>
      </w:r>
    </w:p>
    <w:p w:rsidR="00EB3E6E" w:rsidRPr="00313E76" w:rsidRDefault="00EB3E6E" w:rsidP="00174078"/>
    <w:p w:rsidR="00717B48" w:rsidRDefault="00174078" w:rsidP="00174078">
      <w:r w:rsidRPr="00313E76">
        <w:t xml:space="preserve">The </w:t>
      </w:r>
      <w:del w:id="11" w:author="Bill's Laptop" w:date="2012-01-24T13:44:00Z">
        <w:r w:rsidRPr="00313E76" w:rsidDel="00046F19">
          <w:delText xml:space="preserve">specification </w:delText>
        </w:r>
      </w:del>
      <w:ins w:id="12" w:author="Bill's Laptop" w:date="2012-01-24T13:44:00Z">
        <w:r w:rsidR="00046F19">
          <w:t>standard</w:t>
        </w:r>
        <w:r w:rsidR="00046F19" w:rsidRPr="00313E76">
          <w:t xml:space="preserve"> </w:t>
        </w:r>
      </w:ins>
      <w:r w:rsidRPr="00313E76">
        <w:t xml:space="preserve">was crafted by an ad hoc committee of ANSI </w:t>
      </w:r>
      <w:r w:rsidR="00962CC8">
        <w:t>MH10 Subcommittee</w:t>
      </w:r>
      <w:r w:rsidRPr="00313E76">
        <w:t xml:space="preserve"> 8 (S</w:t>
      </w:r>
      <w:r w:rsidR="00962CC8">
        <w:t>C</w:t>
      </w:r>
      <w:r w:rsidRPr="00313E76">
        <w:t xml:space="preserve">8).  This group is responsible for maintenance of the </w:t>
      </w:r>
      <w:r w:rsidR="0034331B">
        <w:t>m</w:t>
      </w:r>
      <w:r w:rsidRPr="00313E76">
        <w:t xml:space="preserve">aterial </w:t>
      </w:r>
      <w:r w:rsidR="0034331B">
        <w:t>h</w:t>
      </w:r>
      <w:r w:rsidRPr="00313E76">
        <w:t xml:space="preserve">andling standards that specify the creation, placement, and data content of shipping labels.  The ad hoc committee was comprised of members </w:t>
      </w:r>
      <w:r w:rsidR="00CD2819">
        <w:rPr>
          <w:color w:val="FF0000"/>
        </w:rPr>
        <w:t xml:space="preserve">of </w:t>
      </w:r>
      <w:r w:rsidRPr="00FE1230">
        <w:rPr>
          <w:color w:val="FF0000"/>
        </w:rPr>
        <w:t>AIDC equipment manufacturers, system integrators, and Gove</w:t>
      </w:r>
      <w:r w:rsidR="00717B48" w:rsidRPr="00FE1230">
        <w:rPr>
          <w:color w:val="FF0000"/>
        </w:rPr>
        <w:t>rnment and commercial end users</w:t>
      </w:r>
      <w:r w:rsidR="00717B48">
        <w:t xml:space="preserve"> from the following companies: ATIS / Alcatel-Lucent; ATIS / Telcordia; CDO Technologies; DoD Logistics AIT Office; Intermec Technologies; Motorola; Northrop Grumman; Q.E.D Systems; </w:t>
      </w:r>
      <w:r w:rsidR="00FE1230">
        <w:t xml:space="preserve">and the </w:t>
      </w:r>
      <w:r w:rsidR="00717B48">
        <w:t xml:space="preserve">USAF AIT </w:t>
      </w:r>
      <w:r w:rsidR="00FE1230">
        <w:t xml:space="preserve">Program </w:t>
      </w:r>
      <w:r w:rsidR="00717B48">
        <w:t xml:space="preserve">Office.  </w:t>
      </w:r>
    </w:p>
    <w:p w:rsidR="001F2C5A" w:rsidRPr="00313E76" w:rsidRDefault="001F2C5A" w:rsidP="00174078"/>
    <w:p w:rsidR="002D72FF" w:rsidRPr="00313E76" w:rsidRDefault="002D72FF" w:rsidP="00290E75">
      <w:r w:rsidRPr="00313E76">
        <w:t xml:space="preserve">According to Mark Reboulet, Program Manager for Air Force AIT and chairman of the SG8/WG2 committee, “This specification is a direct result of cooperation between manufacturers and system integrators, and demonstrates the standards process in action.  </w:t>
      </w:r>
      <w:r w:rsidR="00D749D6" w:rsidRPr="00313E76">
        <w:t xml:space="preserve">The </w:t>
      </w:r>
      <w:r w:rsidRPr="00313E76">
        <w:t xml:space="preserve">common data output format will simplify design for system integrators, and also allow users to choose the equipment that </w:t>
      </w:r>
      <w:r w:rsidR="00D749D6" w:rsidRPr="00313E76">
        <w:t>best fits their needs.</w:t>
      </w:r>
      <w:r w:rsidR="00C416DF" w:rsidRPr="00313E76">
        <w:t xml:space="preserve">  It’s a win-win for the entire data collection industry.</w:t>
      </w:r>
      <w:r w:rsidR="00D749D6" w:rsidRPr="00313E76">
        <w:t>”</w:t>
      </w:r>
    </w:p>
    <w:p w:rsidR="002D72FF" w:rsidRPr="00313E76" w:rsidRDefault="002D72FF" w:rsidP="00290E75"/>
    <w:p w:rsidR="00D749D6" w:rsidRPr="00313E76" w:rsidRDefault="00D749D6" w:rsidP="00290E75"/>
    <w:sectPr w:rsidR="00D749D6" w:rsidRPr="00313E76" w:rsidSect="00A75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characterSpacingControl w:val="doNotCompress"/>
  <w:compat/>
  <w:rsids>
    <w:rsidRoot w:val="009F006F"/>
    <w:rsid w:val="00041BD3"/>
    <w:rsid w:val="00042D17"/>
    <w:rsid w:val="00045264"/>
    <w:rsid w:val="00046F19"/>
    <w:rsid w:val="0011186D"/>
    <w:rsid w:val="00174078"/>
    <w:rsid w:val="001D585B"/>
    <w:rsid w:val="001F2C5A"/>
    <w:rsid w:val="00200A4E"/>
    <w:rsid w:val="002074EC"/>
    <w:rsid w:val="0027088C"/>
    <w:rsid w:val="00290E75"/>
    <w:rsid w:val="002D72FF"/>
    <w:rsid w:val="00313E76"/>
    <w:rsid w:val="0034331B"/>
    <w:rsid w:val="003E0B5D"/>
    <w:rsid w:val="003E7792"/>
    <w:rsid w:val="00420093"/>
    <w:rsid w:val="004C172A"/>
    <w:rsid w:val="00537FA6"/>
    <w:rsid w:val="0055596B"/>
    <w:rsid w:val="005E7843"/>
    <w:rsid w:val="00622DEB"/>
    <w:rsid w:val="006B5926"/>
    <w:rsid w:val="00717B48"/>
    <w:rsid w:val="007641CD"/>
    <w:rsid w:val="00884DB1"/>
    <w:rsid w:val="008B2FFB"/>
    <w:rsid w:val="00962CC8"/>
    <w:rsid w:val="009D36B2"/>
    <w:rsid w:val="009F006F"/>
    <w:rsid w:val="009F2130"/>
    <w:rsid w:val="00A75BF4"/>
    <w:rsid w:val="00A85DEA"/>
    <w:rsid w:val="00A97879"/>
    <w:rsid w:val="00B10791"/>
    <w:rsid w:val="00C128B0"/>
    <w:rsid w:val="00C30FD4"/>
    <w:rsid w:val="00C416DF"/>
    <w:rsid w:val="00C965D2"/>
    <w:rsid w:val="00CB15D8"/>
    <w:rsid w:val="00CC5A03"/>
    <w:rsid w:val="00CD1808"/>
    <w:rsid w:val="00CD2819"/>
    <w:rsid w:val="00CE0F57"/>
    <w:rsid w:val="00CE3684"/>
    <w:rsid w:val="00CF6B05"/>
    <w:rsid w:val="00D46B61"/>
    <w:rsid w:val="00D749D6"/>
    <w:rsid w:val="00E30955"/>
    <w:rsid w:val="00E51CFE"/>
    <w:rsid w:val="00E6746C"/>
    <w:rsid w:val="00EA673A"/>
    <w:rsid w:val="00EB3E6E"/>
    <w:rsid w:val="00EC611B"/>
    <w:rsid w:val="00F03BCD"/>
    <w:rsid w:val="00F04F50"/>
    <w:rsid w:val="00F25C44"/>
    <w:rsid w:val="00FE12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A75BF4"/>
  </w:style>
  <w:style w:type="paragraph" w:styleId="Heading1">
    <w:name w:val="heading 1"/>
    <w:basedOn w:val="Normal"/>
    <w:next w:val="Normal"/>
    <w:link w:val="Heading1Char"/>
    <w:autoRedefine/>
    <w:qFormat/>
    <w:rsid w:val="009F2130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60"/>
      <w:outlineLvl w:val="0"/>
    </w:pPr>
    <w:rPr>
      <w:rFonts w:eastAsiaTheme="majorEastAsia"/>
      <w:b/>
      <w:bCs/>
      <w:smallCap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9F2130"/>
    <w:pPr>
      <w:keepNext/>
      <w:spacing w:before="240" w:after="60"/>
      <w:outlineLvl w:val="1"/>
    </w:pPr>
    <w:rPr>
      <w:rFonts w:eastAsiaTheme="majorEastAsia" w:cstheme="majorBidi"/>
      <w:b/>
      <w:bCs/>
      <w:iCs/>
      <w:smallCap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2130"/>
    <w:rPr>
      <w:rFonts w:eastAsiaTheme="majorEastAsia"/>
      <w:b/>
      <w:bCs/>
      <w:smallCap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F2130"/>
    <w:rPr>
      <w:rFonts w:eastAsiaTheme="majorEastAsia" w:cstheme="majorBidi"/>
      <w:b/>
      <w:bCs/>
      <w:iCs/>
      <w:smallCaps/>
      <w:sz w:val="28"/>
      <w:szCs w:val="28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6746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6746C"/>
    <w:pPr>
      <w:spacing w:before="100" w:beforeAutospacing="1" w:after="100" w:afterAutospacing="1"/>
    </w:pPr>
    <w:rPr>
      <w:sz w:val="24"/>
      <w:szCs w:val="24"/>
    </w:rPr>
  </w:style>
  <w:style w:type="character" w:customStyle="1" w:styleId="nowrap1">
    <w:name w:val="nowrap1"/>
    <w:basedOn w:val="DefaultParagraphFont"/>
    <w:rsid w:val="00E6746C"/>
  </w:style>
  <w:style w:type="character" w:customStyle="1" w:styleId="ipa1">
    <w:name w:val="ipa1"/>
    <w:basedOn w:val="DefaultParagraphFont"/>
    <w:rsid w:val="00E6746C"/>
    <w:rPr>
      <w:rFonts w:ascii="Arial Unicode MS" w:eastAsia="Arial Unicode MS" w:hAnsi="Arial Unicode MS" w:cs="Arial Unicode MS" w:hint="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4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46C"/>
    <w:rPr>
      <w:rFonts w:ascii="Tahoma" w:hAnsi="Tahoma" w:cs="Tahoma"/>
      <w:sz w:val="16"/>
      <w:szCs w:val="16"/>
    </w:rPr>
  </w:style>
  <w:style w:type="character" w:customStyle="1" w:styleId="bday">
    <w:name w:val="bday"/>
    <w:basedOn w:val="DefaultParagraphFont"/>
    <w:rsid w:val="00E6746C"/>
  </w:style>
  <w:style w:type="character" w:customStyle="1" w:styleId="noprint">
    <w:name w:val="noprint"/>
    <w:basedOn w:val="DefaultParagraphFont"/>
    <w:rsid w:val="00E6746C"/>
  </w:style>
  <w:style w:type="character" w:customStyle="1" w:styleId="url">
    <w:name w:val="url"/>
    <w:basedOn w:val="DefaultParagraphFont"/>
    <w:rsid w:val="00E6746C"/>
  </w:style>
  <w:style w:type="character" w:styleId="FollowedHyperlink">
    <w:name w:val="FollowedHyperlink"/>
    <w:basedOn w:val="DefaultParagraphFont"/>
    <w:uiPriority w:val="99"/>
    <w:semiHidden/>
    <w:unhideWhenUsed/>
    <w:rsid w:val="006B592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A75BF4"/>
  </w:style>
  <w:style w:type="paragraph" w:styleId="Heading1">
    <w:name w:val="heading 1"/>
    <w:basedOn w:val="Normal"/>
    <w:next w:val="Normal"/>
    <w:link w:val="Heading1Char"/>
    <w:autoRedefine/>
    <w:qFormat/>
    <w:rsid w:val="009F2130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60"/>
      <w:outlineLvl w:val="0"/>
    </w:pPr>
    <w:rPr>
      <w:rFonts w:eastAsiaTheme="majorEastAsia"/>
      <w:b/>
      <w:bCs/>
      <w:smallCap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9F2130"/>
    <w:pPr>
      <w:keepNext/>
      <w:spacing w:before="240" w:after="60"/>
      <w:outlineLvl w:val="1"/>
    </w:pPr>
    <w:rPr>
      <w:rFonts w:eastAsiaTheme="majorEastAsia" w:cstheme="majorBidi"/>
      <w:b/>
      <w:bCs/>
      <w:iCs/>
      <w:smallCap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2130"/>
    <w:rPr>
      <w:rFonts w:eastAsiaTheme="majorEastAsia"/>
      <w:b/>
      <w:bCs/>
      <w:smallCap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F2130"/>
    <w:rPr>
      <w:rFonts w:eastAsiaTheme="majorEastAsia" w:cstheme="majorBidi"/>
      <w:b/>
      <w:bCs/>
      <w:iCs/>
      <w:smallCaps/>
      <w:sz w:val="28"/>
      <w:szCs w:val="28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6746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6746C"/>
    <w:pPr>
      <w:spacing w:before="100" w:beforeAutospacing="1" w:after="100" w:afterAutospacing="1"/>
    </w:pPr>
    <w:rPr>
      <w:sz w:val="24"/>
      <w:szCs w:val="24"/>
    </w:rPr>
  </w:style>
  <w:style w:type="character" w:customStyle="1" w:styleId="nowrap1">
    <w:name w:val="nowrap1"/>
    <w:basedOn w:val="DefaultParagraphFont"/>
    <w:rsid w:val="00E6746C"/>
  </w:style>
  <w:style w:type="character" w:customStyle="1" w:styleId="ipa1">
    <w:name w:val="ipa1"/>
    <w:basedOn w:val="DefaultParagraphFont"/>
    <w:rsid w:val="00E6746C"/>
    <w:rPr>
      <w:rFonts w:ascii="Arial Unicode MS" w:eastAsia="Arial Unicode MS" w:hAnsi="Arial Unicode MS" w:cs="Arial Unicode MS" w:hint="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4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46C"/>
    <w:rPr>
      <w:rFonts w:ascii="Tahoma" w:hAnsi="Tahoma" w:cs="Tahoma"/>
      <w:sz w:val="16"/>
      <w:szCs w:val="16"/>
    </w:rPr>
  </w:style>
  <w:style w:type="character" w:customStyle="1" w:styleId="bday">
    <w:name w:val="bday"/>
    <w:basedOn w:val="DefaultParagraphFont"/>
    <w:rsid w:val="00E6746C"/>
  </w:style>
  <w:style w:type="character" w:customStyle="1" w:styleId="noprint">
    <w:name w:val="noprint"/>
    <w:basedOn w:val="DefaultParagraphFont"/>
    <w:rsid w:val="00E6746C"/>
  </w:style>
  <w:style w:type="character" w:customStyle="1" w:styleId="url">
    <w:name w:val="url"/>
    <w:basedOn w:val="DefaultParagraphFont"/>
    <w:rsid w:val="00E6746C"/>
  </w:style>
  <w:style w:type="character" w:styleId="FollowedHyperlink">
    <w:name w:val="FollowedHyperlink"/>
    <w:basedOn w:val="DefaultParagraphFont"/>
    <w:uiPriority w:val="99"/>
    <w:semiHidden/>
    <w:unhideWhenUsed/>
    <w:rsid w:val="006B592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3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8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7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0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8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30308">
              <w:marLeft w:val="0"/>
              <w:marRight w:val="0"/>
              <w:marTop w:val="0"/>
              <w:marBottom w:val="0"/>
              <w:divBdr>
                <w:top w:val="dashed" w:sz="4" w:space="5" w:color="99AECC"/>
                <w:left w:val="dashed" w:sz="4" w:space="5" w:color="99AECC"/>
                <w:bottom w:val="single" w:sz="8" w:space="5" w:color="99AECC"/>
                <w:right w:val="dashed" w:sz="4" w:space="5" w:color="99AECC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Intermec</vt:lpstr>
    </vt:vector>
  </TitlesOfParts>
  <Company>Intermec Technologies</Company>
  <LinksUpToDate>false</LinksUpToDate>
  <CharactersWithSpaces>2569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Intermec</dc:title>
  <dc:subject>ANSI Press Release</dc:subject>
  <dc:creator>Larry Huseby</dc:creator>
  <cp:lastModifiedBy>Bill's Laptop</cp:lastModifiedBy>
  <cp:revision>2</cp:revision>
  <dcterms:created xsi:type="dcterms:W3CDTF">2012-01-24T18:45:00Z</dcterms:created>
  <dcterms:modified xsi:type="dcterms:W3CDTF">2012-01-24T18:45:00Z</dcterms:modified>
</cp:coreProperties>
</file>