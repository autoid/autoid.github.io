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134" w:rsidRPr="00D611BE" w:rsidRDefault="009A56A6" w:rsidP="00207134">
      <w:pPr>
        <w:rPr>
          <w:b/>
          <w:sz w:val="28"/>
          <w:szCs w:val="28"/>
        </w:rPr>
      </w:pPr>
      <w:bookmarkStart w:id="0" w:name="_Toc114893042"/>
      <w:r>
        <w:rPr>
          <w:b/>
          <w:sz w:val="28"/>
          <w:szCs w:val="28"/>
          <w:highlight w:val="cyan"/>
        </w:rPr>
        <w:t>Bob</w:t>
      </w:r>
      <w:r w:rsidR="00876608">
        <w:rPr>
          <w:b/>
          <w:sz w:val="28"/>
          <w:szCs w:val="28"/>
          <w:highlight w:val="cyan"/>
        </w:rPr>
        <w:t>,</w:t>
      </w:r>
      <w:r w:rsidR="00876608" w:rsidRPr="009879EF">
        <w:rPr>
          <w:b/>
          <w:sz w:val="28"/>
          <w:szCs w:val="28"/>
          <w:highlight w:val="cyan"/>
        </w:rPr>
        <w:t xml:space="preserve"> I</w:t>
      </w:r>
      <w:r w:rsidR="00207134" w:rsidRPr="009879EF">
        <w:rPr>
          <w:b/>
          <w:sz w:val="28"/>
          <w:szCs w:val="28"/>
          <w:highlight w:val="cyan"/>
        </w:rPr>
        <w:t xml:space="preserve"> offer the following changes and comments</w:t>
      </w:r>
      <w:r>
        <w:rPr>
          <w:b/>
          <w:sz w:val="28"/>
          <w:szCs w:val="28"/>
          <w:highlight w:val="cyan"/>
        </w:rPr>
        <w:t xml:space="preserve"> after Craig and I have exchanged emails</w:t>
      </w:r>
      <w:r w:rsidR="00207134" w:rsidRPr="009879EF">
        <w:rPr>
          <w:b/>
          <w:sz w:val="28"/>
          <w:szCs w:val="28"/>
          <w:highlight w:val="cyan"/>
        </w:rPr>
        <w:t>.</w:t>
      </w:r>
    </w:p>
    <w:tbl>
      <w:tblPr>
        <w:tblW w:w="0" w:type="auto"/>
        <w:jc w:val="center"/>
        <w:tblLayout w:type="fixed"/>
        <w:tblLook w:val="0000"/>
      </w:tblPr>
      <w:tblGrid>
        <w:gridCol w:w="3060"/>
        <w:gridCol w:w="1350"/>
        <w:gridCol w:w="5670"/>
      </w:tblGrid>
      <w:tr w:rsidR="00207134" w:rsidRPr="00207134" w:rsidTr="006163CE">
        <w:trPr>
          <w:jc w:val="center"/>
        </w:trPr>
        <w:tc>
          <w:tcPr>
            <w:tcW w:w="306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b/>
                <w:sz w:val="20"/>
                <w:szCs w:val="20"/>
              </w:rPr>
              <w:t>CATEGORY 6:</w:t>
            </w:r>
          </w:p>
        </w:tc>
        <w:tc>
          <w:tcPr>
            <w:tcW w:w="7020" w:type="dxa"/>
            <w:gridSpan w:val="2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b/>
                <w:sz w:val="20"/>
                <w:szCs w:val="20"/>
              </w:rPr>
              <w:t>Looping</w:t>
            </w:r>
          </w:p>
        </w:tc>
      </w:tr>
      <w:tr w:rsidR="00207134" w:rsidRPr="00207134" w:rsidTr="006163CE">
        <w:trPr>
          <w:jc w:val="center"/>
        </w:trPr>
        <w:tc>
          <w:tcPr>
            <w:tcW w:w="306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sz w:val="20"/>
                <w:szCs w:val="20"/>
              </w:rPr>
              <w:tab/>
              <w:t>Allocation:</w:t>
            </w:r>
          </w:p>
        </w:tc>
        <w:tc>
          <w:tcPr>
            <w:tcW w:w="7020" w:type="dxa"/>
            <w:gridSpan w:val="2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b/>
                <w:sz w:val="20"/>
                <w:szCs w:val="20"/>
              </w:rPr>
              <w:t>F - 999F</w:t>
            </w:r>
          </w:p>
        </w:tc>
      </w:tr>
      <w:tr w:rsidR="00207134" w:rsidRPr="00207134" w:rsidTr="006163CE">
        <w:trPr>
          <w:jc w:val="center"/>
        </w:trPr>
        <w:tc>
          <w:tcPr>
            <w:tcW w:w="306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sz w:val="20"/>
                <w:szCs w:val="20"/>
              </w:rPr>
              <w:tab/>
              <w:t>Assigned:</w:t>
            </w:r>
          </w:p>
        </w:tc>
        <w:tc>
          <w:tcPr>
            <w:tcW w:w="135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b/>
                <w:sz w:val="20"/>
                <w:szCs w:val="20"/>
              </w:rPr>
              <w:t>F</w:t>
            </w:r>
          </w:p>
        </w:tc>
        <w:tc>
          <w:tcPr>
            <w:tcW w:w="567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sz w:val="20"/>
                <w:szCs w:val="20"/>
              </w:rPr>
              <w:t>Looping Header as defined as Section VI of this document</w:t>
            </w:r>
          </w:p>
        </w:tc>
      </w:tr>
      <w:tr w:rsidR="00207134" w:rsidRPr="00207134" w:rsidTr="006163CE">
        <w:trPr>
          <w:jc w:val="center"/>
        </w:trPr>
        <w:tc>
          <w:tcPr>
            <w:tcW w:w="306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b/>
                <w:sz w:val="20"/>
                <w:szCs w:val="20"/>
              </w:rPr>
              <w:t>1F</w:t>
            </w:r>
          </w:p>
        </w:tc>
        <w:tc>
          <w:tcPr>
            <w:tcW w:w="5670" w:type="dxa"/>
          </w:tcPr>
          <w:p w:rsidR="008A391F" w:rsidRPr="008A391F" w:rsidRDefault="00D168DB" w:rsidP="008A391F">
            <w:pPr>
              <w:pStyle w:val="PlainText"/>
              <w:rPr>
                <w:ins w:id="1" w:author="E Lung" w:date="2012-10-15T11:56:00Z"/>
                <w:rFonts w:ascii="Arial" w:hAnsi="Arial" w:cs="Arial"/>
                <w:sz w:val="20"/>
                <w:szCs w:val="20"/>
                <w:rPrChange w:id="2" w:author="E Lung" w:date="2012-10-15T11:56:00Z">
                  <w:rPr>
                    <w:ins w:id="3" w:author="E Lung" w:date="2012-10-15T11:56:00Z"/>
                  </w:rPr>
                </w:rPrChange>
              </w:rPr>
            </w:pPr>
            <w:commentRangeStart w:id="4"/>
            <w:ins w:id="5" w:author="E Lung" w:date="2012-10-15T08:42:00Z">
              <w:r>
                <w:rPr>
                  <w:rFonts w:ascii="Arial" w:eastAsia="Times New Roman" w:hAnsi="Arial" w:cs="Times New Roman"/>
                  <w:sz w:val="20"/>
                  <w:szCs w:val="20"/>
                </w:rPr>
                <w:t>Parent identifier</w:t>
              </w:r>
            </w:ins>
            <w:ins w:id="6" w:author="E Lung" w:date="2012-10-15T08:47:00Z">
              <w:r w:rsidR="00AF3EF3">
                <w:rPr>
                  <w:rFonts w:ascii="Arial" w:eastAsia="Times New Roman" w:hAnsi="Arial" w:cs="Times New Roman"/>
                  <w:sz w:val="20"/>
                  <w:szCs w:val="20"/>
                </w:rPr>
                <w:t xml:space="preserve"> – expressed </w:t>
              </w:r>
            </w:ins>
            <w:ins w:id="7" w:author="E Lung" w:date="2012-10-15T08:42:00Z">
              <w:r>
                <w:rPr>
                  <w:rFonts w:ascii="Arial" w:eastAsia="Times New Roman" w:hAnsi="Arial" w:cs="Times New Roman"/>
                  <w:sz w:val="20"/>
                  <w:szCs w:val="20"/>
                </w:rPr>
                <w:t xml:space="preserve">in </w:t>
              </w:r>
            </w:ins>
            <w:ins w:id="8" w:author="E Lung" w:date="2012-10-15T08:43:00Z">
              <w:r>
                <w:rPr>
                  <w:rFonts w:ascii="Arial" w:eastAsia="Times New Roman" w:hAnsi="Arial" w:cs="Times New Roman"/>
                  <w:sz w:val="20"/>
                  <w:szCs w:val="20"/>
                </w:rPr>
                <w:t>the context of “</w:t>
              </w:r>
            </w:ins>
            <w:r w:rsidR="00207134" w:rsidRPr="00207134">
              <w:rPr>
                <w:rFonts w:ascii="Arial" w:eastAsia="Times New Roman" w:hAnsi="Arial" w:cs="Times New Roman"/>
                <w:sz w:val="20"/>
                <w:szCs w:val="20"/>
              </w:rPr>
              <w:t>My “parent</w:t>
            </w:r>
            <w:del w:id="9" w:author="E Lung" w:date="2012-10-15T08:30:00Z">
              <w:r w:rsidR="00207134" w:rsidRPr="005339FF" w:rsidDel="00135DE8">
                <w:rPr>
                  <w:rFonts w:ascii="Arial" w:eastAsia="Times New Roman" w:hAnsi="Arial" w:cs="Times New Roman"/>
                  <w:sz w:val="20"/>
                  <w:szCs w:val="20"/>
                </w:rPr>
                <w:delText>”</w:delText>
              </w:r>
            </w:del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is</w:t>
            </w:r>
            <w:ins w:id="10" w:author="E Lung" w:date="2012-10-15T08:41:00Z">
              <w:r>
                <w:rPr>
                  <w:rFonts w:ascii="Arial" w:eastAsia="Times New Roman" w:hAnsi="Arial" w:cs="Times New Roman"/>
                  <w:sz w:val="20"/>
                  <w:szCs w:val="20"/>
                </w:rPr>
                <w:t>…”</w:t>
              </w:r>
            </w:ins>
            <w:commentRangeEnd w:id="4"/>
            <w:r w:rsidR="004D7FC4">
              <w:rPr>
                <w:rStyle w:val="CommentReference"/>
              </w:rPr>
              <w:commentReference w:id="4"/>
            </w:r>
            <w:ins w:id="11" w:author="E Lung" w:date="2012-10-15T08:41:00Z">
              <w:r>
                <w:rPr>
                  <w:rFonts w:ascii="Arial" w:eastAsia="Times New Roman" w:hAnsi="Arial" w:cs="Times New Roman"/>
                  <w:sz w:val="20"/>
                  <w:szCs w:val="20"/>
                </w:rPr>
                <w:t xml:space="preserve"> </w:t>
              </w:r>
            </w:ins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commentRangeStart w:id="12"/>
            <w:ins w:id="13" w:author="E Lung" w:date="2012-10-15T08:34:00Z">
              <w:r w:rsidR="000D1732" w:rsidRPr="00207134">
                <w:rPr>
                  <w:rFonts w:ascii="Arial" w:eastAsia="Times New Roman" w:hAnsi="Arial" w:cs="Times New Roman"/>
                  <w:sz w:val="20"/>
                  <w:szCs w:val="20"/>
                </w:rPr>
                <w:t>Unique identifier followed by a Data Identifier and associated data</w:t>
              </w:r>
            </w:ins>
            <w:commentRangeEnd w:id="12"/>
            <w:r w:rsidR="005339FF">
              <w:rPr>
                <w:rStyle w:val="CommentReference"/>
              </w:rPr>
              <w:commentReference w:id="12"/>
            </w:r>
            <w:ins w:id="14" w:author="E Lung" w:date="2012-10-15T08:34:00Z">
              <w:r w:rsidR="000D1732" w:rsidRPr="00207134">
                <w:rPr>
                  <w:rFonts w:ascii="Arial" w:eastAsia="Times New Roman" w:hAnsi="Arial" w:cs="Times New Roman"/>
                  <w:sz w:val="20"/>
                  <w:szCs w:val="20"/>
                </w:rPr>
                <w:t xml:space="preserve"> </w:t>
              </w:r>
            </w:ins>
            <w:r w:rsidR="000D1732" w:rsidRPr="00207134">
              <w:rPr>
                <w:rFonts w:ascii="Arial" w:eastAsia="Times New Roman" w:hAnsi="Arial" w:cs="Times New Roman"/>
                <w:sz w:val="20"/>
                <w:szCs w:val="20"/>
              </w:rPr>
              <w:t>(for use with returnable packaging</w:t>
            </w:r>
            <w:r w:rsidR="000D1732" w:rsidRPr="00207134">
              <w:rPr>
                <w:rFonts w:ascii="Arial" w:eastAsia="Times New Roman" w:hAnsi="Arial" w:cs="Times New Roman"/>
                <w:color w:val="0000FF"/>
                <w:sz w:val="20"/>
                <w:szCs w:val="20"/>
              </w:rPr>
              <w:t xml:space="preserve"> –</w:t>
            </w:r>
            <w:r w:rsidR="00207134" w:rsidRPr="00207134">
              <w:rPr>
                <w:rFonts w:ascii="Arial" w:eastAsia="Times New Roman" w:hAnsi="Arial" w:cs="Times New Roman"/>
                <w:color w:val="0000FF"/>
                <w:sz w:val="20"/>
                <w:szCs w:val="20"/>
              </w:rPr>
              <w:t xml:space="preserve"> See Annex L)</w:t>
            </w:r>
            <w:r w:rsidR="00207134">
              <w:rPr>
                <w:rFonts w:ascii="Arial" w:eastAsia="Times New Roman" w:hAnsi="Arial" w:cs="Times New Roman"/>
                <w:color w:val="0000FF"/>
                <w:sz w:val="20"/>
                <w:szCs w:val="20"/>
              </w:rPr>
              <w:t xml:space="preserve">.  </w:t>
            </w:r>
            <w:commentRangeStart w:id="15"/>
            <w:ins w:id="16" w:author="E Lung" w:date="2012-10-15T11:56:00Z">
              <w:r w:rsidR="00505B54" w:rsidRPr="00505B54">
                <w:rPr>
                  <w:rFonts w:ascii="Arial" w:hAnsi="Arial" w:cs="Arial"/>
                  <w:sz w:val="20"/>
                  <w:szCs w:val="20"/>
                  <w:rPrChange w:id="17" w:author="E Lung" w:date="2012-10-15T11:56:00Z">
                    <w:rPr/>
                  </w:rPrChange>
                </w:rPr>
                <w:t>This Data Identifier must</w:t>
              </w:r>
              <w:r w:rsidR="008A391F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="00505B54" w:rsidRPr="00505B54">
                <w:rPr>
                  <w:rFonts w:ascii="Arial" w:hAnsi="Arial" w:cs="Arial"/>
                  <w:sz w:val="20"/>
                  <w:szCs w:val="20"/>
                  <w:rPrChange w:id="18" w:author="E Lung" w:date="2012-10-15T11:56:00Z">
                    <w:rPr/>
                  </w:rPrChange>
                </w:rPr>
                <w:t>immediately follow its associated hierarchical information (Data Identifier</w:t>
              </w:r>
            </w:ins>
          </w:p>
          <w:p w:rsidR="00207134" w:rsidRPr="00207134" w:rsidRDefault="00505B54" w:rsidP="008A391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ins w:id="19" w:author="E Lung" w:date="2012-10-15T11:56:00Z">
              <w:r w:rsidRPr="00505B54">
                <w:rPr>
                  <w:rFonts w:ascii="Arial" w:hAnsi="Arial" w:cs="Arial"/>
                  <w:sz w:val="20"/>
                  <w:szCs w:val="20"/>
                  <w:rPrChange w:id="20" w:author="E Lung" w:date="2012-10-15T11:56:00Z">
                    <w:rPr/>
                  </w:rPrChange>
                </w:rPr>
                <w:t>and data) and this Data Identifier must precede the data it qualifies.</w:t>
              </w:r>
            </w:ins>
            <w:commentRangeEnd w:id="15"/>
            <w:r w:rsidR="008A391F">
              <w:rPr>
                <w:rStyle w:val="CommentReference"/>
              </w:rPr>
              <w:commentReference w:id="15"/>
            </w:r>
          </w:p>
        </w:tc>
      </w:tr>
      <w:tr w:rsidR="00207134" w:rsidRPr="00207134" w:rsidTr="006163CE">
        <w:trPr>
          <w:jc w:val="center"/>
        </w:trPr>
        <w:tc>
          <w:tcPr>
            <w:tcW w:w="306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Arial" w:eastAsia="Times New Roman" w:hAnsi="Arial" w:cs="Times New Roman"/>
                <w:b/>
                <w:strike/>
                <w:sz w:val="20"/>
                <w:szCs w:val="20"/>
              </w:rPr>
            </w:pPr>
            <w:commentRangeStart w:id="21"/>
            <w:r w:rsidRPr="00207134">
              <w:rPr>
                <w:rFonts w:ascii="Arial" w:eastAsia="Times New Roman" w:hAnsi="Arial" w:cs="Times New Roman"/>
                <w:b/>
                <w:strike/>
                <w:sz w:val="20"/>
                <w:szCs w:val="20"/>
              </w:rPr>
              <w:t>2F</w:t>
            </w:r>
            <w:commentRangeEnd w:id="21"/>
            <w:r w:rsidR="0022107B">
              <w:rPr>
                <w:rStyle w:val="CommentReference"/>
              </w:rPr>
              <w:commentReference w:id="21"/>
            </w:r>
          </w:p>
        </w:tc>
        <w:tc>
          <w:tcPr>
            <w:tcW w:w="5670" w:type="dxa"/>
          </w:tcPr>
          <w:p w:rsidR="00207134" w:rsidRPr="00207134" w:rsidRDefault="00207134" w:rsidP="001116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Arial" w:eastAsia="Times New Roman" w:hAnsi="Arial" w:cs="Times New Roman"/>
                <w:strike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strike/>
                <w:sz w:val="20"/>
                <w:szCs w:val="20"/>
              </w:rPr>
              <w:t xml:space="preserve">My “children” are . . . (for use with returnable packaging </w:t>
            </w:r>
            <w:r w:rsidRPr="00207134">
              <w:rPr>
                <w:rFonts w:ascii="Arial" w:eastAsia="Times New Roman" w:hAnsi="Arial" w:cs="Times New Roman"/>
                <w:strike/>
                <w:color w:val="0000FF"/>
                <w:sz w:val="20"/>
                <w:szCs w:val="20"/>
              </w:rPr>
              <w:t xml:space="preserve">– See Annex L) </w:t>
            </w:r>
            <w:r w:rsidRPr="00207134">
              <w:rPr>
                <w:rFonts w:ascii="Arial" w:eastAsia="Times New Roman" w:hAnsi="Arial" w:cs="Times New Roman"/>
                <w:color w:val="0000FF"/>
                <w:sz w:val="20"/>
                <w:szCs w:val="20"/>
              </w:rPr>
              <w:t xml:space="preserve">Prior </w:t>
            </w:r>
            <w:r w:rsidR="006B457C">
              <w:rPr>
                <w:rFonts w:ascii="Arial" w:eastAsia="Times New Roman" w:hAnsi="Arial" w:cs="Times New Roman"/>
                <w:color w:val="0000FF"/>
                <w:sz w:val="20"/>
                <w:szCs w:val="20"/>
              </w:rPr>
              <w:t xml:space="preserve">assignment </w:t>
            </w:r>
            <w:commentRangeStart w:id="22"/>
            <w:r w:rsidR="006B457C">
              <w:rPr>
                <w:rFonts w:ascii="Arial" w:eastAsia="Times New Roman" w:hAnsi="Arial" w:cs="Times New Roman"/>
                <w:color w:val="0000FF"/>
                <w:sz w:val="20"/>
                <w:szCs w:val="20"/>
              </w:rPr>
              <w:t xml:space="preserve">reserved – see </w:t>
            </w:r>
            <w:proofErr w:type="spellStart"/>
            <w:r w:rsidR="0084732E" w:rsidRPr="00111608">
              <w:rPr>
                <w:rFonts w:ascii="Arial" w:eastAsia="Times New Roman" w:hAnsi="Arial" w:cs="Times New Roman"/>
                <w:color w:val="0000FF"/>
                <w:sz w:val="20"/>
                <w:szCs w:val="20"/>
              </w:rPr>
              <w:t>5</w:t>
            </w:r>
            <w:r w:rsidR="006B457C" w:rsidRPr="00111608">
              <w:rPr>
                <w:rFonts w:ascii="Arial" w:eastAsia="Times New Roman" w:hAnsi="Arial" w:cs="Times New Roman"/>
                <w:color w:val="0000FF"/>
                <w:sz w:val="20"/>
                <w:szCs w:val="20"/>
              </w:rPr>
              <w:t>F</w:t>
            </w:r>
            <w:commentRangeEnd w:id="22"/>
            <w:proofErr w:type="spellEnd"/>
            <w:r w:rsidR="00111608">
              <w:rPr>
                <w:rStyle w:val="CommentReference"/>
              </w:rPr>
              <w:commentReference w:id="22"/>
            </w:r>
          </w:p>
        </w:tc>
      </w:tr>
      <w:tr w:rsidR="00207134" w:rsidRPr="00207134" w:rsidTr="006163CE">
        <w:trPr>
          <w:jc w:val="center"/>
        </w:trPr>
        <w:tc>
          <w:tcPr>
            <w:tcW w:w="306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b/>
                <w:sz w:val="20"/>
                <w:szCs w:val="20"/>
              </w:rPr>
              <w:t>3F</w:t>
            </w:r>
          </w:p>
        </w:tc>
        <w:tc>
          <w:tcPr>
            <w:tcW w:w="5670" w:type="dxa"/>
          </w:tcPr>
          <w:p w:rsidR="004B6452" w:rsidRPr="008A391F" w:rsidRDefault="00AF3EF3" w:rsidP="004B6452">
            <w:pPr>
              <w:pStyle w:val="PlainText"/>
              <w:keepNext/>
              <w:keepLines/>
              <w:spacing w:before="200"/>
              <w:outlineLvl w:val="1"/>
              <w:rPr>
                <w:ins w:id="23" w:author="E Lung" w:date="2012-10-15T11:58:00Z"/>
                <w:rFonts w:ascii="Arial" w:hAnsi="Arial" w:cs="Arial"/>
                <w:sz w:val="20"/>
                <w:szCs w:val="20"/>
                <w:rPrChange w:id="24" w:author="E Lung" w:date="2012-10-15T11:56:00Z">
                  <w:rPr>
                    <w:ins w:id="25" w:author="E Lung" w:date="2012-10-15T11:58:00Z"/>
                    <w:rFonts w:eastAsiaTheme="majorEastAsia" w:cstheme="majorBidi"/>
                    <w:b/>
                    <w:bCs/>
                    <w:color w:val="4F81BD" w:themeColor="accent1"/>
                  </w:rPr>
                </w:rPrChange>
              </w:rPr>
            </w:pPr>
            <w:commentRangeStart w:id="26"/>
            <w:ins w:id="27" w:author="E Lung" w:date="2012-10-15T08:48:00Z">
              <w:r>
                <w:rPr>
                  <w:rFonts w:ascii="Arial" w:eastAsia="Times New Roman" w:hAnsi="Arial" w:cs="Times New Roman"/>
                  <w:sz w:val="20"/>
                  <w:szCs w:val="20"/>
                </w:rPr>
                <w:t>Child count – expressed in the context of “</w:t>
              </w:r>
            </w:ins>
            <w:r w:rsidR="00207134" w:rsidRPr="00207134">
              <w:rPr>
                <w:rFonts w:ascii="Arial" w:eastAsia="Times New Roman" w:hAnsi="Arial" w:cs="Times New Roman"/>
                <w:sz w:val="20"/>
                <w:szCs w:val="20"/>
              </w:rPr>
              <w:t>I have ______ children</w:t>
            </w:r>
            <w:ins w:id="28" w:author="E Lung" w:date="2012-10-15T08:48:00Z">
              <w:r>
                <w:rPr>
                  <w:rFonts w:ascii="Arial" w:eastAsia="Times New Roman" w:hAnsi="Arial" w:cs="Times New Roman"/>
                  <w:sz w:val="20"/>
                  <w:szCs w:val="20"/>
                </w:rPr>
                <w:t>”</w:t>
              </w:r>
            </w:ins>
            <w:del w:id="29" w:author="E Lung" w:date="2012-10-15T08:49:00Z">
              <w:r w:rsidR="00207134" w:rsidRPr="00207134" w:rsidDel="00AF3EF3">
                <w:rPr>
                  <w:rFonts w:ascii="Arial" w:eastAsia="Times New Roman" w:hAnsi="Arial" w:cs="Times New Roman"/>
                  <w:sz w:val="20"/>
                  <w:szCs w:val="20"/>
                </w:rPr>
                <w:delText xml:space="preserve"> . . .</w:delText>
              </w:r>
            </w:del>
            <w:r w:rsidR="00207134" w:rsidRPr="00207134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ins w:id="30" w:author="E Lung" w:date="2012-10-15T08:49:00Z">
              <w:r>
                <w:rPr>
                  <w:rFonts w:ascii="Arial" w:eastAsia="Times New Roman" w:hAnsi="Arial" w:cs="Times New Roman"/>
                  <w:sz w:val="20"/>
                  <w:szCs w:val="20"/>
                </w:rPr>
                <w:t xml:space="preserve"> </w:t>
              </w:r>
              <w:commentRangeEnd w:id="26"/>
              <w:r>
                <w:rPr>
                  <w:rStyle w:val="CommentReference"/>
                </w:rPr>
                <w:commentReference w:id="26"/>
              </w:r>
            </w:ins>
            <w:r w:rsidR="00207134" w:rsidRPr="00207134">
              <w:rPr>
                <w:rFonts w:ascii="Arial" w:eastAsia="Times New Roman" w:hAnsi="Arial" w:cs="Times New Roman"/>
                <w:sz w:val="20"/>
                <w:szCs w:val="20"/>
              </w:rPr>
              <w:t>(for use with returnable packaging</w:t>
            </w:r>
            <w:r w:rsidR="00207134" w:rsidRPr="00207134">
              <w:rPr>
                <w:rFonts w:ascii="Arial" w:eastAsia="Times New Roman" w:hAnsi="Arial" w:cs="Times New Roman"/>
                <w:color w:val="0000FF"/>
                <w:sz w:val="20"/>
                <w:szCs w:val="20"/>
              </w:rPr>
              <w:t xml:space="preserve"> – See Annex L).  </w:t>
            </w:r>
            <w:commentRangeStart w:id="31"/>
            <w:ins w:id="32" w:author="E Lung" w:date="2012-10-15T11:58:00Z">
              <w:r w:rsidR="00505B54" w:rsidRPr="00505B54">
                <w:rPr>
                  <w:rFonts w:ascii="Arial" w:hAnsi="Arial" w:cs="Arial"/>
                  <w:sz w:val="20"/>
                  <w:szCs w:val="20"/>
                  <w:rPrChange w:id="33" w:author="E Lung" w:date="2012-10-15T11:56:00Z">
                    <w:rPr/>
                  </w:rPrChange>
                </w:rPr>
                <w:t>This Data Identifier must</w:t>
              </w:r>
              <w:r w:rsidR="004B6452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="00505B54" w:rsidRPr="00505B54">
                <w:rPr>
                  <w:rFonts w:ascii="Arial" w:hAnsi="Arial" w:cs="Arial"/>
                  <w:sz w:val="20"/>
                  <w:szCs w:val="20"/>
                  <w:rPrChange w:id="34" w:author="E Lung" w:date="2012-10-15T11:56:00Z">
                    <w:rPr/>
                  </w:rPrChange>
                </w:rPr>
                <w:t>immediately follow its associated hierarchical information (Data Identifier</w:t>
              </w:r>
            </w:ins>
          </w:p>
          <w:p w:rsidR="00207134" w:rsidRPr="00207134" w:rsidRDefault="00505B54" w:rsidP="004B645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ins w:id="35" w:author="E Lung" w:date="2012-10-15T11:58:00Z">
              <w:r w:rsidRPr="00505B54">
                <w:rPr>
                  <w:rFonts w:ascii="Arial" w:hAnsi="Arial" w:cs="Arial"/>
                  <w:sz w:val="20"/>
                  <w:szCs w:val="20"/>
                  <w:rPrChange w:id="36" w:author="E Lung" w:date="2012-10-15T11:56:00Z">
                    <w:rPr/>
                  </w:rPrChange>
                </w:rPr>
                <w:t>and data) and this Data Identifier must precede the data it qualifies.</w:t>
              </w:r>
            </w:ins>
            <w:commentRangeEnd w:id="31"/>
            <w:ins w:id="37" w:author="E Lung" w:date="2012-10-15T11:59:00Z">
              <w:r w:rsidR="004B6452">
                <w:rPr>
                  <w:rStyle w:val="CommentReference"/>
                </w:rPr>
                <w:commentReference w:id="31"/>
              </w:r>
            </w:ins>
          </w:p>
        </w:tc>
      </w:tr>
      <w:tr w:rsidR="00207134" w:rsidRPr="00207134" w:rsidTr="006163CE">
        <w:trPr>
          <w:jc w:val="center"/>
        </w:trPr>
        <w:tc>
          <w:tcPr>
            <w:tcW w:w="306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b/>
                <w:sz w:val="20"/>
                <w:szCs w:val="20"/>
              </w:rPr>
              <w:t>5F</w:t>
            </w:r>
          </w:p>
        </w:tc>
        <w:tc>
          <w:tcPr>
            <w:tcW w:w="5670" w:type="dxa"/>
          </w:tcPr>
          <w:p w:rsidR="00000000" w:rsidRDefault="005F0BD4">
            <w:pPr>
              <w:pStyle w:val="PlainText"/>
              <w:rPr>
                <w:rFonts w:ascii="Arial" w:eastAsia="Times New Roman" w:hAnsi="Arial" w:cs="Times New Roman"/>
                <w:color w:val="0000FF"/>
                <w:sz w:val="20"/>
                <w:szCs w:val="20"/>
              </w:rPr>
              <w:pPrChange w:id="38" w:author="E Lung" w:date="2012-10-15T12:00:00Z">
                <w:pPr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</w:tabs>
                  <w:spacing w:after="0" w:line="240" w:lineRule="auto"/>
                </w:pPr>
              </w:pPrChange>
            </w:pPr>
            <w:commentRangeStart w:id="39"/>
            <w:ins w:id="40" w:author="E Lung" w:date="2012-10-15T08:56:00Z">
              <w:r>
                <w:rPr>
                  <w:rFonts w:ascii="Arial" w:eastAsia="Times New Roman" w:hAnsi="Arial" w:cs="Times New Roman"/>
                  <w:sz w:val="20"/>
                  <w:szCs w:val="20"/>
                </w:rPr>
                <w:t>Child identifier – expressed in the context of</w:t>
              </w:r>
            </w:ins>
            <w:commentRangeEnd w:id="39"/>
            <w:ins w:id="41" w:author="E Lung" w:date="2012-10-15T09:00:00Z">
              <w:r w:rsidR="000E4376">
                <w:rPr>
                  <w:rStyle w:val="CommentReference"/>
                </w:rPr>
                <w:commentReference w:id="39"/>
              </w:r>
            </w:ins>
            <w:ins w:id="42" w:author="E Lung" w:date="2012-10-15T08:56:00Z">
              <w:r>
                <w:rPr>
                  <w:rFonts w:ascii="Arial" w:eastAsia="Times New Roman" w:hAnsi="Arial" w:cs="Times New Roman"/>
                  <w:sz w:val="20"/>
                  <w:szCs w:val="20"/>
                </w:rPr>
                <w:t xml:space="preserve"> “</w:t>
              </w:r>
            </w:ins>
            <w:r w:rsidR="00207134" w:rsidRPr="00207134">
              <w:rPr>
                <w:rFonts w:ascii="Arial" w:eastAsia="Times New Roman" w:hAnsi="Arial" w:cs="Times New Roman"/>
                <w:sz w:val="20"/>
                <w:szCs w:val="20"/>
              </w:rPr>
              <w:t xml:space="preserve">I have ______ children and they are </w:t>
            </w:r>
            <w:ins w:id="43" w:author="E Lung" w:date="2012-10-15T08:56:00Z">
              <w:r>
                <w:rPr>
                  <w:rFonts w:ascii="Arial" w:eastAsia="Times New Roman" w:hAnsi="Arial" w:cs="Times New Roman"/>
                  <w:sz w:val="20"/>
                  <w:szCs w:val="20"/>
                </w:rPr>
                <w:t>…</w:t>
              </w:r>
              <w:commentRangeStart w:id="44"/>
              <w:r>
                <w:rPr>
                  <w:rFonts w:ascii="Arial" w:eastAsia="Times New Roman" w:hAnsi="Arial" w:cs="Times New Roman"/>
                  <w:sz w:val="20"/>
                  <w:szCs w:val="20"/>
                </w:rPr>
                <w:t>”</w:t>
              </w:r>
            </w:ins>
            <w:del w:id="45" w:author="E Lung" w:date="2012-10-15T08:56:00Z">
              <w:r w:rsidR="00207134" w:rsidRPr="00207134" w:rsidDel="005F0BD4">
                <w:rPr>
                  <w:rFonts w:ascii="Arial" w:eastAsia="Times New Roman" w:hAnsi="Arial" w:cs="Times New Roman"/>
                  <w:sz w:val="20"/>
                  <w:szCs w:val="20"/>
                </w:rPr>
                <w:delText xml:space="preserve">children </w:delText>
              </w:r>
            </w:del>
            <w:del w:id="46" w:author="E Lung" w:date="2012-10-15T08:57:00Z">
              <w:r w:rsidR="00207134" w:rsidRPr="00207134" w:rsidDel="005F0BD4">
                <w:rPr>
                  <w:rFonts w:ascii="Arial" w:eastAsia="Times New Roman" w:hAnsi="Arial" w:cs="Times New Roman"/>
                  <w:sz w:val="20"/>
                  <w:szCs w:val="20"/>
                </w:rPr>
                <w:delText xml:space="preserve">. . </w:delText>
              </w:r>
            </w:del>
            <w:del w:id="47" w:author="E Lung" w:date="2012-10-15T09:50:00Z">
              <w:r w:rsidR="00207134" w:rsidRPr="00207134" w:rsidDel="00F93CB5">
                <w:rPr>
                  <w:rFonts w:ascii="Arial" w:eastAsia="Times New Roman" w:hAnsi="Arial" w:cs="Times New Roman"/>
                  <w:sz w:val="20"/>
                  <w:szCs w:val="20"/>
                </w:rPr>
                <w:delText>.</w:delText>
              </w:r>
            </w:del>
            <w:commentRangeEnd w:id="44"/>
            <w:r w:rsidR="00892701">
              <w:rPr>
                <w:rStyle w:val="CommentReference"/>
              </w:rPr>
              <w:commentReference w:id="44"/>
            </w:r>
            <w:r w:rsidR="00207134" w:rsidRPr="00207134">
              <w:rPr>
                <w:rFonts w:ascii="Arial" w:eastAsia="Times New Roman" w:hAnsi="Arial" w:cs="Times New Roman"/>
                <w:sz w:val="20"/>
                <w:szCs w:val="20"/>
              </w:rPr>
              <w:t xml:space="preserve"> (for use with returnable packaging</w:t>
            </w:r>
            <w:r w:rsidR="00207134" w:rsidRPr="00207134">
              <w:rPr>
                <w:rFonts w:ascii="Arial" w:eastAsia="Times New Roman" w:hAnsi="Arial" w:cs="Times New Roman"/>
                <w:color w:val="0000FF"/>
                <w:sz w:val="20"/>
                <w:szCs w:val="20"/>
              </w:rPr>
              <w:t xml:space="preserve"> – See Annex L)</w:t>
            </w:r>
            <w:ins w:id="48" w:author="E Lung" w:date="2012-10-15T08:58:00Z">
              <w:r>
                <w:rPr>
                  <w:rFonts w:ascii="Arial" w:eastAsia="Times New Roman" w:hAnsi="Arial" w:cs="Times New Roman"/>
                  <w:color w:val="0000FF"/>
                  <w:sz w:val="20"/>
                  <w:szCs w:val="20"/>
                </w:rPr>
                <w:t xml:space="preserve">.  </w:t>
              </w:r>
            </w:ins>
            <w:commentRangeStart w:id="49"/>
            <w:ins w:id="50" w:author="E Lung" w:date="2012-10-15T12:00:00Z">
              <w:r w:rsidR="004B6452" w:rsidRPr="008A391F">
                <w:rPr>
                  <w:rFonts w:ascii="Arial" w:hAnsi="Arial" w:cs="Arial"/>
                  <w:sz w:val="20"/>
                  <w:szCs w:val="20"/>
                </w:rPr>
                <w:t>This Data Identifier must</w:t>
              </w:r>
              <w:r w:rsidR="004B6452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="004B6452" w:rsidRPr="008A391F">
                <w:rPr>
                  <w:rFonts w:ascii="Arial" w:hAnsi="Arial" w:cs="Arial"/>
                  <w:sz w:val="20"/>
                  <w:szCs w:val="20"/>
                </w:rPr>
                <w:t>immediately follow its associated hierarchical information (Data Identifier</w:t>
              </w:r>
              <w:r w:rsidR="004B6452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="004B6452" w:rsidRPr="008A391F">
                <w:rPr>
                  <w:rFonts w:ascii="Arial" w:hAnsi="Arial" w:cs="Arial"/>
                  <w:sz w:val="20"/>
                  <w:szCs w:val="20"/>
                </w:rPr>
                <w:t>and data) and this Data Identifier must precede the data it qualifies.</w:t>
              </w:r>
            </w:ins>
            <w:ins w:id="51" w:author="E Lung" w:date="2012-10-15T11:59:00Z">
              <w:r w:rsidR="004B6452" w:rsidRPr="004B6452">
                <w:rPr>
                  <w:rFonts w:ascii="Arial" w:eastAsia="Times New Roman" w:hAnsi="Arial" w:cs="Times New Roman"/>
                  <w:color w:val="0000FF"/>
                  <w:sz w:val="20"/>
                  <w:szCs w:val="20"/>
                </w:rPr>
                <w:t>"</w:t>
              </w:r>
            </w:ins>
            <w:commentRangeEnd w:id="49"/>
            <w:ins w:id="52" w:author="E Lung" w:date="2012-10-15T12:01:00Z">
              <w:r w:rsidR="004B6452">
                <w:rPr>
                  <w:rStyle w:val="CommentReference"/>
                  <w:rFonts w:asciiTheme="minorHAnsi" w:hAnsiTheme="minorHAnsi"/>
                </w:rPr>
                <w:commentReference w:id="49"/>
              </w:r>
            </w:ins>
          </w:p>
        </w:tc>
      </w:tr>
      <w:tr w:rsidR="00207134" w:rsidRPr="00207134" w:rsidTr="006163CE">
        <w:trPr>
          <w:jc w:val="center"/>
        </w:trPr>
        <w:tc>
          <w:tcPr>
            <w:tcW w:w="306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b/>
                <w:sz w:val="20"/>
                <w:szCs w:val="20"/>
              </w:rPr>
              <w:t>4F</w:t>
            </w:r>
          </w:p>
        </w:tc>
        <w:tc>
          <w:tcPr>
            <w:tcW w:w="5670" w:type="dxa"/>
          </w:tcPr>
          <w:p w:rsidR="00207134" w:rsidRPr="00207134" w:rsidRDefault="00207134" w:rsidP="00207134">
            <w:pPr>
              <w:tabs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Arial" w:eastAsia="Times New Roman" w:hAnsi="Arial" w:cs="Times New Roman"/>
                <w:color w:val="3366FF"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color w:val="3366FF"/>
                <w:sz w:val="20"/>
                <w:szCs w:val="20"/>
              </w:rPr>
              <w:t xml:space="preserve">Logical assignment of a page of information within a group of pages that are spread across several data carriers, structured as a sequence of up to three (3) concatenated data elements, separated by a slash ( / ) : </w:t>
            </w:r>
          </w:p>
          <w:p w:rsidR="00207134" w:rsidRPr="00207134" w:rsidRDefault="00207134" w:rsidP="00207134">
            <w:pPr>
              <w:tabs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Arial" w:eastAsia="Times New Roman" w:hAnsi="Arial" w:cs="Times New Roman"/>
                <w:color w:val="3366FF"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color w:val="3366FF"/>
                <w:sz w:val="20"/>
                <w:szCs w:val="20"/>
              </w:rPr>
              <w:t>Page number (required), followed by page count (optional, required for the last page), followed by an alphanumeric group ID (optional; if used then required for all pages and structured in accordance with ISO/IEC 15459-3 as a sequence of 3 data elements: Issuing Agency Code, followed by the Company Identification Number, followed by an alphanumeric code unique within the issuer’s domain).</w:t>
            </w:r>
          </w:p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color w:val="3366FF"/>
                <w:sz w:val="20"/>
                <w:szCs w:val="20"/>
              </w:rPr>
              <w:t>Trailing slashes are optional</w:t>
            </w:r>
          </w:p>
        </w:tc>
      </w:tr>
      <w:tr w:rsidR="00207134" w:rsidRPr="00207134" w:rsidTr="006163CE">
        <w:trPr>
          <w:jc w:val="center"/>
        </w:trPr>
        <w:tc>
          <w:tcPr>
            <w:tcW w:w="306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b/>
                <w:sz w:val="20"/>
                <w:szCs w:val="20"/>
              </w:rPr>
              <w:t>6F  – 999F</w:t>
            </w:r>
          </w:p>
        </w:tc>
        <w:tc>
          <w:tcPr>
            <w:tcW w:w="567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sz w:val="20"/>
                <w:szCs w:val="20"/>
              </w:rPr>
              <w:t>Reserved</w:t>
            </w:r>
          </w:p>
        </w:tc>
      </w:tr>
    </w:tbl>
    <w:p w:rsidR="00207134" w:rsidRDefault="00207134" w:rsidP="00207134">
      <w:pPr>
        <w:pBdr>
          <w:bottom w:val="single" w:sz="12" w:space="1" w:color="auto"/>
        </w:pBdr>
      </w:pPr>
    </w:p>
    <w:p w:rsidR="00D611BE" w:rsidRPr="00D611BE" w:rsidRDefault="00D611BE" w:rsidP="00207134">
      <w:pPr>
        <w:rPr>
          <w:b/>
          <w:sz w:val="28"/>
          <w:szCs w:val="28"/>
        </w:rPr>
      </w:pPr>
      <w:r w:rsidRPr="00D611BE">
        <w:rPr>
          <w:b/>
          <w:sz w:val="28"/>
          <w:szCs w:val="28"/>
        </w:rPr>
        <w:t>Annex L</w:t>
      </w:r>
    </w:p>
    <w:bookmarkEnd w:id="0"/>
    <w:p w:rsidR="00207134" w:rsidRPr="00207134" w:rsidRDefault="00352A1B" w:rsidP="00352A1B">
      <w:pPr>
        <w:keepNext/>
        <w:tabs>
          <w:tab w:val="left" w:pos="500"/>
        </w:tabs>
        <w:suppressAutoHyphens/>
        <w:spacing w:before="270" w:after="240" w:line="270" w:lineRule="exact"/>
        <w:outlineLvl w:val="1"/>
        <w:rPr>
          <w:rFonts w:ascii="Arial" w:eastAsia="MS Mincho" w:hAnsi="Arial" w:cs="Arial"/>
          <w:b/>
          <w:bCs/>
          <w:iCs/>
          <w:sz w:val="24"/>
          <w:szCs w:val="28"/>
        </w:rPr>
      </w:pPr>
      <w:r>
        <w:rPr>
          <w:rFonts w:ascii="Arial" w:eastAsia="MS Mincho" w:hAnsi="Arial" w:cs="Arial"/>
          <w:b/>
          <w:bCs/>
          <w:iCs/>
          <w:sz w:val="24"/>
          <w:szCs w:val="28"/>
        </w:rPr>
        <w:t>L</w:t>
      </w:r>
      <w:r w:rsidR="00B24385">
        <w:rPr>
          <w:rFonts w:ascii="Arial" w:eastAsia="MS Mincho" w:hAnsi="Arial" w:cs="Arial"/>
          <w:b/>
          <w:bCs/>
          <w:iCs/>
          <w:sz w:val="24"/>
          <w:szCs w:val="28"/>
        </w:rPr>
        <w:t>.</w:t>
      </w:r>
      <w:r>
        <w:rPr>
          <w:rFonts w:ascii="Arial" w:eastAsia="MS Mincho" w:hAnsi="Arial" w:cs="Arial"/>
          <w:b/>
          <w:bCs/>
          <w:iCs/>
          <w:sz w:val="24"/>
          <w:szCs w:val="28"/>
        </w:rPr>
        <w:t xml:space="preserve">5.5.1.  </w:t>
      </w:r>
      <w:r w:rsidR="00207134" w:rsidRPr="00207134">
        <w:rPr>
          <w:rFonts w:ascii="Arial" w:eastAsia="MS Mincho" w:hAnsi="Arial" w:cs="Arial"/>
          <w:b/>
          <w:bCs/>
          <w:iCs/>
          <w:sz w:val="24"/>
          <w:szCs w:val="28"/>
        </w:rPr>
        <w:t xml:space="preserve">My parent is . . . </w:t>
      </w:r>
    </w:p>
    <w:p w:rsidR="00207134" w:rsidRPr="00207134" w:rsidRDefault="00207134" w:rsidP="00207134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07134">
        <w:rPr>
          <w:rFonts w:ascii="Times New Roman" w:eastAsia="MS Gothic" w:hAnsi="Times New Roman" w:cs="Times New Roman"/>
          <w:sz w:val="20"/>
          <w:szCs w:val="20"/>
        </w:rPr>
        <w:t>One possibility to associate the RPIs with the parent RTI is with the use of the Data Identifier “</w:t>
      </w:r>
      <w:r w:rsidRPr="00207134">
        <w:rPr>
          <w:rFonts w:ascii="Times New Roman" w:eastAsia="MS Gothic" w:hAnsi="Times New Roman" w:cs="Times New Roman"/>
          <w:color w:val="0000FF"/>
          <w:sz w:val="20"/>
          <w:szCs w:val="20"/>
        </w:rPr>
        <w:t>1</w:t>
      </w:r>
      <w:r w:rsidRPr="00207134">
        <w:rPr>
          <w:rFonts w:ascii="Times New Roman" w:eastAsia="MS Gothic" w:hAnsi="Times New Roman" w:cs="Times New Roman"/>
          <w:sz w:val="20"/>
          <w:szCs w:val="20"/>
        </w:rPr>
        <w:t>F” which declares, “My parent is</w:t>
      </w:r>
      <w:commentRangeStart w:id="53"/>
      <w:r w:rsidRPr="00207134">
        <w:rPr>
          <w:rFonts w:ascii="Times New Roman" w:eastAsia="MS Gothic" w:hAnsi="Times New Roman" w:cs="Times New Roman"/>
          <w:sz w:val="20"/>
          <w:szCs w:val="20"/>
        </w:rPr>
        <w:t xml:space="preserve"> . . .</w:t>
      </w:r>
      <w:r w:rsidR="00352A1B">
        <w:rPr>
          <w:rFonts w:ascii="Times New Roman" w:eastAsia="MS Gothic" w:hAnsi="Times New Roman" w:cs="Times New Roman"/>
          <w:sz w:val="20"/>
          <w:szCs w:val="20"/>
        </w:rPr>
        <w:t>”</w:t>
      </w:r>
      <w:r w:rsidRPr="00207134">
        <w:rPr>
          <w:rFonts w:ascii="Times New Roman" w:eastAsia="MS Gothic" w:hAnsi="Times New Roman" w:cs="Times New Roman"/>
          <w:sz w:val="20"/>
          <w:szCs w:val="20"/>
        </w:rPr>
        <w:t xml:space="preserve"> </w:t>
      </w:r>
      <w:commentRangeEnd w:id="53"/>
      <w:r w:rsidR="00352A1B">
        <w:rPr>
          <w:rStyle w:val="CommentReference"/>
        </w:rPr>
        <w:commentReference w:id="53"/>
      </w:r>
      <w:r w:rsidR="00352A1B">
        <w:rPr>
          <w:rFonts w:ascii="Times New Roman" w:eastAsia="MS Gothic" w:hAnsi="Times New Roman" w:cs="Times New Roman"/>
          <w:sz w:val="20"/>
          <w:szCs w:val="20"/>
        </w:rPr>
        <w:t xml:space="preserve"> </w:t>
      </w:r>
      <w:r w:rsidRPr="00207134">
        <w:rPr>
          <w:rFonts w:ascii="Times New Roman" w:eastAsia="MS Gothic" w:hAnsi="Times New Roman" w:cs="Times New Roman"/>
          <w:sz w:val="20"/>
          <w:szCs w:val="20"/>
        </w:rPr>
        <w:t xml:space="preserve">Using this </w:t>
      </w:r>
      <w:r w:rsidRPr="00207134">
        <w:rPr>
          <w:rFonts w:ascii="Times New Roman" w:eastAsia="Times New Roman" w:hAnsi="Times New Roman" w:cs="Times New Roman"/>
          <w:sz w:val="20"/>
          <w:szCs w:val="20"/>
        </w:rPr>
        <w:t>example the 3</w:t>
      </w:r>
      <w:r w:rsidRPr="0020713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rd</w:t>
      </w:r>
      <w:r w:rsidRPr="00207134">
        <w:rPr>
          <w:rFonts w:ascii="Times New Roman" w:eastAsia="Times New Roman" w:hAnsi="Times New Roman" w:cs="Times New Roman"/>
          <w:sz w:val="20"/>
          <w:szCs w:val="20"/>
        </w:rPr>
        <w:t xml:space="preserve"> plastic layer would be encoded </w:t>
      </w:r>
      <w:r w:rsidRPr="00207134">
        <w:rPr>
          <w:rFonts w:ascii="Times New Roman" w:eastAsia="Times New Roman" w:hAnsi="Times New Roman" w:cs="Times New Roman"/>
          <w:color w:val="3366FF"/>
          <w:sz w:val="20"/>
          <w:szCs w:val="20"/>
        </w:rPr>
        <w:t>55B</w:t>
      </w:r>
      <w:r w:rsidRPr="00207134">
        <w:rPr>
          <w:rFonts w:ascii="Times New Roman" w:eastAsia="Times New Roman" w:hAnsi="Times New Roman" w:cs="Times New Roman"/>
          <w:bCs/>
          <w:sz w:val="20"/>
          <w:szCs w:val="20"/>
        </w:rPr>
        <w:t>UN043325711L000003&lt;GS&gt;1F</w:t>
      </w:r>
      <w:r w:rsidRPr="00207134">
        <w:rPr>
          <w:rFonts w:ascii="Times New Roman" w:eastAsia="Times New Roman" w:hAnsi="Times New Roman" w:cs="Times New Roman"/>
          <w:sz w:val="20"/>
          <w:szCs w:val="20"/>
        </w:rPr>
        <w:t>25B</w:t>
      </w:r>
      <w:r w:rsidRPr="00207134">
        <w:rPr>
          <w:rFonts w:ascii="Times New Roman" w:eastAsia="Times New Roman" w:hAnsi="Times New Roman" w:cs="Times New Roman"/>
          <w:bCs/>
          <w:sz w:val="20"/>
          <w:szCs w:val="20"/>
        </w:rPr>
        <w:t xml:space="preserve">UN0433257110000001.  </w:t>
      </w:r>
    </w:p>
    <w:p w:rsidR="00207134" w:rsidRPr="00207134" w:rsidRDefault="00207134" w:rsidP="00207134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07134">
        <w:rPr>
          <w:rFonts w:ascii="Times New Roman" w:eastAsia="Times New Roman" w:hAnsi="Times New Roman" w:cs="Times New Roman"/>
          <w:bCs/>
          <w:sz w:val="20"/>
          <w:szCs w:val="20"/>
        </w:rPr>
        <w:t>The other layers and posts would be similarly encoded.</w:t>
      </w:r>
    </w:p>
    <w:p w:rsidR="00207134" w:rsidRPr="005D78DA" w:rsidRDefault="00B24385" w:rsidP="00B24385">
      <w:pPr>
        <w:keepNext/>
        <w:tabs>
          <w:tab w:val="left" w:pos="500"/>
        </w:tabs>
        <w:suppressAutoHyphens/>
        <w:spacing w:before="270" w:after="240" w:line="270" w:lineRule="exact"/>
        <w:outlineLvl w:val="1"/>
        <w:rPr>
          <w:rFonts w:ascii="Arial" w:eastAsia="MS Mincho" w:hAnsi="Arial" w:cs="Arial"/>
          <w:b/>
          <w:bCs/>
          <w:iCs/>
          <w:sz w:val="24"/>
          <w:szCs w:val="28"/>
        </w:rPr>
      </w:pPr>
      <w:r>
        <w:rPr>
          <w:rFonts w:ascii="Arial" w:eastAsia="MS Mincho" w:hAnsi="Arial" w:cs="Arial"/>
          <w:b/>
          <w:bCs/>
          <w:iCs/>
          <w:sz w:val="24"/>
          <w:szCs w:val="28"/>
        </w:rPr>
        <w:lastRenderedPageBreak/>
        <w:t xml:space="preserve">L.5.5.2  </w:t>
      </w:r>
      <w:del w:id="54" w:author="E Lung" w:date="2012-10-15T09:39:00Z">
        <w:r w:rsidR="00207134" w:rsidRPr="00207134" w:rsidDel="00076151">
          <w:rPr>
            <w:rFonts w:ascii="Arial" w:eastAsia="MS Mincho" w:hAnsi="Arial" w:cs="Arial"/>
            <w:b/>
            <w:bCs/>
            <w:iCs/>
            <w:sz w:val="24"/>
            <w:szCs w:val="28"/>
          </w:rPr>
          <w:delText>My children are . . .</w:delText>
        </w:r>
      </w:del>
      <w:commentRangeStart w:id="55"/>
      <w:ins w:id="56" w:author="E Lung" w:date="2012-10-15T09:37:00Z">
        <w:r w:rsidR="005D78DA">
          <w:rPr>
            <w:rFonts w:ascii="Arial" w:eastAsia="MS Mincho" w:hAnsi="Arial" w:cs="Arial"/>
            <w:b/>
            <w:bCs/>
            <w:iCs/>
            <w:sz w:val="24"/>
            <w:szCs w:val="28"/>
          </w:rPr>
          <w:t>Deleted</w:t>
        </w:r>
        <w:commentRangeEnd w:id="55"/>
        <w:r w:rsidR="005D78DA">
          <w:rPr>
            <w:rStyle w:val="CommentReference"/>
          </w:rPr>
          <w:commentReference w:id="55"/>
        </w:r>
      </w:ins>
    </w:p>
    <w:p w:rsidR="00207134" w:rsidRPr="00207134" w:rsidRDefault="00207134" w:rsidP="00207134">
      <w:pPr>
        <w:spacing w:after="0" w:line="240" w:lineRule="auto"/>
        <w:rPr>
          <w:rFonts w:ascii="Times New Roman" w:eastAsia="Times New Roman" w:hAnsi="Times New Roman" w:cs="Times New Roman"/>
          <w:strike/>
          <w:sz w:val="20"/>
          <w:szCs w:val="20"/>
        </w:rPr>
      </w:pPr>
      <w:r w:rsidRPr="00207134">
        <w:rPr>
          <w:rFonts w:ascii="Times New Roman" w:eastAsia="MS Gothic" w:hAnsi="Times New Roman" w:cs="Times New Roman"/>
          <w:strike/>
          <w:sz w:val="20"/>
          <w:szCs w:val="20"/>
        </w:rPr>
        <w:t xml:space="preserve">Another possibility to associate the parent RTI with all of its RPIs is with the use of the Data Identifier “2F” which declares, “My children are . . . “ Using the same </w:t>
      </w:r>
      <w:r w:rsidRPr="00207134">
        <w:rPr>
          <w:rFonts w:ascii="Times New Roman" w:eastAsia="Times New Roman" w:hAnsi="Times New Roman" w:cs="Times New Roman"/>
          <w:strike/>
          <w:sz w:val="20"/>
          <w:szCs w:val="20"/>
        </w:rPr>
        <w:t xml:space="preserve">example the base pallet would be encoded </w:t>
      </w:r>
    </w:p>
    <w:p w:rsidR="00207134" w:rsidRPr="00207134" w:rsidRDefault="00207134" w:rsidP="00207134">
      <w:pPr>
        <w:spacing w:after="0" w:line="240" w:lineRule="auto"/>
        <w:rPr>
          <w:rFonts w:ascii="Times New Roman" w:eastAsia="Times New Roman" w:hAnsi="Times New Roman" w:cs="Times New Roman"/>
          <w:strike/>
          <w:sz w:val="20"/>
          <w:szCs w:val="20"/>
        </w:rPr>
      </w:pPr>
      <w:r w:rsidRPr="00207134">
        <w:rPr>
          <w:rFonts w:ascii="Times New Roman" w:eastAsia="Times New Roman" w:hAnsi="Times New Roman" w:cs="Times New Roman"/>
          <w:strike/>
          <w:sz w:val="20"/>
          <w:szCs w:val="20"/>
        </w:rPr>
        <w:t>25B</w:t>
      </w:r>
      <w:r w:rsidRPr="00207134">
        <w:rPr>
          <w:rFonts w:ascii="Times New Roman" w:eastAsia="Times New Roman" w:hAnsi="Times New Roman" w:cs="Times New Roman"/>
          <w:bCs/>
          <w:strike/>
          <w:sz w:val="20"/>
          <w:szCs w:val="20"/>
        </w:rPr>
        <w:t>UN0433257110000001&lt;GS&gt;2F&lt;GS&gt;</w:t>
      </w:r>
      <w:r w:rsidRPr="00207134">
        <w:rPr>
          <w:rFonts w:ascii="Times New Roman" w:eastAsia="Times New Roman" w:hAnsi="Times New Roman" w:cs="Times New Roman"/>
          <w:strike/>
          <w:color w:val="3366FF"/>
          <w:sz w:val="20"/>
          <w:szCs w:val="20"/>
        </w:rPr>
        <w:t>55B</w:t>
      </w:r>
      <w:r w:rsidRPr="00207134">
        <w:rPr>
          <w:rFonts w:ascii="Times New Roman" w:eastAsia="Times New Roman" w:hAnsi="Times New Roman" w:cs="Times New Roman"/>
          <w:bCs/>
          <w:strike/>
          <w:sz w:val="20"/>
          <w:szCs w:val="20"/>
        </w:rPr>
        <w:t>UN043325711L000001&lt;GS&gt;</w:t>
      </w:r>
      <w:r w:rsidRPr="00207134">
        <w:rPr>
          <w:rFonts w:ascii="Times New Roman" w:eastAsia="Times New Roman" w:hAnsi="Times New Roman" w:cs="Times New Roman"/>
          <w:strike/>
          <w:color w:val="3366FF"/>
          <w:sz w:val="20"/>
          <w:szCs w:val="20"/>
        </w:rPr>
        <w:t>55B</w:t>
      </w:r>
      <w:r w:rsidRPr="00207134">
        <w:rPr>
          <w:rFonts w:ascii="Times New Roman" w:eastAsia="Times New Roman" w:hAnsi="Times New Roman" w:cs="Times New Roman"/>
          <w:bCs/>
          <w:strike/>
          <w:sz w:val="20"/>
          <w:szCs w:val="20"/>
        </w:rPr>
        <w:t>UN043325711L000002&lt;GS&gt;</w:t>
      </w:r>
      <w:r w:rsidRPr="00207134">
        <w:rPr>
          <w:rFonts w:ascii="Times New Roman" w:eastAsia="Times New Roman" w:hAnsi="Times New Roman" w:cs="Times New Roman"/>
          <w:strike/>
          <w:color w:val="3366FF"/>
          <w:sz w:val="20"/>
          <w:szCs w:val="20"/>
        </w:rPr>
        <w:t>55B</w:t>
      </w:r>
      <w:r w:rsidRPr="00207134">
        <w:rPr>
          <w:rFonts w:ascii="Times New Roman" w:eastAsia="Times New Roman" w:hAnsi="Times New Roman" w:cs="Times New Roman"/>
          <w:bCs/>
          <w:strike/>
          <w:sz w:val="20"/>
          <w:szCs w:val="20"/>
        </w:rPr>
        <w:t>UN043325711L000003&lt;GS&gt;</w:t>
      </w:r>
      <w:r w:rsidRPr="00207134">
        <w:rPr>
          <w:rFonts w:ascii="Times New Roman" w:eastAsia="Times New Roman" w:hAnsi="Times New Roman" w:cs="Times New Roman"/>
          <w:strike/>
          <w:color w:val="3366FF"/>
          <w:sz w:val="20"/>
          <w:szCs w:val="20"/>
        </w:rPr>
        <w:t>55B</w:t>
      </w:r>
      <w:r w:rsidRPr="00207134">
        <w:rPr>
          <w:rFonts w:ascii="Times New Roman" w:eastAsia="Times New Roman" w:hAnsi="Times New Roman" w:cs="Times New Roman"/>
          <w:bCs/>
          <w:strike/>
          <w:sz w:val="20"/>
          <w:szCs w:val="20"/>
        </w:rPr>
        <w:t>UN043325711L000004&lt;GS&gt;</w:t>
      </w:r>
      <w:r w:rsidRPr="00207134">
        <w:rPr>
          <w:rFonts w:ascii="Times New Roman" w:eastAsia="Times New Roman" w:hAnsi="Times New Roman" w:cs="Times New Roman"/>
          <w:strike/>
          <w:color w:val="3366FF"/>
          <w:sz w:val="20"/>
          <w:szCs w:val="20"/>
        </w:rPr>
        <w:t>55B</w:t>
      </w:r>
      <w:r w:rsidRPr="00207134">
        <w:rPr>
          <w:rFonts w:ascii="Times New Roman" w:eastAsia="Times New Roman" w:hAnsi="Times New Roman" w:cs="Times New Roman"/>
          <w:bCs/>
          <w:strike/>
          <w:sz w:val="20"/>
          <w:szCs w:val="20"/>
        </w:rPr>
        <w:t>UN043325711L000005&lt;GS&gt;</w:t>
      </w:r>
      <w:r w:rsidRPr="00207134">
        <w:rPr>
          <w:rFonts w:ascii="Times New Roman" w:eastAsia="Times New Roman" w:hAnsi="Times New Roman" w:cs="Times New Roman"/>
          <w:strike/>
          <w:color w:val="3366FF"/>
          <w:sz w:val="20"/>
          <w:szCs w:val="20"/>
        </w:rPr>
        <w:t>55B</w:t>
      </w:r>
      <w:r w:rsidRPr="00207134">
        <w:rPr>
          <w:rFonts w:ascii="Times New Roman" w:eastAsia="Times New Roman" w:hAnsi="Times New Roman" w:cs="Times New Roman"/>
          <w:bCs/>
          <w:strike/>
          <w:sz w:val="20"/>
          <w:szCs w:val="20"/>
        </w:rPr>
        <w:t>UN043325711L000006</w:t>
      </w:r>
      <w:r w:rsidRPr="00207134">
        <w:rPr>
          <w:rFonts w:ascii="Times New Roman" w:eastAsia="Times New Roman" w:hAnsi="Times New Roman" w:cs="Times New Roman"/>
          <w:strike/>
          <w:sz w:val="20"/>
          <w:szCs w:val="20"/>
        </w:rPr>
        <w:t>“</w:t>
      </w:r>
      <w:r w:rsidRPr="00207134">
        <w:rPr>
          <w:rFonts w:ascii="Times New Roman" w:eastAsia="Times New Roman" w:hAnsi="Times New Roman" w:cs="Times New Roman"/>
          <w:strike/>
          <w:color w:val="3366FF"/>
          <w:sz w:val="20"/>
          <w:szCs w:val="20"/>
        </w:rPr>
        <w:t>55B</w:t>
      </w:r>
      <w:r w:rsidRPr="00207134">
        <w:rPr>
          <w:rFonts w:ascii="Times New Roman" w:eastAsia="Times New Roman" w:hAnsi="Times New Roman" w:cs="Times New Roman"/>
          <w:bCs/>
          <w:strike/>
          <w:sz w:val="20"/>
          <w:szCs w:val="20"/>
        </w:rPr>
        <w:t>UN043325711P000001&lt;GS&gt;</w:t>
      </w:r>
      <w:r w:rsidRPr="00207134">
        <w:rPr>
          <w:rFonts w:ascii="Times New Roman" w:eastAsia="Times New Roman" w:hAnsi="Times New Roman" w:cs="Times New Roman"/>
          <w:strike/>
          <w:color w:val="3366FF"/>
          <w:sz w:val="20"/>
          <w:szCs w:val="20"/>
        </w:rPr>
        <w:t>55B</w:t>
      </w:r>
      <w:r w:rsidRPr="00207134">
        <w:rPr>
          <w:rFonts w:ascii="Times New Roman" w:eastAsia="Times New Roman" w:hAnsi="Times New Roman" w:cs="Times New Roman"/>
          <w:bCs/>
          <w:strike/>
          <w:sz w:val="20"/>
          <w:szCs w:val="20"/>
        </w:rPr>
        <w:t>UN043325711P000002&lt;GS&gt;</w:t>
      </w:r>
      <w:r w:rsidRPr="00207134">
        <w:rPr>
          <w:rFonts w:ascii="Times New Roman" w:eastAsia="Times New Roman" w:hAnsi="Times New Roman" w:cs="Times New Roman"/>
          <w:strike/>
          <w:color w:val="3366FF"/>
          <w:sz w:val="20"/>
          <w:szCs w:val="20"/>
        </w:rPr>
        <w:t>55B</w:t>
      </w:r>
      <w:r w:rsidRPr="00207134">
        <w:rPr>
          <w:rFonts w:ascii="Times New Roman" w:eastAsia="Times New Roman" w:hAnsi="Times New Roman" w:cs="Times New Roman"/>
          <w:bCs/>
          <w:strike/>
          <w:sz w:val="20"/>
          <w:szCs w:val="20"/>
        </w:rPr>
        <w:t>UN043325711P000003&lt;GS&gt;</w:t>
      </w:r>
      <w:r w:rsidRPr="00207134">
        <w:rPr>
          <w:rFonts w:ascii="Times New Roman" w:eastAsia="Times New Roman" w:hAnsi="Times New Roman" w:cs="Times New Roman"/>
          <w:strike/>
          <w:color w:val="3366FF"/>
          <w:sz w:val="20"/>
          <w:szCs w:val="20"/>
        </w:rPr>
        <w:t>55B</w:t>
      </w:r>
      <w:r w:rsidRPr="00207134">
        <w:rPr>
          <w:rFonts w:ascii="Times New Roman" w:eastAsia="Times New Roman" w:hAnsi="Times New Roman" w:cs="Times New Roman"/>
          <w:bCs/>
          <w:strike/>
          <w:sz w:val="20"/>
          <w:szCs w:val="20"/>
        </w:rPr>
        <w:t>UN043325711P000004</w:t>
      </w:r>
    </w:p>
    <w:p w:rsidR="00207134" w:rsidRPr="00207134" w:rsidRDefault="00B24385" w:rsidP="00B24385">
      <w:pPr>
        <w:keepNext/>
        <w:tabs>
          <w:tab w:val="left" w:pos="500"/>
        </w:tabs>
        <w:suppressAutoHyphens/>
        <w:spacing w:before="270" w:after="240" w:line="270" w:lineRule="exact"/>
        <w:outlineLvl w:val="1"/>
        <w:rPr>
          <w:rFonts w:ascii="Arial" w:eastAsia="MS Mincho" w:hAnsi="Arial" w:cs="Arial"/>
          <w:b/>
          <w:bCs/>
          <w:iCs/>
          <w:sz w:val="24"/>
          <w:szCs w:val="28"/>
        </w:rPr>
      </w:pPr>
      <w:r>
        <w:rPr>
          <w:rFonts w:ascii="Arial" w:eastAsia="MS Mincho" w:hAnsi="Arial" w:cs="Arial"/>
          <w:b/>
          <w:bCs/>
          <w:iCs/>
          <w:sz w:val="24"/>
          <w:szCs w:val="28"/>
        </w:rPr>
        <w:t xml:space="preserve">L.5.5.3  </w:t>
      </w:r>
      <w:r w:rsidR="00207134" w:rsidRPr="00207134">
        <w:rPr>
          <w:rFonts w:ascii="Arial" w:eastAsia="MS Mincho" w:hAnsi="Arial" w:cs="Arial"/>
          <w:b/>
          <w:bCs/>
          <w:iCs/>
          <w:sz w:val="24"/>
          <w:szCs w:val="28"/>
        </w:rPr>
        <w:t>I have _____ children</w:t>
      </w:r>
    </w:p>
    <w:p w:rsidR="00207134" w:rsidRPr="00207134" w:rsidRDefault="00207134" w:rsidP="0020713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07134">
        <w:rPr>
          <w:rFonts w:ascii="Times New Roman" w:eastAsia="MS Gothic" w:hAnsi="Times New Roman" w:cs="Times New Roman"/>
          <w:sz w:val="20"/>
          <w:szCs w:val="20"/>
        </w:rPr>
        <w:t>Yet another possibility is to simply identify the number of RPIs associated with the parent RTI using the Data Identifier “3F” which declares, “I have ____ childr</w:t>
      </w:r>
      <w:commentRangeStart w:id="57"/>
      <w:r w:rsidRPr="00207134">
        <w:rPr>
          <w:rFonts w:ascii="Times New Roman" w:eastAsia="MS Gothic" w:hAnsi="Times New Roman" w:cs="Times New Roman"/>
          <w:sz w:val="20"/>
          <w:szCs w:val="20"/>
        </w:rPr>
        <w:t>en</w:t>
      </w:r>
      <w:ins w:id="58" w:author="E Lung" w:date="2012-10-15T09:30:00Z">
        <w:r w:rsidR="00467B26">
          <w:rPr>
            <w:rFonts w:ascii="Times New Roman" w:eastAsia="MS Gothic" w:hAnsi="Times New Roman" w:cs="Times New Roman"/>
            <w:sz w:val="20"/>
            <w:szCs w:val="20"/>
          </w:rPr>
          <w:t>”</w:t>
        </w:r>
      </w:ins>
      <w:del w:id="59" w:author="E Lung" w:date="2012-10-15T09:30:00Z">
        <w:r w:rsidRPr="00207134" w:rsidDel="00467B26">
          <w:rPr>
            <w:rFonts w:ascii="Times New Roman" w:eastAsia="MS Gothic" w:hAnsi="Times New Roman" w:cs="Times New Roman"/>
            <w:sz w:val="20"/>
            <w:szCs w:val="20"/>
          </w:rPr>
          <w:delText>“</w:delText>
        </w:r>
      </w:del>
      <w:commentRangeEnd w:id="57"/>
      <w:r w:rsidR="00467B26">
        <w:rPr>
          <w:rStyle w:val="CommentReference"/>
        </w:rPr>
        <w:commentReference w:id="57"/>
      </w:r>
      <w:r w:rsidRPr="00207134">
        <w:rPr>
          <w:rFonts w:ascii="Times New Roman" w:eastAsia="MS Gothic" w:hAnsi="Times New Roman" w:cs="Times New Roman"/>
          <w:sz w:val="20"/>
          <w:szCs w:val="20"/>
        </w:rPr>
        <w:t xml:space="preserve">. </w:t>
      </w:r>
      <w:ins w:id="60" w:author="E Lung" w:date="2012-10-15T09:52:00Z">
        <w:r w:rsidR="00F93CB5">
          <w:rPr>
            <w:rFonts w:ascii="Times New Roman" w:eastAsia="MS Gothic" w:hAnsi="Times New Roman" w:cs="Times New Roman"/>
            <w:sz w:val="20"/>
            <w:szCs w:val="20"/>
          </w:rPr>
          <w:t xml:space="preserve"> </w:t>
        </w:r>
      </w:ins>
      <w:r w:rsidRPr="00207134">
        <w:rPr>
          <w:rFonts w:ascii="Times New Roman" w:eastAsia="MS Gothic" w:hAnsi="Times New Roman" w:cs="Times New Roman"/>
          <w:sz w:val="20"/>
          <w:szCs w:val="20"/>
        </w:rPr>
        <w:t xml:space="preserve">Using the same </w:t>
      </w:r>
      <w:r w:rsidRPr="00207134">
        <w:rPr>
          <w:rFonts w:ascii="Times New Roman" w:eastAsia="Times New Roman" w:hAnsi="Times New Roman" w:cs="Times New Roman"/>
          <w:sz w:val="20"/>
          <w:szCs w:val="20"/>
        </w:rPr>
        <w:t>example the base pallet would be encoded</w:t>
      </w:r>
    </w:p>
    <w:p w:rsidR="00207134" w:rsidRPr="00207134" w:rsidRDefault="00207134" w:rsidP="0020713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07134">
        <w:rPr>
          <w:rFonts w:ascii="Times New Roman" w:eastAsia="Times New Roman" w:hAnsi="Times New Roman" w:cs="Times New Roman"/>
          <w:sz w:val="20"/>
          <w:szCs w:val="20"/>
        </w:rPr>
        <w:t>25B</w:t>
      </w:r>
      <w:r w:rsidRPr="00207134">
        <w:rPr>
          <w:rFonts w:ascii="Times New Roman" w:eastAsia="Times New Roman" w:hAnsi="Times New Roman" w:cs="Times New Roman"/>
          <w:bCs/>
          <w:sz w:val="20"/>
          <w:szCs w:val="20"/>
        </w:rPr>
        <w:t>UN0433257110000001&lt;GS&gt;3F</w:t>
      </w:r>
      <w:commentRangeStart w:id="61"/>
      <w:ins w:id="62" w:author="E Lung" w:date="2012-10-15T09:43:00Z">
        <w:r w:rsidR="00D86FCE">
          <w:rPr>
            <w:rFonts w:ascii="Times New Roman" w:eastAsia="Times New Roman" w:hAnsi="Times New Roman" w:cs="Times New Roman"/>
            <w:bCs/>
            <w:sz w:val="20"/>
            <w:szCs w:val="20"/>
          </w:rPr>
          <w:t>10</w:t>
        </w:r>
      </w:ins>
      <w:commentRangeEnd w:id="61"/>
      <w:r w:rsidR="002468B2">
        <w:rPr>
          <w:rStyle w:val="CommentReference"/>
        </w:rPr>
        <w:commentReference w:id="61"/>
      </w:r>
      <w:commentRangeStart w:id="63"/>
      <w:del w:id="64" w:author="E Lung" w:date="2012-10-15T09:41:00Z">
        <w:r w:rsidRPr="00207134" w:rsidDel="00D86FCE">
          <w:rPr>
            <w:rFonts w:ascii="Times New Roman" w:eastAsia="Times New Roman" w:hAnsi="Times New Roman" w:cs="Times New Roman"/>
            <w:bCs/>
            <w:sz w:val="20"/>
            <w:szCs w:val="20"/>
          </w:rPr>
          <w:delText>&lt;GS&gt;</w:delText>
        </w:r>
      </w:del>
      <w:del w:id="65" w:author="E Lung" w:date="2012-10-15T09:27:00Z">
        <w:r w:rsidRPr="00207134" w:rsidDel="005C0E45">
          <w:rPr>
            <w:rFonts w:ascii="Times New Roman" w:eastAsia="Times New Roman" w:hAnsi="Times New Roman" w:cs="Times New Roman"/>
            <w:color w:val="3366FF"/>
            <w:sz w:val="20"/>
            <w:szCs w:val="20"/>
          </w:rPr>
          <w:delText>55B</w:delText>
        </w:r>
        <w:r w:rsidRPr="00207134" w:rsidDel="005C0E45">
          <w:rPr>
            <w:rFonts w:ascii="Times New Roman" w:eastAsia="Times New Roman" w:hAnsi="Times New Roman" w:cs="Times New Roman"/>
            <w:bCs/>
            <w:sz w:val="20"/>
            <w:szCs w:val="20"/>
          </w:rPr>
          <w:delText>UN043325711L000001&lt;GS&gt;</w:delText>
        </w:r>
        <w:r w:rsidRPr="00207134" w:rsidDel="005C0E45">
          <w:rPr>
            <w:rFonts w:ascii="Times New Roman" w:eastAsia="Times New Roman" w:hAnsi="Times New Roman" w:cs="Times New Roman"/>
            <w:color w:val="3366FF"/>
            <w:sz w:val="20"/>
            <w:szCs w:val="20"/>
          </w:rPr>
          <w:delText>55B</w:delText>
        </w:r>
        <w:r w:rsidRPr="00207134" w:rsidDel="005C0E45">
          <w:rPr>
            <w:rFonts w:ascii="Times New Roman" w:eastAsia="Times New Roman" w:hAnsi="Times New Roman" w:cs="Times New Roman"/>
            <w:bCs/>
            <w:sz w:val="20"/>
            <w:szCs w:val="20"/>
          </w:rPr>
          <w:delText>UN043325711L000002&lt;GS&gt;</w:delText>
        </w:r>
        <w:r w:rsidRPr="00207134" w:rsidDel="005C0E45">
          <w:rPr>
            <w:rFonts w:ascii="Times New Roman" w:eastAsia="Times New Roman" w:hAnsi="Times New Roman" w:cs="Times New Roman"/>
            <w:color w:val="3366FF"/>
            <w:sz w:val="20"/>
            <w:szCs w:val="20"/>
          </w:rPr>
          <w:delText>55B</w:delText>
        </w:r>
        <w:r w:rsidRPr="00207134" w:rsidDel="005C0E45">
          <w:rPr>
            <w:rFonts w:ascii="Times New Roman" w:eastAsia="Times New Roman" w:hAnsi="Times New Roman" w:cs="Times New Roman"/>
            <w:bCs/>
            <w:sz w:val="20"/>
            <w:szCs w:val="20"/>
          </w:rPr>
          <w:delText>UN043325711L000003&lt;GS&gt;</w:delText>
        </w:r>
        <w:r w:rsidRPr="00207134" w:rsidDel="005C0E45">
          <w:rPr>
            <w:rFonts w:ascii="Times New Roman" w:eastAsia="Times New Roman" w:hAnsi="Times New Roman" w:cs="Times New Roman"/>
            <w:color w:val="3366FF"/>
            <w:sz w:val="20"/>
            <w:szCs w:val="20"/>
          </w:rPr>
          <w:delText>55B</w:delText>
        </w:r>
        <w:r w:rsidRPr="00207134" w:rsidDel="005C0E45">
          <w:rPr>
            <w:rFonts w:ascii="Times New Roman" w:eastAsia="Times New Roman" w:hAnsi="Times New Roman" w:cs="Times New Roman"/>
            <w:bCs/>
            <w:sz w:val="20"/>
            <w:szCs w:val="20"/>
          </w:rPr>
          <w:delText>UN043325711L000004&lt;GS&gt;</w:delText>
        </w:r>
        <w:r w:rsidRPr="00207134" w:rsidDel="005C0E45">
          <w:rPr>
            <w:rFonts w:ascii="Times New Roman" w:eastAsia="Times New Roman" w:hAnsi="Times New Roman" w:cs="Times New Roman"/>
            <w:color w:val="3366FF"/>
            <w:sz w:val="20"/>
            <w:szCs w:val="20"/>
          </w:rPr>
          <w:delText>55B</w:delText>
        </w:r>
        <w:r w:rsidRPr="00207134" w:rsidDel="005C0E45">
          <w:rPr>
            <w:rFonts w:ascii="Times New Roman" w:eastAsia="Times New Roman" w:hAnsi="Times New Roman" w:cs="Times New Roman"/>
            <w:bCs/>
            <w:sz w:val="20"/>
            <w:szCs w:val="20"/>
          </w:rPr>
          <w:delText>UN043325711L000005&lt;GS&gt;</w:delText>
        </w:r>
        <w:r w:rsidRPr="00207134" w:rsidDel="005C0E45">
          <w:rPr>
            <w:rFonts w:ascii="Times New Roman" w:eastAsia="Times New Roman" w:hAnsi="Times New Roman" w:cs="Times New Roman"/>
            <w:color w:val="3366FF"/>
            <w:sz w:val="20"/>
            <w:szCs w:val="20"/>
          </w:rPr>
          <w:delText>55B</w:delText>
        </w:r>
        <w:r w:rsidRPr="00207134" w:rsidDel="005C0E45">
          <w:rPr>
            <w:rFonts w:ascii="Times New Roman" w:eastAsia="Times New Roman" w:hAnsi="Times New Roman" w:cs="Times New Roman"/>
            <w:bCs/>
            <w:sz w:val="20"/>
            <w:szCs w:val="20"/>
          </w:rPr>
          <w:delText>UN043325711L000006&lt;GS&gt;</w:delText>
        </w:r>
        <w:r w:rsidRPr="00207134" w:rsidDel="005C0E45">
          <w:rPr>
            <w:rFonts w:ascii="Times New Roman" w:eastAsia="Times New Roman" w:hAnsi="Times New Roman" w:cs="Times New Roman"/>
            <w:color w:val="3366FF"/>
            <w:sz w:val="20"/>
            <w:szCs w:val="20"/>
          </w:rPr>
          <w:delText>55B</w:delText>
        </w:r>
        <w:r w:rsidRPr="00207134" w:rsidDel="005C0E45">
          <w:rPr>
            <w:rFonts w:ascii="Times New Roman" w:eastAsia="Times New Roman" w:hAnsi="Times New Roman" w:cs="Times New Roman"/>
            <w:bCs/>
            <w:sz w:val="20"/>
            <w:szCs w:val="20"/>
          </w:rPr>
          <w:delText>UN043325711P000001&lt;GS&gt;</w:delText>
        </w:r>
        <w:r w:rsidRPr="00207134" w:rsidDel="005C0E45">
          <w:rPr>
            <w:rFonts w:ascii="Times New Roman" w:eastAsia="Times New Roman" w:hAnsi="Times New Roman" w:cs="Times New Roman"/>
            <w:color w:val="3366FF"/>
            <w:sz w:val="20"/>
            <w:szCs w:val="20"/>
          </w:rPr>
          <w:delText>55B</w:delText>
        </w:r>
        <w:r w:rsidRPr="00207134" w:rsidDel="005C0E45">
          <w:rPr>
            <w:rFonts w:ascii="Times New Roman" w:eastAsia="Times New Roman" w:hAnsi="Times New Roman" w:cs="Times New Roman"/>
            <w:bCs/>
            <w:sz w:val="20"/>
            <w:szCs w:val="20"/>
          </w:rPr>
          <w:delText>UN043325711P000002&lt;GS&gt;</w:delText>
        </w:r>
        <w:r w:rsidRPr="00207134" w:rsidDel="005C0E45">
          <w:rPr>
            <w:rFonts w:ascii="Times New Roman" w:eastAsia="Times New Roman" w:hAnsi="Times New Roman" w:cs="Times New Roman"/>
            <w:color w:val="3366FF"/>
            <w:sz w:val="20"/>
            <w:szCs w:val="20"/>
          </w:rPr>
          <w:delText>55B</w:delText>
        </w:r>
        <w:r w:rsidRPr="00207134" w:rsidDel="005C0E45">
          <w:rPr>
            <w:rFonts w:ascii="Times New Roman" w:eastAsia="Times New Roman" w:hAnsi="Times New Roman" w:cs="Times New Roman"/>
            <w:bCs/>
            <w:sz w:val="20"/>
            <w:szCs w:val="20"/>
          </w:rPr>
          <w:delText>UN043325711P000003&lt;GS&gt;</w:delText>
        </w:r>
        <w:r w:rsidRPr="00207134" w:rsidDel="005C0E45">
          <w:rPr>
            <w:rFonts w:ascii="Times New Roman" w:eastAsia="Times New Roman" w:hAnsi="Times New Roman" w:cs="Times New Roman"/>
            <w:color w:val="3366FF"/>
            <w:sz w:val="20"/>
            <w:szCs w:val="20"/>
          </w:rPr>
          <w:delText>55B</w:delText>
        </w:r>
        <w:r w:rsidRPr="00207134" w:rsidDel="005C0E45">
          <w:rPr>
            <w:rFonts w:ascii="Times New Roman" w:eastAsia="Times New Roman" w:hAnsi="Times New Roman" w:cs="Times New Roman"/>
            <w:bCs/>
            <w:sz w:val="20"/>
            <w:szCs w:val="20"/>
          </w:rPr>
          <w:delText>UN043325711P000004</w:delText>
        </w:r>
      </w:del>
      <w:commentRangeEnd w:id="63"/>
      <w:r w:rsidR="00D86FCE">
        <w:rPr>
          <w:rStyle w:val="CommentReference"/>
        </w:rPr>
        <w:commentReference w:id="63"/>
      </w:r>
    </w:p>
    <w:p w:rsidR="00207134" w:rsidRPr="00207134" w:rsidRDefault="00207134" w:rsidP="00207134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207134" w:rsidRPr="00207134" w:rsidRDefault="00207134" w:rsidP="00207134">
      <w:pPr>
        <w:spacing w:after="0" w:line="240" w:lineRule="auto"/>
        <w:jc w:val="both"/>
        <w:rPr>
          <w:rFonts w:ascii="Arial" w:eastAsia="Times New Roman" w:hAnsi="Arial" w:cs="Times New Roman"/>
          <w:sz w:val="16"/>
          <w:szCs w:val="20"/>
        </w:rPr>
      </w:pPr>
    </w:p>
    <w:p w:rsidR="00207134" w:rsidRPr="00207134" w:rsidRDefault="00207134" w:rsidP="00207134">
      <w:pPr>
        <w:keepNext/>
        <w:numPr>
          <w:ilvl w:val="3"/>
          <w:numId w:val="1"/>
        </w:numPr>
        <w:tabs>
          <w:tab w:val="left" w:pos="500"/>
        </w:tabs>
        <w:suppressAutoHyphens/>
        <w:spacing w:before="270" w:after="240" w:line="270" w:lineRule="exact"/>
        <w:outlineLvl w:val="1"/>
        <w:rPr>
          <w:rFonts w:ascii="Arial" w:eastAsia="MS Mincho" w:hAnsi="Arial" w:cs="Arial"/>
          <w:b/>
          <w:bCs/>
          <w:iCs/>
          <w:sz w:val="24"/>
          <w:szCs w:val="28"/>
        </w:rPr>
      </w:pPr>
      <w:r w:rsidRPr="00207134">
        <w:rPr>
          <w:rFonts w:ascii="Arial" w:eastAsia="MS Mincho" w:hAnsi="Arial" w:cs="Arial"/>
          <w:b/>
          <w:bCs/>
          <w:iCs/>
          <w:sz w:val="24"/>
          <w:szCs w:val="28"/>
        </w:rPr>
        <w:t>I have __children and they are</w:t>
      </w:r>
      <w:commentRangeStart w:id="66"/>
      <w:ins w:id="67" w:author="E Lung" w:date="2012-10-15T09:45:00Z">
        <w:r w:rsidR="002468B2">
          <w:rPr>
            <w:rFonts w:ascii="Arial" w:eastAsia="MS Mincho" w:hAnsi="Arial" w:cs="Arial"/>
            <w:b/>
            <w:bCs/>
            <w:iCs/>
            <w:sz w:val="24"/>
            <w:szCs w:val="28"/>
          </w:rPr>
          <w:t xml:space="preserve"> . . .</w:t>
        </w:r>
      </w:ins>
      <w:commentRangeEnd w:id="66"/>
      <w:r w:rsidR="002468B2">
        <w:rPr>
          <w:rStyle w:val="CommentReference"/>
        </w:rPr>
        <w:commentReference w:id="66"/>
      </w:r>
    </w:p>
    <w:p w:rsidR="00207134" w:rsidRPr="00207134" w:rsidRDefault="00207134" w:rsidP="0020713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07134">
        <w:rPr>
          <w:rFonts w:ascii="Times New Roman" w:eastAsia="MS Gothic" w:hAnsi="Times New Roman" w:cs="Times New Roman"/>
          <w:sz w:val="20"/>
          <w:szCs w:val="20"/>
        </w:rPr>
        <w:t>Yet another possibility is to simply identify the number of RPIs associated with the parent RTI using the Data Identifier “5F” which declares, “I have ____ children and they are</w:t>
      </w:r>
      <w:commentRangeStart w:id="68"/>
      <w:ins w:id="69" w:author="E Lung" w:date="2012-10-15T09:25:00Z">
        <w:r w:rsidR="005C0E45">
          <w:rPr>
            <w:rFonts w:ascii="Times New Roman" w:eastAsia="MS Gothic" w:hAnsi="Times New Roman" w:cs="Times New Roman"/>
            <w:sz w:val="20"/>
            <w:szCs w:val="20"/>
          </w:rPr>
          <w:t xml:space="preserve"> …</w:t>
        </w:r>
      </w:ins>
      <w:del w:id="70" w:author="E Lung" w:date="2012-10-15T09:26:00Z">
        <w:r w:rsidRPr="00207134" w:rsidDel="005C0E45">
          <w:rPr>
            <w:rFonts w:ascii="Times New Roman" w:eastAsia="MS Gothic" w:hAnsi="Times New Roman" w:cs="Times New Roman"/>
            <w:sz w:val="20"/>
            <w:szCs w:val="20"/>
          </w:rPr>
          <w:delText>“</w:delText>
        </w:r>
      </w:del>
      <w:ins w:id="71" w:author="E Lung" w:date="2012-10-15T09:26:00Z">
        <w:r w:rsidR="005C0E45">
          <w:rPr>
            <w:rFonts w:ascii="Times New Roman" w:eastAsia="MS Gothic" w:hAnsi="Times New Roman" w:cs="Times New Roman"/>
            <w:sz w:val="20"/>
            <w:szCs w:val="20"/>
          </w:rPr>
          <w:t>”</w:t>
        </w:r>
        <w:commentRangeEnd w:id="68"/>
        <w:r w:rsidR="005C0E45">
          <w:rPr>
            <w:rStyle w:val="CommentReference"/>
          </w:rPr>
          <w:commentReference w:id="68"/>
        </w:r>
      </w:ins>
      <w:r w:rsidRPr="00207134">
        <w:rPr>
          <w:rFonts w:ascii="Times New Roman" w:eastAsia="MS Gothic" w:hAnsi="Times New Roman" w:cs="Times New Roman"/>
          <w:sz w:val="20"/>
          <w:szCs w:val="20"/>
        </w:rPr>
        <w:t xml:space="preserve">. </w:t>
      </w:r>
      <w:ins w:id="72" w:author="E Lung" w:date="2012-10-15T09:51:00Z">
        <w:r w:rsidR="00F93CB5">
          <w:rPr>
            <w:rFonts w:ascii="Times New Roman" w:eastAsia="MS Gothic" w:hAnsi="Times New Roman" w:cs="Times New Roman"/>
            <w:sz w:val="20"/>
            <w:szCs w:val="20"/>
          </w:rPr>
          <w:t xml:space="preserve"> </w:t>
        </w:r>
      </w:ins>
      <w:r w:rsidRPr="00207134">
        <w:rPr>
          <w:rFonts w:ascii="Times New Roman" w:eastAsia="MS Gothic" w:hAnsi="Times New Roman" w:cs="Times New Roman"/>
          <w:sz w:val="20"/>
          <w:szCs w:val="20"/>
        </w:rPr>
        <w:t xml:space="preserve">Using the same </w:t>
      </w:r>
      <w:r w:rsidRPr="00207134">
        <w:rPr>
          <w:rFonts w:ascii="Times New Roman" w:eastAsia="Times New Roman" w:hAnsi="Times New Roman" w:cs="Times New Roman"/>
          <w:sz w:val="20"/>
          <w:szCs w:val="20"/>
        </w:rPr>
        <w:t>example the base pallet would be encoded</w:t>
      </w:r>
    </w:p>
    <w:p w:rsidR="00207134" w:rsidRPr="00207134" w:rsidRDefault="00207134" w:rsidP="0020713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07134">
        <w:rPr>
          <w:rFonts w:ascii="Times New Roman" w:eastAsia="Times New Roman" w:hAnsi="Times New Roman" w:cs="Times New Roman"/>
          <w:sz w:val="20"/>
          <w:szCs w:val="20"/>
        </w:rPr>
        <w:t>25B</w:t>
      </w:r>
      <w:r w:rsidRPr="00207134">
        <w:rPr>
          <w:rFonts w:ascii="Times New Roman" w:eastAsia="Times New Roman" w:hAnsi="Times New Roman" w:cs="Times New Roman"/>
          <w:bCs/>
          <w:sz w:val="20"/>
          <w:szCs w:val="20"/>
        </w:rPr>
        <w:t>UN0433257110000001&lt;GS&gt;5F10&lt;GS&gt;</w:t>
      </w:r>
      <w:r w:rsidRPr="00207134">
        <w:rPr>
          <w:rFonts w:ascii="Times New Roman" w:eastAsia="Times New Roman" w:hAnsi="Times New Roman" w:cs="Times New Roman"/>
          <w:color w:val="3366FF"/>
          <w:sz w:val="20"/>
          <w:szCs w:val="20"/>
        </w:rPr>
        <w:t>55B</w:t>
      </w:r>
      <w:r w:rsidRPr="00207134">
        <w:rPr>
          <w:rFonts w:ascii="Times New Roman" w:eastAsia="Times New Roman" w:hAnsi="Times New Roman" w:cs="Times New Roman"/>
          <w:bCs/>
          <w:sz w:val="20"/>
          <w:szCs w:val="20"/>
        </w:rPr>
        <w:t>UN043325711L000001&lt;GS&gt;</w:t>
      </w:r>
      <w:r w:rsidRPr="00207134">
        <w:rPr>
          <w:rFonts w:ascii="Times New Roman" w:eastAsia="Times New Roman" w:hAnsi="Times New Roman" w:cs="Times New Roman"/>
          <w:color w:val="3366FF"/>
          <w:sz w:val="20"/>
          <w:szCs w:val="20"/>
        </w:rPr>
        <w:t>55B</w:t>
      </w:r>
      <w:r w:rsidRPr="00207134">
        <w:rPr>
          <w:rFonts w:ascii="Times New Roman" w:eastAsia="Times New Roman" w:hAnsi="Times New Roman" w:cs="Times New Roman"/>
          <w:bCs/>
          <w:sz w:val="20"/>
          <w:szCs w:val="20"/>
        </w:rPr>
        <w:t>UN043325711L000002&lt;GS&gt;</w:t>
      </w:r>
      <w:r w:rsidRPr="00207134">
        <w:rPr>
          <w:rFonts w:ascii="Times New Roman" w:eastAsia="Times New Roman" w:hAnsi="Times New Roman" w:cs="Times New Roman"/>
          <w:color w:val="3366FF"/>
          <w:sz w:val="20"/>
          <w:szCs w:val="20"/>
        </w:rPr>
        <w:t>55B</w:t>
      </w:r>
      <w:r w:rsidRPr="00207134">
        <w:rPr>
          <w:rFonts w:ascii="Times New Roman" w:eastAsia="Times New Roman" w:hAnsi="Times New Roman" w:cs="Times New Roman"/>
          <w:bCs/>
          <w:sz w:val="20"/>
          <w:szCs w:val="20"/>
        </w:rPr>
        <w:t>UN043325711L000003&lt;GS&gt;</w:t>
      </w:r>
      <w:r w:rsidRPr="00207134">
        <w:rPr>
          <w:rFonts w:ascii="Times New Roman" w:eastAsia="Times New Roman" w:hAnsi="Times New Roman" w:cs="Times New Roman"/>
          <w:color w:val="3366FF"/>
          <w:sz w:val="20"/>
          <w:szCs w:val="20"/>
        </w:rPr>
        <w:t>55B</w:t>
      </w:r>
      <w:r w:rsidRPr="00207134">
        <w:rPr>
          <w:rFonts w:ascii="Times New Roman" w:eastAsia="Times New Roman" w:hAnsi="Times New Roman" w:cs="Times New Roman"/>
          <w:bCs/>
          <w:sz w:val="20"/>
          <w:szCs w:val="20"/>
        </w:rPr>
        <w:t>UN043325711L000004&lt;GS&gt;</w:t>
      </w:r>
      <w:r w:rsidRPr="00207134">
        <w:rPr>
          <w:rFonts w:ascii="Times New Roman" w:eastAsia="Times New Roman" w:hAnsi="Times New Roman" w:cs="Times New Roman"/>
          <w:color w:val="3366FF"/>
          <w:sz w:val="20"/>
          <w:szCs w:val="20"/>
        </w:rPr>
        <w:t>55B</w:t>
      </w:r>
      <w:r w:rsidRPr="00207134">
        <w:rPr>
          <w:rFonts w:ascii="Times New Roman" w:eastAsia="Times New Roman" w:hAnsi="Times New Roman" w:cs="Times New Roman"/>
          <w:bCs/>
          <w:sz w:val="20"/>
          <w:szCs w:val="20"/>
        </w:rPr>
        <w:t>UN043325711L000005&lt;GS&gt;</w:t>
      </w:r>
      <w:r w:rsidRPr="00207134">
        <w:rPr>
          <w:rFonts w:ascii="Times New Roman" w:eastAsia="Times New Roman" w:hAnsi="Times New Roman" w:cs="Times New Roman"/>
          <w:color w:val="3366FF"/>
          <w:sz w:val="20"/>
          <w:szCs w:val="20"/>
        </w:rPr>
        <w:t>55B</w:t>
      </w:r>
      <w:r w:rsidRPr="00207134">
        <w:rPr>
          <w:rFonts w:ascii="Times New Roman" w:eastAsia="Times New Roman" w:hAnsi="Times New Roman" w:cs="Times New Roman"/>
          <w:bCs/>
          <w:sz w:val="20"/>
          <w:szCs w:val="20"/>
        </w:rPr>
        <w:t>UN043325711L000006&lt;GS&gt;</w:t>
      </w:r>
      <w:r w:rsidRPr="00207134">
        <w:rPr>
          <w:rFonts w:ascii="Times New Roman" w:eastAsia="Times New Roman" w:hAnsi="Times New Roman" w:cs="Times New Roman"/>
          <w:color w:val="3366FF"/>
          <w:sz w:val="20"/>
          <w:szCs w:val="20"/>
        </w:rPr>
        <w:t>55B</w:t>
      </w:r>
      <w:r w:rsidRPr="00207134">
        <w:rPr>
          <w:rFonts w:ascii="Times New Roman" w:eastAsia="Times New Roman" w:hAnsi="Times New Roman" w:cs="Times New Roman"/>
          <w:bCs/>
          <w:sz w:val="20"/>
          <w:szCs w:val="20"/>
        </w:rPr>
        <w:t>UN043325711P000001&lt;GS&gt;</w:t>
      </w:r>
      <w:r w:rsidRPr="00207134">
        <w:rPr>
          <w:rFonts w:ascii="Times New Roman" w:eastAsia="Times New Roman" w:hAnsi="Times New Roman" w:cs="Times New Roman"/>
          <w:color w:val="3366FF"/>
          <w:sz w:val="20"/>
          <w:szCs w:val="20"/>
        </w:rPr>
        <w:t>55B</w:t>
      </w:r>
      <w:r w:rsidRPr="00207134">
        <w:rPr>
          <w:rFonts w:ascii="Times New Roman" w:eastAsia="Times New Roman" w:hAnsi="Times New Roman" w:cs="Times New Roman"/>
          <w:bCs/>
          <w:sz w:val="20"/>
          <w:szCs w:val="20"/>
        </w:rPr>
        <w:t>UN043325711P000002&lt;GS&gt;</w:t>
      </w:r>
      <w:r w:rsidRPr="00207134">
        <w:rPr>
          <w:rFonts w:ascii="Times New Roman" w:eastAsia="Times New Roman" w:hAnsi="Times New Roman" w:cs="Times New Roman"/>
          <w:color w:val="3366FF"/>
          <w:sz w:val="20"/>
          <w:szCs w:val="20"/>
        </w:rPr>
        <w:t>55B</w:t>
      </w:r>
      <w:r w:rsidRPr="00207134">
        <w:rPr>
          <w:rFonts w:ascii="Times New Roman" w:eastAsia="Times New Roman" w:hAnsi="Times New Roman" w:cs="Times New Roman"/>
          <w:bCs/>
          <w:sz w:val="20"/>
          <w:szCs w:val="20"/>
        </w:rPr>
        <w:t>UN043325711P000003&lt;GS&gt;</w:t>
      </w:r>
      <w:r w:rsidRPr="00207134">
        <w:rPr>
          <w:rFonts w:ascii="Times New Roman" w:eastAsia="Times New Roman" w:hAnsi="Times New Roman" w:cs="Times New Roman"/>
          <w:color w:val="3366FF"/>
          <w:sz w:val="20"/>
          <w:szCs w:val="20"/>
        </w:rPr>
        <w:t>55B</w:t>
      </w:r>
      <w:r w:rsidRPr="00207134">
        <w:rPr>
          <w:rFonts w:ascii="Times New Roman" w:eastAsia="Times New Roman" w:hAnsi="Times New Roman" w:cs="Times New Roman"/>
          <w:bCs/>
          <w:sz w:val="20"/>
          <w:szCs w:val="20"/>
        </w:rPr>
        <w:t>UN043325711P000004</w:t>
      </w:r>
    </w:p>
    <w:p w:rsidR="00A804CD" w:rsidRPr="004E0A35" w:rsidRDefault="00A804CD">
      <w:pPr>
        <w:rPr>
          <w:b/>
        </w:rPr>
      </w:pPr>
    </w:p>
    <w:sectPr w:rsidR="00A804CD" w:rsidRPr="004E0A35" w:rsidSect="002F0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E Lung" w:date="2012-10-15T12:26:00Z" w:initials="egl">
    <w:p w:rsidR="004D7FC4" w:rsidRDefault="004D7FC4">
      <w:pPr>
        <w:pStyle w:val="CommentText"/>
      </w:pPr>
      <w:r>
        <w:rPr>
          <w:rStyle w:val="CommentReference"/>
        </w:rPr>
        <w:annotationRef/>
      </w:r>
      <w:r>
        <w:t xml:space="preserve">The title </w:t>
      </w:r>
      <w:r w:rsidR="00850736">
        <w:t>does not seem to follow the style of the standard -- a title is needed with a defining context statement</w:t>
      </w:r>
      <w:r>
        <w:t>.  The same rational will apply for 3F and 5F.</w:t>
      </w:r>
    </w:p>
  </w:comment>
  <w:comment w:id="12" w:author="E Lung" w:date="2012-10-15T12:27:00Z" w:initials="egl">
    <w:p w:rsidR="005339FF" w:rsidRDefault="005339FF">
      <w:pPr>
        <w:pStyle w:val="CommentText"/>
      </w:pPr>
      <w:r>
        <w:rPr>
          <w:rStyle w:val="CommentReference"/>
        </w:rPr>
        <w:annotationRef/>
      </w:r>
      <w:r>
        <w:t xml:space="preserve">This </w:t>
      </w:r>
      <w:r w:rsidR="00850736">
        <w:t>is shown as modified text in the current maintenance document on the web site.</w:t>
      </w:r>
    </w:p>
  </w:comment>
  <w:comment w:id="15" w:author="E Lung" w:date="2012-10-15T12:10:00Z" w:initials="egl">
    <w:p w:rsidR="008A391F" w:rsidRDefault="008A391F">
      <w:pPr>
        <w:pStyle w:val="CommentText"/>
      </w:pPr>
      <w:r>
        <w:rPr>
          <w:rStyle w:val="CommentReference"/>
        </w:rPr>
        <w:annotationRef/>
      </w:r>
      <w:r>
        <w:t>This conditional statement is required to the ensure the qualified data string that precedes it must be the "child" that is declaring "</w:t>
      </w:r>
      <w:r w:rsidR="009A56A6">
        <w:t>M</w:t>
      </w:r>
      <w:r>
        <w:t>y parent is</w:t>
      </w:r>
      <w:r w:rsidR="009A56A6">
        <w:t xml:space="preserve"> ...</w:t>
      </w:r>
      <w:r>
        <w:t>"</w:t>
      </w:r>
      <w:r w:rsidR="009A56A6">
        <w:t>.</w:t>
      </w:r>
    </w:p>
  </w:comment>
  <w:comment w:id="21" w:author="E Lung" w:date="2012-10-15T12:10:00Z" w:initials="egl">
    <w:p w:rsidR="0022107B" w:rsidRDefault="0022107B">
      <w:pPr>
        <w:pStyle w:val="CommentText"/>
      </w:pPr>
      <w:r>
        <w:rPr>
          <w:rStyle w:val="CommentReference"/>
        </w:rPr>
        <w:annotationRef/>
      </w:r>
      <w:r w:rsidR="00462702">
        <w:t>I</w:t>
      </w:r>
      <w:r w:rsidR="000D5FD5">
        <w:t>t</w:t>
      </w:r>
      <w:r w:rsidR="00462702">
        <w:t xml:space="preserve"> does not seem correct to delete (line through) the DI number.</w:t>
      </w:r>
    </w:p>
  </w:comment>
  <w:comment w:id="22" w:author="E Lung" w:date="2012-10-15T15:03:00Z" w:initials="egl">
    <w:p w:rsidR="00111608" w:rsidRDefault="00111608">
      <w:pPr>
        <w:pStyle w:val="CommentText"/>
      </w:pPr>
      <w:r>
        <w:rPr>
          <w:rStyle w:val="CommentReference"/>
        </w:rPr>
        <w:annotationRef/>
      </w:r>
      <w:r>
        <w:t>"Prior assignment" seems to be a data title that does not preclude use.  I added more description that seemed to be in the style of the document.</w:t>
      </w:r>
    </w:p>
  </w:comment>
  <w:comment w:id="26" w:author="E Lung" w:date="2012-10-15T12:10:00Z" w:initials="egl">
    <w:p w:rsidR="00AF3EF3" w:rsidRDefault="00AF3EF3">
      <w:pPr>
        <w:pStyle w:val="CommentText"/>
      </w:pPr>
      <w:r>
        <w:rPr>
          <w:rStyle w:val="CommentReference"/>
        </w:rPr>
        <w:annotationRef/>
      </w:r>
      <w:r w:rsidR="00462702">
        <w:t xml:space="preserve">See </w:t>
      </w:r>
      <w:r w:rsidR="00F93CB5">
        <w:t>comment</w:t>
      </w:r>
      <w:r w:rsidR="00462702">
        <w:t xml:space="preserve"> for 1F.  The underlined blank in the description shows the entry point for the data; therefore, the following ellipsis is not required.</w:t>
      </w:r>
    </w:p>
  </w:comment>
  <w:comment w:id="31" w:author="E Lung" w:date="2012-10-15T12:10:00Z" w:initials="egl">
    <w:p w:rsidR="004B6452" w:rsidRDefault="004B6452">
      <w:pPr>
        <w:pStyle w:val="CommentText"/>
      </w:pPr>
      <w:r>
        <w:rPr>
          <w:rStyle w:val="CommentReference"/>
        </w:rPr>
        <w:annotationRef/>
      </w:r>
      <w:r>
        <w:t>This conditional statement is required to the ensure the qualified data string that precedes it must be the "</w:t>
      </w:r>
      <w:r w:rsidR="009A56A6">
        <w:t>parent</w:t>
      </w:r>
      <w:r>
        <w:t>" that is declaring "</w:t>
      </w:r>
      <w:r w:rsidR="009A56A6">
        <w:t>I have __ children</w:t>
      </w:r>
      <w:r>
        <w:t>".</w:t>
      </w:r>
    </w:p>
  </w:comment>
  <w:comment w:id="39" w:author="E Lung" w:date="2012-10-15T12:10:00Z" w:initials="egl">
    <w:p w:rsidR="000E4376" w:rsidRDefault="000E4376">
      <w:pPr>
        <w:pStyle w:val="CommentText"/>
      </w:pPr>
      <w:r>
        <w:rPr>
          <w:rStyle w:val="CommentReference"/>
        </w:rPr>
        <w:annotationRef/>
      </w:r>
      <w:r w:rsidR="00462702">
        <w:t>See comment for 1F title.</w:t>
      </w:r>
    </w:p>
  </w:comment>
  <w:comment w:id="44" w:author="E Lung" w:date="2012-10-15T12:10:00Z" w:initials="egl">
    <w:p w:rsidR="00892701" w:rsidRDefault="00892701">
      <w:pPr>
        <w:pStyle w:val="CommentText"/>
      </w:pPr>
      <w:r>
        <w:rPr>
          <w:rStyle w:val="CommentReference"/>
        </w:rPr>
        <w:annotationRef/>
      </w:r>
      <w:r w:rsidR="00462702">
        <w:t>This seems to be a typographical error -- it does not follow the style of DI 1F.</w:t>
      </w:r>
    </w:p>
  </w:comment>
  <w:comment w:id="49" w:author="E Lung" w:date="2012-10-15T12:10:00Z" w:initials="egl">
    <w:p w:rsidR="004B6452" w:rsidRDefault="004B6452">
      <w:pPr>
        <w:pStyle w:val="CommentText"/>
      </w:pPr>
      <w:r>
        <w:rPr>
          <w:rStyle w:val="CommentReference"/>
        </w:rPr>
        <w:annotationRef/>
      </w:r>
      <w:r>
        <w:t>This conditional statement is required to the ensure the qualified data string that precedes it must be the "</w:t>
      </w:r>
      <w:r w:rsidR="009A56A6">
        <w:t>parent</w:t>
      </w:r>
      <w:r>
        <w:t>" that is declaring "</w:t>
      </w:r>
      <w:r w:rsidR="009A56A6">
        <w:t>I have __ children and they are ..."</w:t>
      </w:r>
      <w:r>
        <w:t>.</w:t>
      </w:r>
    </w:p>
  </w:comment>
  <w:comment w:id="53" w:author="E Lung" w:date="2012-10-15T12:22:00Z" w:initials="egl">
    <w:p w:rsidR="00352A1B" w:rsidRDefault="00352A1B">
      <w:pPr>
        <w:pStyle w:val="CommentText"/>
      </w:pPr>
      <w:r>
        <w:rPr>
          <w:rStyle w:val="CommentReference"/>
        </w:rPr>
        <w:annotationRef/>
      </w:r>
      <w:r w:rsidR="00462702">
        <w:t xml:space="preserve">I deleted a space </w:t>
      </w:r>
      <w:r w:rsidR="00850736">
        <w:t xml:space="preserve">and </w:t>
      </w:r>
      <w:r w:rsidR="00462702">
        <w:t>reverse</w:t>
      </w:r>
      <w:r w:rsidR="00850736">
        <w:t>d</w:t>
      </w:r>
      <w:r w:rsidR="00462702">
        <w:t xml:space="preserve"> the quote mark.</w:t>
      </w:r>
    </w:p>
  </w:comment>
  <w:comment w:id="55" w:author="E Lung" w:date="2012-10-15T12:10:00Z" w:initials="egl">
    <w:p w:rsidR="005D78DA" w:rsidRDefault="005D78DA">
      <w:pPr>
        <w:pStyle w:val="CommentText"/>
      </w:pPr>
      <w:r>
        <w:rPr>
          <w:rStyle w:val="CommentReference"/>
        </w:rPr>
        <w:annotationRef/>
      </w:r>
      <w:r w:rsidR="00462702">
        <w:t>Recommend the paragraph title be shown as "Deleted".</w:t>
      </w:r>
    </w:p>
  </w:comment>
  <w:comment w:id="57" w:author="E Lung" w:date="2012-10-15T12:10:00Z" w:initials="egl">
    <w:p w:rsidR="00467B26" w:rsidRDefault="00467B26">
      <w:pPr>
        <w:pStyle w:val="CommentText"/>
      </w:pPr>
      <w:r>
        <w:rPr>
          <w:rStyle w:val="CommentReference"/>
        </w:rPr>
        <w:annotationRef/>
      </w:r>
      <w:r w:rsidR="00462702">
        <w:t>I reversed the quote.</w:t>
      </w:r>
    </w:p>
  </w:comment>
  <w:comment w:id="61" w:author="E Lung" w:date="2012-10-15T12:20:00Z" w:initials="egl">
    <w:p w:rsidR="002468B2" w:rsidRDefault="002468B2">
      <w:pPr>
        <w:pStyle w:val="CommentText"/>
      </w:pPr>
      <w:r>
        <w:rPr>
          <w:rStyle w:val="CommentReference"/>
        </w:rPr>
        <w:annotationRef/>
      </w:r>
      <w:r>
        <w:t xml:space="preserve">The </w:t>
      </w:r>
      <w:r w:rsidR="00E35657">
        <w:t xml:space="preserve">number </w:t>
      </w:r>
      <w:r w:rsidR="00850736">
        <w:t xml:space="preserve">of </w:t>
      </w:r>
      <w:r>
        <w:t xml:space="preserve">"children" data </w:t>
      </w:r>
      <w:r w:rsidR="00E35657">
        <w:t>must be shown with the DI</w:t>
      </w:r>
      <w:r w:rsidR="00462702">
        <w:t>.</w:t>
      </w:r>
    </w:p>
  </w:comment>
  <w:comment w:id="63" w:author="E Lung" w:date="2012-10-15T12:21:00Z" w:initials="egl">
    <w:p w:rsidR="00D86FCE" w:rsidRDefault="00D86FCE">
      <w:pPr>
        <w:pStyle w:val="CommentText"/>
      </w:pPr>
      <w:r>
        <w:rPr>
          <w:rStyle w:val="CommentReference"/>
        </w:rPr>
        <w:annotationRef/>
      </w:r>
      <w:r>
        <w:t xml:space="preserve">The </w:t>
      </w:r>
      <w:r w:rsidR="00850736">
        <w:t xml:space="preserve">list of </w:t>
      </w:r>
      <w:r>
        <w:t>"children" should not be shown in this example -- the list is not required</w:t>
      </w:r>
      <w:r w:rsidR="00462702">
        <w:t>.</w:t>
      </w:r>
    </w:p>
  </w:comment>
  <w:comment w:id="66" w:author="E Lung" w:date="2012-10-15T12:10:00Z" w:initials="egl">
    <w:p w:rsidR="002468B2" w:rsidRDefault="002468B2">
      <w:pPr>
        <w:pStyle w:val="CommentText"/>
      </w:pPr>
      <w:r>
        <w:rPr>
          <w:rStyle w:val="CommentReference"/>
        </w:rPr>
        <w:annotationRef/>
      </w:r>
      <w:r>
        <w:t xml:space="preserve">Added an </w:t>
      </w:r>
      <w:r w:rsidR="00F93CB5">
        <w:t>ellipsis</w:t>
      </w:r>
      <w:r>
        <w:t xml:space="preserve"> to show following information in the style of DI </w:t>
      </w:r>
      <w:r w:rsidR="00462702">
        <w:t>1</w:t>
      </w:r>
      <w:r>
        <w:t>F.</w:t>
      </w:r>
    </w:p>
  </w:comment>
  <w:comment w:id="68" w:author="E Lung" w:date="2012-10-15T12:10:00Z" w:initials="egl">
    <w:p w:rsidR="005C0E45" w:rsidRDefault="005C0E45">
      <w:pPr>
        <w:pStyle w:val="CommentText"/>
      </w:pPr>
      <w:r>
        <w:rPr>
          <w:rStyle w:val="CommentReference"/>
        </w:rPr>
        <w:annotationRef/>
      </w:r>
      <w:r w:rsidR="00462702">
        <w:t xml:space="preserve">Added an </w:t>
      </w:r>
      <w:r w:rsidR="00F93CB5">
        <w:t>ellipsis</w:t>
      </w:r>
      <w:r w:rsidR="00462702">
        <w:t xml:space="preserve"> and reversed the quote.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C6375"/>
    <w:multiLevelType w:val="multilevel"/>
    <w:tmpl w:val="0ECAAAF0"/>
    <w:lvl w:ilvl="0">
      <w:start w:val="12"/>
      <w:numFmt w:val="upperLetter"/>
      <w:suff w:val="nothing"/>
      <w:lvlText w:val="Annex 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a2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8"/>
  <w:proofState w:spelling="clean"/>
  <w:trackRevisions/>
  <w:defaultTabStop w:val="720"/>
  <w:characterSpacingControl w:val="doNotCompress"/>
  <w:compat/>
  <w:rsids>
    <w:rsidRoot w:val="004E0A35"/>
    <w:rsid w:val="000578FF"/>
    <w:rsid w:val="00076151"/>
    <w:rsid w:val="000D1732"/>
    <w:rsid w:val="000D5FD5"/>
    <w:rsid w:val="000E4376"/>
    <w:rsid w:val="00111608"/>
    <w:rsid w:val="00135DE8"/>
    <w:rsid w:val="00207134"/>
    <w:rsid w:val="0022107B"/>
    <w:rsid w:val="002468B2"/>
    <w:rsid w:val="002658A0"/>
    <w:rsid w:val="002F0C89"/>
    <w:rsid w:val="00352A1B"/>
    <w:rsid w:val="003F06BA"/>
    <w:rsid w:val="00451503"/>
    <w:rsid w:val="00462702"/>
    <w:rsid w:val="00467B26"/>
    <w:rsid w:val="004B6452"/>
    <w:rsid w:val="004C3206"/>
    <w:rsid w:val="004D7FC4"/>
    <w:rsid w:val="004E0A35"/>
    <w:rsid w:val="00505B54"/>
    <w:rsid w:val="00507BD2"/>
    <w:rsid w:val="005339FF"/>
    <w:rsid w:val="00592AB1"/>
    <w:rsid w:val="00597E3A"/>
    <w:rsid w:val="005C0E45"/>
    <w:rsid w:val="005D76BD"/>
    <w:rsid w:val="005D78DA"/>
    <w:rsid w:val="005F0BD4"/>
    <w:rsid w:val="006241E9"/>
    <w:rsid w:val="006A7401"/>
    <w:rsid w:val="006B457C"/>
    <w:rsid w:val="00717F86"/>
    <w:rsid w:val="0073250C"/>
    <w:rsid w:val="007C28D1"/>
    <w:rsid w:val="007F45BF"/>
    <w:rsid w:val="0084732E"/>
    <w:rsid w:val="00850736"/>
    <w:rsid w:val="00876608"/>
    <w:rsid w:val="00892701"/>
    <w:rsid w:val="008A391F"/>
    <w:rsid w:val="008B3C54"/>
    <w:rsid w:val="009879EF"/>
    <w:rsid w:val="009A56A6"/>
    <w:rsid w:val="009E3644"/>
    <w:rsid w:val="00A2117C"/>
    <w:rsid w:val="00A340F4"/>
    <w:rsid w:val="00A62CFA"/>
    <w:rsid w:val="00A65260"/>
    <w:rsid w:val="00A804CD"/>
    <w:rsid w:val="00AE2967"/>
    <w:rsid w:val="00AF3EF3"/>
    <w:rsid w:val="00B12E91"/>
    <w:rsid w:val="00B24385"/>
    <w:rsid w:val="00BD0E14"/>
    <w:rsid w:val="00CE0D6F"/>
    <w:rsid w:val="00D15491"/>
    <w:rsid w:val="00D168DB"/>
    <w:rsid w:val="00D17165"/>
    <w:rsid w:val="00D250EB"/>
    <w:rsid w:val="00D32BD3"/>
    <w:rsid w:val="00D544B7"/>
    <w:rsid w:val="00D611BE"/>
    <w:rsid w:val="00D82A06"/>
    <w:rsid w:val="00D86FCE"/>
    <w:rsid w:val="00E35657"/>
    <w:rsid w:val="00F04590"/>
    <w:rsid w:val="00F56626"/>
    <w:rsid w:val="00F93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C8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A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a2"/>
    <w:basedOn w:val="Heading2"/>
    <w:next w:val="Normal"/>
    <w:autoRedefine/>
    <w:rsid w:val="004E0A35"/>
    <w:pPr>
      <w:keepLines w:val="0"/>
      <w:numPr>
        <w:ilvl w:val="2"/>
        <w:numId w:val="1"/>
      </w:numPr>
      <w:tabs>
        <w:tab w:val="left" w:pos="500"/>
      </w:tabs>
      <w:suppressAutoHyphens/>
      <w:spacing w:before="270" w:after="240" w:line="270" w:lineRule="exact"/>
    </w:pPr>
    <w:rPr>
      <w:rFonts w:ascii="Arial" w:eastAsia="MS Mincho" w:hAnsi="Arial" w:cs="Arial"/>
      <w:iCs/>
      <w:color w:val="auto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A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D76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6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6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6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6BD"/>
    <w:rPr>
      <w:b/>
      <w:bCs/>
    </w:rPr>
  </w:style>
  <w:style w:type="paragraph" w:styleId="Revision">
    <w:name w:val="Revision"/>
    <w:hidden/>
    <w:uiPriority w:val="99"/>
    <w:semiHidden/>
    <w:rsid w:val="005D76B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6BD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8A39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391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2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USTRANSCOM</Company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Lung</dc:creator>
  <cp:lastModifiedBy>E Lung</cp:lastModifiedBy>
  <cp:revision>3</cp:revision>
  <dcterms:created xsi:type="dcterms:W3CDTF">2012-10-15T17:30:00Z</dcterms:created>
  <dcterms:modified xsi:type="dcterms:W3CDTF">2012-10-15T20:04:00Z</dcterms:modified>
</cp:coreProperties>
</file>