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738" w:rsidRDefault="009D3738" w:rsidP="009D3738">
      <w:pPr>
        <w:rPr>
          <w:b/>
          <w:sz w:val="24"/>
        </w:rPr>
      </w:pPr>
    </w:p>
    <w:p w:rsidR="009D3738" w:rsidRDefault="009D3738" w:rsidP="009D3738">
      <w:pPr>
        <w:jc w:val="right"/>
        <w:rPr>
          <w:b/>
          <w:sz w:val="24"/>
        </w:rPr>
      </w:pPr>
      <w:proofErr w:type="gramStart"/>
      <w:r>
        <w:rPr>
          <w:b/>
          <w:sz w:val="24"/>
        </w:rPr>
        <w:t>MH10.8.13 – 20</w:t>
      </w:r>
      <w:ins w:id="1" w:author="jamie.lizarraga" w:date="2012-06-14T09:12:00Z">
        <w:r w:rsidR="00472476">
          <w:rPr>
            <w:b/>
            <w:sz w:val="24"/>
          </w:rPr>
          <w:t>1</w:t>
        </w:r>
      </w:ins>
      <w:del w:id="2" w:author="jamie.lizarraga" w:date="2012-06-14T09:12:00Z">
        <w:r w:rsidDel="00472476">
          <w:rPr>
            <w:b/>
            <w:sz w:val="24"/>
          </w:rPr>
          <w:delText>0</w:delText>
        </w:r>
      </w:del>
      <w:r>
        <w:rPr>
          <w:b/>
          <w:sz w:val="24"/>
        </w:rPr>
        <w:t>?</w:t>
      </w:r>
      <w:proofErr w:type="gramEnd"/>
    </w:p>
    <w:p w:rsidR="009D3738" w:rsidRDefault="009D3738" w:rsidP="009D3738">
      <w:pPr>
        <w:jc w:val="right"/>
        <w:rPr>
          <w:b/>
          <w:sz w:val="24"/>
        </w:rPr>
      </w:pPr>
      <w:r>
        <w:rPr>
          <w:b/>
          <w:sz w:val="24"/>
        </w:rPr>
        <w:t xml:space="preserve">Draft version </w:t>
      </w:r>
      <w:ins w:id="3" w:author="aaron.wiest" w:date="2012-07-16T14:08:00Z">
        <w:r w:rsidR="009C1A61">
          <w:rPr>
            <w:b/>
            <w:sz w:val="24"/>
          </w:rPr>
          <w:t>2012-07-16</w:t>
        </w:r>
      </w:ins>
      <w:del w:id="4" w:author="aaron.wiest" w:date="2012-07-16T14:09:00Z">
        <w:r w:rsidDel="009C1A61">
          <w:rPr>
            <w:b/>
            <w:sz w:val="24"/>
          </w:rPr>
          <w:delText>2011-02-17</w:delText>
        </w:r>
      </w:del>
      <w:r>
        <w:rPr>
          <w:b/>
          <w:sz w:val="24"/>
        </w:rPr>
        <w:t xml:space="preserve"> </w:t>
      </w:r>
    </w:p>
    <w:p w:rsidR="009D3738" w:rsidRDefault="009D3738" w:rsidP="009D3738">
      <w:pPr>
        <w:jc w:val="right"/>
      </w:pPr>
    </w:p>
    <w:p w:rsidR="009D3738" w:rsidRDefault="009D3738" w:rsidP="009D3738">
      <w:pPr>
        <w:jc w:val="right"/>
        <w:rPr>
          <w:b/>
          <w:i/>
          <w:sz w:val="40"/>
        </w:rPr>
      </w:pPr>
      <w:r>
        <w:rPr>
          <w:b/>
          <w:i/>
          <w:sz w:val="40"/>
        </w:rPr>
        <w:t>Test procedures for labels incorporating</w:t>
      </w:r>
      <w:ins w:id="5" w:author="jamie.lizarraga" w:date="2012-06-14T09:12:00Z">
        <w:r w:rsidR="00472476">
          <w:rPr>
            <w:b/>
            <w:i/>
            <w:sz w:val="40"/>
          </w:rPr>
          <w:t xml:space="preserve"> linear</w:t>
        </w:r>
      </w:ins>
      <w:r>
        <w:rPr>
          <w:b/>
          <w:i/>
          <w:sz w:val="40"/>
        </w:rPr>
        <w:t xml:space="preserve"> bar code</w:t>
      </w:r>
      <w:ins w:id="6" w:author="jamie.lizarraga" w:date="2012-06-14T09:12:00Z">
        <w:r w:rsidR="00472476">
          <w:rPr>
            <w:b/>
            <w:i/>
            <w:sz w:val="40"/>
          </w:rPr>
          <w:t>s</w:t>
        </w:r>
      </w:ins>
      <w:r>
        <w:rPr>
          <w:b/>
          <w:i/>
          <w:sz w:val="40"/>
        </w:rPr>
        <w:t xml:space="preserve"> and two-dimensional (2D) symbols</w:t>
      </w:r>
    </w:p>
    <w:p w:rsidR="009D3738" w:rsidRDefault="009D3738" w:rsidP="009D3738">
      <w:pPr>
        <w:ind w:right="-4"/>
        <w:rPr>
          <w:b/>
          <w:sz w:val="22"/>
        </w:rPr>
      </w:pPr>
      <w:r>
        <w:rPr>
          <w:b/>
          <w:sz w:val="22"/>
        </w:rPr>
        <w:t xml:space="preserve">Approved:  XX </w:t>
      </w:r>
      <w:proofErr w:type="spellStart"/>
      <w:r>
        <w:rPr>
          <w:b/>
          <w:sz w:val="22"/>
        </w:rPr>
        <w:t>Xxxxxx</w:t>
      </w:r>
      <w:proofErr w:type="spellEnd"/>
      <w:r>
        <w:rPr>
          <w:b/>
          <w:sz w:val="22"/>
        </w:rPr>
        <w:t xml:space="preserve"> 20</w:t>
      </w:r>
      <w:ins w:id="7" w:author="jamie.lizarraga" w:date="2012-06-13T08:41:00Z">
        <w:r w:rsidR="001153B5">
          <w:rPr>
            <w:b/>
            <w:sz w:val="22"/>
          </w:rPr>
          <w:t>1</w:t>
        </w:r>
      </w:ins>
      <w:del w:id="8" w:author="jamie.lizarraga" w:date="2012-06-13T08:41:00Z">
        <w:r w:rsidDel="001153B5">
          <w:rPr>
            <w:b/>
            <w:sz w:val="22"/>
          </w:rPr>
          <w:delText>0</w:delText>
        </w:r>
      </w:del>
      <w:r>
        <w:rPr>
          <w:b/>
          <w:sz w:val="22"/>
        </w:rPr>
        <w:t>x</w:t>
      </w:r>
    </w:p>
    <w:p w:rsidR="009D3738" w:rsidRDefault="009D3738" w:rsidP="009D3738">
      <w:pPr>
        <w:ind w:right="-4"/>
        <w:rPr>
          <w:b/>
          <w:sz w:val="22"/>
        </w:rPr>
      </w:pPr>
    </w:p>
    <w:p w:rsidR="009D3738" w:rsidRDefault="009D3738" w:rsidP="009D3738">
      <w:pPr>
        <w:spacing w:after="120"/>
        <w:rPr>
          <w:b/>
          <w:sz w:val="22"/>
        </w:rPr>
      </w:pPr>
      <w:r>
        <w:rPr>
          <w:b/>
          <w:sz w:val="22"/>
        </w:rPr>
        <w:t>Abstract</w:t>
      </w:r>
    </w:p>
    <w:p w:rsidR="009D3738" w:rsidRDefault="009D3738" w:rsidP="009D3738">
      <w:pPr>
        <w:ind w:right="-4"/>
        <w:rPr>
          <w:b/>
          <w:sz w:val="18"/>
        </w:rPr>
      </w:pPr>
      <w:proofErr w:type="gramStart"/>
      <w:r>
        <w:t>This standard is an application standard for the testing of labels used to identify products and packages and shipping containers with linear bar code</w:t>
      </w:r>
      <w:ins w:id="9" w:author="jamie.lizarraga" w:date="2012-06-14T09:13:00Z">
        <w:r w:rsidR="00472476">
          <w:t>s</w:t>
        </w:r>
      </w:ins>
      <w:r>
        <w:t xml:space="preserve"> and two-dimensional symbols.</w:t>
      </w:r>
      <w:proofErr w:type="gramEnd"/>
      <w:r>
        <w:t xml:space="preserve">  It defines minimum requirements and method</w:t>
      </w:r>
      <w:ins w:id="10" w:author="craig.macdougall" w:date="2012-07-25T21:18:00Z">
        <w:r w:rsidR="00352FBB">
          <w:t>s</w:t>
        </w:r>
      </w:ins>
      <w:r>
        <w:t xml:space="preserve"> of testing for labels </w:t>
      </w:r>
      <w:del w:id="11" w:author="jamie.lizarraga" w:date="2012-06-14T09:14:00Z">
        <w:r w:rsidDel="00472476">
          <w:delText>m</w:delText>
        </w:r>
      </w:del>
      <w:r>
        <w:t>in these applications</w:t>
      </w:r>
      <w:ins w:id="12" w:author="aaron.wiest" w:date="2012-06-11T16:05:00Z">
        <w:r w:rsidR="00535C4D">
          <w:t>.</w:t>
        </w:r>
      </w:ins>
    </w:p>
    <w:p w:rsidR="009D3738" w:rsidRDefault="00751E16" w:rsidP="009D3738">
      <w:pPr>
        <w:ind w:left="3197" w:right="-4" w:firstLine="403"/>
        <w:rPr>
          <w:b/>
          <w:sz w:val="18"/>
        </w:rPr>
      </w:pPr>
      <w:r w:rsidRPr="00751E16">
        <w:rPr>
          <w:noProof/>
        </w:rPr>
        <w:pict>
          <v:shapetype id="_x0000_t202" coordsize="21600,21600" o:spt="202" path="m,l,21600r21600,l21600,xe">
            <v:stroke joinstyle="miter"/>
            <v:path gradientshapeok="t" o:connecttype="rect"/>
          </v:shapetype>
          <v:shape id="_x0000_s1026" type="#_x0000_t202" style="position:absolute;left:0;text-align:left;margin-left:497pt;margin-top:22.3pt;width:2.8pt;height:.9pt;flip:x y;z-index:251655680;mso-position-horizontal-relative:page" o:allowincell="f" filled="f" stroked="f">
            <v:textbox style="mso-next-textbox:#_x0000_s1026">
              <w:txbxContent>
                <w:p w:rsidR="00352FBB" w:rsidRDefault="00352FBB" w:rsidP="009D3738"/>
              </w:txbxContent>
            </v:textbox>
            <w10:wrap anchorx="page"/>
          </v:shape>
        </w:pict>
      </w:r>
      <w:r w:rsidR="009D3738">
        <w:rPr>
          <w:b/>
          <w:sz w:val="18"/>
        </w:rPr>
        <w:t>Developed by:</w:t>
      </w:r>
    </w:p>
    <w:p w:rsidR="009D3738" w:rsidRDefault="009D3738" w:rsidP="009D3738">
      <w:pPr>
        <w:tabs>
          <w:tab w:val="left" w:pos="3780"/>
        </w:tabs>
        <w:spacing w:line="240" w:lineRule="auto"/>
        <w:ind w:left="3600"/>
        <w:rPr>
          <w:b/>
          <w:sz w:val="18"/>
        </w:rPr>
      </w:pPr>
      <w:r>
        <w:rPr>
          <w:b/>
          <w:sz w:val="18"/>
        </w:rPr>
        <w:t xml:space="preserve">MH10 Committee, Unit-Loads and Transport-Packages Subcommittee 8, Coding &amp; </w:t>
      </w:r>
      <w:del w:id="13" w:author="jamie.lizarraga" w:date="2012-05-07T18:39:00Z">
        <w:r w:rsidDel="00D631E3">
          <w:rPr>
            <w:b/>
            <w:sz w:val="18"/>
          </w:rPr>
          <w:delText>Labelling</w:delText>
        </w:r>
      </w:del>
      <w:proofErr w:type="spellStart"/>
      <w:ins w:id="14" w:author="jamie.lizarraga" w:date="2012-05-07T18:39:00Z">
        <w:r w:rsidR="00D631E3">
          <w:rPr>
            <w:b/>
            <w:sz w:val="18"/>
          </w:rPr>
          <w:t>Labeling</w:t>
        </w:r>
      </w:ins>
      <w:proofErr w:type="spellEnd"/>
      <w:r>
        <w:rPr>
          <w:b/>
          <w:sz w:val="18"/>
        </w:rPr>
        <w:t xml:space="preserve"> of Unit-Loads</w:t>
      </w:r>
    </w:p>
    <w:p w:rsidR="009D3738" w:rsidRDefault="009D3738" w:rsidP="009D3738">
      <w:pPr>
        <w:tabs>
          <w:tab w:val="left" w:pos="3600"/>
        </w:tabs>
        <w:rPr>
          <w:b/>
          <w:sz w:val="18"/>
        </w:rPr>
      </w:pPr>
      <w:r>
        <w:rPr>
          <w:b/>
          <w:sz w:val="18"/>
        </w:rPr>
        <w:tab/>
        <w:t>Published by MH10 Secretariat:</w:t>
      </w:r>
    </w:p>
    <w:p w:rsidR="009D3738" w:rsidRDefault="009D3738" w:rsidP="009D3738">
      <w:pPr>
        <w:tabs>
          <w:tab w:val="left" w:pos="3600"/>
        </w:tabs>
        <w:spacing w:after="0" w:line="240" w:lineRule="auto"/>
        <w:ind w:left="3600" w:hanging="3600"/>
        <w:rPr>
          <w:b/>
          <w:sz w:val="18"/>
        </w:rPr>
      </w:pPr>
      <w:r>
        <w:rPr>
          <w:b/>
          <w:sz w:val="18"/>
        </w:rPr>
        <w:tab/>
        <w:t xml:space="preserve">Material Handling Industry of America </w:t>
      </w:r>
    </w:p>
    <w:p w:rsidR="009D3738" w:rsidRPr="00A36062" w:rsidRDefault="009D3738" w:rsidP="009D3738">
      <w:pPr>
        <w:tabs>
          <w:tab w:val="left" w:pos="3600"/>
        </w:tabs>
        <w:spacing w:after="0" w:line="240" w:lineRule="auto"/>
        <w:ind w:left="3600"/>
        <w:rPr>
          <w:b/>
          <w:sz w:val="18"/>
        </w:rPr>
      </w:pPr>
      <w:r>
        <w:rPr>
          <w:b/>
          <w:sz w:val="18"/>
        </w:rPr>
        <w:t>8720 Red Oak Blvd., Suite 201 Charlotte, NC 28217-3992</w:t>
      </w:r>
      <w:r>
        <w:rPr>
          <w:b/>
          <w:sz w:val="18"/>
        </w:rPr>
        <w:tab/>
        <w:t>mhstandards@mhia.org</w:t>
      </w:r>
    </w:p>
    <w:p w:rsidR="009D3738" w:rsidRDefault="009D3738" w:rsidP="009D3738">
      <w:pPr>
        <w:tabs>
          <w:tab w:val="left" w:pos="720"/>
        </w:tabs>
        <w:rPr>
          <w:b/>
          <w:sz w:val="28"/>
        </w:rPr>
      </w:pPr>
      <w:r>
        <w:rPr>
          <w:b/>
        </w:rPr>
        <w:tab/>
      </w:r>
      <w:r>
        <w:rPr>
          <w:b/>
        </w:rPr>
        <w:tab/>
      </w:r>
      <w:r>
        <w:rPr>
          <w:b/>
        </w:rPr>
        <w:tab/>
      </w:r>
      <w:r w:rsidR="00751E16" w:rsidRPr="00751E1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32pt;margin-top:3.25pt;width:180pt;height:46.5pt;z-index:251656704;visibility:visible;mso-wrap-edited:f;mso-position-horizontal-relative:text;mso-position-vertical-relative:text" o:allowincell="f" fillcolor="window">
            <v:imagedata r:id="rId8" o:title=""/>
            <w10:wrap side="left"/>
          </v:shape>
          <o:OLEObject Type="Embed" ProgID="Word.Picture.8" ShapeID="_x0000_s1027" DrawAspect="Content" ObjectID="_1404760471" r:id="rId9"/>
        </w:pict>
      </w:r>
    </w:p>
    <w:p w:rsidR="009D3738" w:rsidRDefault="009D3738" w:rsidP="009D3738">
      <w:pPr>
        <w:rPr>
          <w:b/>
          <w:sz w:val="28"/>
        </w:rPr>
      </w:pPr>
    </w:p>
    <w:p w:rsidR="009D3738" w:rsidRDefault="009D3738" w:rsidP="009D3738">
      <w:pPr>
        <w:rPr>
          <w:b/>
          <w:sz w:val="28"/>
        </w:rPr>
      </w:pPr>
      <w:r>
        <w:rPr>
          <w:b/>
          <w:sz w:val="28"/>
        </w:rPr>
        <w:br w:type="page"/>
      </w:r>
    </w:p>
    <w:p w:rsidR="009D3738" w:rsidRDefault="009D3738" w:rsidP="009D3738">
      <w:pPr>
        <w:rPr>
          <w:b/>
          <w:sz w:val="28"/>
        </w:rPr>
      </w:pPr>
    </w:p>
    <w:p w:rsidR="009D3738" w:rsidRDefault="009D3738" w:rsidP="009D3738">
      <w:pPr>
        <w:rPr>
          <w:b/>
          <w:sz w:val="28"/>
        </w:rPr>
      </w:pPr>
      <w:r>
        <w:rPr>
          <w:b/>
          <w:sz w:val="28"/>
        </w:rPr>
        <w:t>American National Standard</w:t>
      </w:r>
    </w:p>
    <w:p w:rsidR="009D3738" w:rsidRDefault="009D3738" w:rsidP="009D3738">
      <w:r>
        <w:t xml:space="preserve">Approval of an American National Standard requires verification by </w:t>
      </w:r>
      <w:ins w:id="15" w:author="jamie.lizarraga" w:date="2012-06-14T09:14:00Z">
        <w:r w:rsidR="00472476">
          <w:t>the American National Standards Institute (</w:t>
        </w:r>
      </w:ins>
      <w:r>
        <w:t>ANSI</w:t>
      </w:r>
      <w:ins w:id="16" w:author="jamie.lizarraga" w:date="2012-06-14T09:14:00Z">
        <w:r w:rsidR="00472476">
          <w:t>)</w:t>
        </w:r>
      </w:ins>
      <w:r>
        <w:t xml:space="preserve"> that the requirements for due process, consensus, and other criteria for approval have been met by the standards developer.</w:t>
      </w:r>
    </w:p>
    <w:p w:rsidR="009D3738" w:rsidRDefault="009D3738" w:rsidP="009D3738">
      <w:r>
        <w:t>Consensus is established when, in the judgement of the ANSI Board of Standards Review, substantial agreement has been reached by directly and materially affected interests.  Substantial agreement means much more than a simple majority, but not necessarily unanimity.  Consensus requires that all views and objections be considered, and that a concerted effort be made toward their resolution.</w:t>
      </w:r>
    </w:p>
    <w:p w:rsidR="009D3738" w:rsidRDefault="009D3738" w:rsidP="009D3738">
      <w:r>
        <w:t>The use of American National Standards is completely voluntary; their existence does not in any respect preclude anyone, whether he has approved the standards or not, from manufacturing, marketing, purchasing, or using products, processes or procedures not conforming to the standards.</w:t>
      </w:r>
    </w:p>
    <w:p w:rsidR="009D3738" w:rsidRDefault="009D3738" w:rsidP="009D3738">
      <w:r>
        <w:t>The American National Standards Institute does not develop standards and will in no circumstances give an interpretation of any American National Standard.  Moreover, no person shall have the right or authority to issue an interpretation of an American National Standard in the name of the American National Standards Institute.  Requests for interpretations should be addressed to the sponsor whose name appears on the title page of this standard.</w:t>
      </w:r>
    </w:p>
    <w:p w:rsidR="009D3738" w:rsidRDefault="009D3738" w:rsidP="009D3738"/>
    <w:p w:rsidR="009D3738" w:rsidRDefault="009D3738" w:rsidP="009D3738">
      <w:r>
        <w:rPr>
          <w:b/>
        </w:rPr>
        <w:t>CAUTION NOTICE:</w:t>
      </w:r>
      <w:r>
        <w:t xml:space="preserve">  This American National Standard may be revised or withdrawn at any time.  The procedures of the American National Standards Institute require that action be taken periodically to reaffirm, revise or withdraw this standard.  Purchasers of American National Standards may receive current information on all standards by calling or writing the American National Standards Institute.</w:t>
      </w:r>
    </w:p>
    <w:p w:rsidR="009D3738" w:rsidRDefault="009D3738" w:rsidP="009D3738">
      <w:pPr>
        <w:rPr>
          <w:sz w:val="16"/>
        </w:rPr>
      </w:pPr>
      <w:r>
        <w:rPr>
          <w:sz w:val="16"/>
        </w:rPr>
        <w:t>© 2011 by Material Handling Industry of America (MHIA)</w:t>
      </w:r>
    </w:p>
    <w:p w:rsidR="009D3738" w:rsidRDefault="009D3738" w:rsidP="009D3738">
      <w:pPr>
        <w:rPr>
          <w:sz w:val="16"/>
        </w:rPr>
      </w:pPr>
      <w:r>
        <w:rPr>
          <w:sz w:val="16"/>
        </w:rPr>
        <w:t xml:space="preserve">    All rights reserved.</w:t>
      </w:r>
    </w:p>
    <w:p w:rsidR="009D3738" w:rsidRDefault="009D3738" w:rsidP="009D3738">
      <w:pPr>
        <w:spacing w:after="0" w:line="240" w:lineRule="auto"/>
        <w:rPr>
          <w:sz w:val="16"/>
        </w:rPr>
      </w:pPr>
      <w:r>
        <w:rPr>
          <w:sz w:val="16"/>
        </w:rPr>
        <w:t xml:space="preserve">No part of this publication may be reproduced in any form, </w:t>
      </w:r>
    </w:p>
    <w:p w:rsidR="009D3738" w:rsidRDefault="009D3738" w:rsidP="009D3738">
      <w:pPr>
        <w:spacing w:after="0" w:line="240" w:lineRule="auto"/>
        <w:rPr>
          <w:sz w:val="16"/>
        </w:rPr>
      </w:pPr>
      <w:proofErr w:type="gramStart"/>
      <w:r>
        <w:rPr>
          <w:sz w:val="16"/>
        </w:rPr>
        <w:t>in</w:t>
      </w:r>
      <w:proofErr w:type="gramEnd"/>
      <w:r>
        <w:rPr>
          <w:sz w:val="16"/>
        </w:rPr>
        <w:t xml:space="preserve"> an electronic retrieval system or otherwise, without</w:t>
      </w:r>
    </w:p>
    <w:p w:rsidR="009D3738" w:rsidRDefault="009D3738" w:rsidP="009D3738">
      <w:pPr>
        <w:spacing w:after="0" w:line="240" w:lineRule="auto"/>
        <w:rPr>
          <w:sz w:val="16"/>
        </w:rPr>
      </w:pPr>
      <w:proofErr w:type="gramStart"/>
      <w:r>
        <w:rPr>
          <w:sz w:val="16"/>
        </w:rPr>
        <w:t>prior</w:t>
      </w:r>
      <w:proofErr w:type="gramEnd"/>
      <w:r>
        <w:rPr>
          <w:sz w:val="16"/>
        </w:rPr>
        <w:t xml:space="preserve"> written permission of the Materials Handling Institute of America, </w:t>
      </w:r>
    </w:p>
    <w:p w:rsidR="009D3738" w:rsidRDefault="009D3738" w:rsidP="009D3738">
      <w:pPr>
        <w:spacing w:after="0" w:line="240" w:lineRule="auto"/>
        <w:rPr>
          <w:sz w:val="16"/>
        </w:rPr>
      </w:pPr>
      <w:r>
        <w:rPr>
          <w:sz w:val="16"/>
        </w:rPr>
        <w:t xml:space="preserve">MH10 Secretariat, 8720 Red Oak Blvd., Suite 201, Charlotte, NC 28217-3992 </w:t>
      </w:r>
    </w:p>
    <w:p w:rsidR="009D3738" w:rsidRDefault="009D3738" w:rsidP="009D3738">
      <w:pPr>
        <w:spacing w:after="0" w:line="240" w:lineRule="auto"/>
        <w:rPr>
          <w:sz w:val="16"/>
        </w:rPr>
      </w:pPr>
      <w:r>
        <w:rPr>
          <w:sz w:val="16"/>
        </w:rPr>
        <w:t>Phone: 704-676-1190, Fax: 704-676-1199</w:t>
      </w:r>
    </w:p>
    <w:p w:rsidR="009D3738" w:rsidRDefault="009D3738" w:rsidP="009D3738">
      <w:pPr>
        <w:rPr>
          <w:sz w:val="16"/>
        </w:rPr>
      </w:pPr>
    </w:p>
    <w:p w:rsidR="009D3738" w:rsidRDefault="009D3738" w:rsidP="009D3738">
      <w:pPr>
        <w:rPr>
          <w:sz w:val="16"/>
        </w:rPr>
      </w:pPr>
      <w:r>
        <w:rPr>
          <w:sz w:val="16"/>
        </w:rPr>
        <w:t>Printed in the United States of America</w:t>
      </w:r>
    </w:p>
    <w:p w:rsidR="009D3738" w:rsidRDefault="009D3738" w:rsidP="009D3738">
      <w:pPr>
        <w:rPr>
          <w:sz w:val="16"/>
        </w:rPr>
      </w:pPr>
      <w:r>
        <w:rPr>
          <w:sz w:val="16"/>
        </w:rPr>
        <w:br w:type="page"/>
      </w:r>
    </w:p>
    <w:p w:rsidR="009D3738" w:rsidRDefault="009D3738" w:rsidP="009D3738">
      <w:r>
        <w:lastRenderedPageBreak/>
        <w:t>ANS MH10.8.13 – 200x</w:t>
      </w:r>
    </w:p>
    <w:p w:rsidR="009D3738" w:rsidRDefault="009D3738" w:rsidP="009D3738">
      <w:pPr>
        <w:rPr>
          <w:b/>
        </w:rPr>
      </w:pPr>
      <w:r>
        <w:rPr>
          <w:b/>
        </w:rPr>
        <w:t>American National Standard</w:t>
      </w:r>
    </w:p>
    <w:p w:rsidR="009D3738" w:rsidRDefault="009D3738" w:rsidP="009D3738"/>
    <w:p w:rsidR="009D3738" w:rsidRDefault="009D3738" w:rsidP="009D3738"/>
    <w:p w:rsidR="009D3738" w:rsidRDefault="009D3738" w:rsidP="009D3738">
      <w:pPr>
        <w:jc w:val="right"/>
        <w:rPr>
          <w:b/>
          <w:sz w:val="40"/>
        </w:rPr>
      </w:pPr>
      <w:r>
        <w:rPr>
          <w:b/>
          <w:sz w:val="40"/>
        </w:rPr>
        <w:t xml:space="preserve">Test procedures for labels incorporating </w:t>
      </w:r>
      <w:ins w:id="17" w:author="jamie.lizarraga" w:date="2012-06-14T09:16:00Z">
        <w:r w:rsidR="00472476">
          <w:rPr>
            <w:b/>
            <w:sz w:val="40"/>
          </w:rPr>
          <w:t xml:space="preserve">linear </w:t>
        </w:r>
      </w:ins>
      <w:r>
        <w:rPr>
          <w:b/>
          <w:sz w:val="40"/>
        </w:rPr>
        <w:t xml:space="preserve">bar codes and two-dimensional (2D) symbols </w:t>
      </w:r>
    </w:p>
    <w:p w:rsidR="009D3738" w:rsidRDefault="009D3738" w:rsidP="009D3738">
      <w:pPr>
        <w:jc w:val="right"/>
        <w:rPr>
          <w:sz w:val="24"/>
        </w:rPr>
      </w:pPr>
    </w:p>
    <w:p w:rsidR="009D3738" w:rsidRDefault="009D3738" w:rsidP="009D3738">
      <w:pPr>
        <w:jc w:val="right"/>
        <w:rPr>
          <w:sz w:val="24"/>
        </w:rPr>
      </w:pPr>
    </w:p>
    <w:p w:rsidR="009D3738" w:rsidRDefault="009D3738" w:rsidP="009D3738">
      <w:pPr>
        <w:jc w:val="right"/>
        <w:rPr>
          <w:sz w:val="24"/>
        </w:rPr>
      </w:pPr>
    </w:p>
    <w:p w:rsidR="009D3738" w:rsidRDefault="009D3738" w:rsidP="009D3738">
      <w:pPr>
        <w:jc w:val="right"/>
        <w:rPr>
          <w:sz w:val="24"/>
        </w:rPr>
      </w:pPr>
    </w:p>
    <w:p w:rsidR="009D3738" w:rsidRDefault="009D3738" w:rsidP="009D3738">
      <w:pPr>
        <w:jc w:val="right"/>
        <w:rPr>
          <w:sz w:val="24"/>
        </w:rPr>
      </w:pPr>
    </w:p>
    <w:p w:rsidR="009D3738" w:rsidRDefault="009D3738" w:rsidP="009D3738">
      <w:pPr>
        <w:jc w:val="right"/>
        <w:rPr>
          <w:sz w:val="24"/>
        </w:rPr>
      </w:pPr>
    </w:p>
    <w:p w:rsidR="009D3738" w:rsidRDefault="009D3738" w:rsidP="009D3738">
      <w:pPr>
        <w:jc w:val="right"/>
        <w:rPr>
          <w:sz w:val="24"/>
        </w:rPr>
      </w:pPr>
    </w:p>
    <w:p w:rsidR="009D3738" w:rsidRDefault="009D3738" w:rsidP="009D3738">
      <w:pPr>
        <w:jc w:val="right"/>
        <w:rPr>
          <w:sz w:val="24"/>
        </w:rPr>
      </w:pPr>
    </w:p>
    <w:p w:rsidR="009D3738" w:rsidRDefault="009D3738" w:rsidP="009D3738">
      <w:pPr>
        <w:jc w:val="right"/>
        <w:rPr>
          <w:sz w:val="24"/>
        </w:rPr>
      </w:pPr>
    </w:p>
    <w:p w:rsidR="009D3738" w:rsidRDefault="009D3738" w:rsidP="009D3738">
      <w:pPr>
        <w:jc w:val="right"/>
        <w:rPr>
          <w:sz w:val="24"/>
        </w:rPr>
      </w:pPr>
    </w:p>
    <w:p w:rsidR="009D3738" w:rsidRDefault="009D3738" w:rsidP="009D3738">
      <w:pPr>
        <w:pStyle w:val="Header"/>
        <w:spacing w:after="0" w:line="240" w:lineRule="auto"/>
        <w:rPr>
          <w:b w:val="0"/>
          <w:sz w:val="24"/>
        </w:rPr>
      </w:pPr>
      <w:r>
        <w:rPr>
          <w:b w:val="0"/>
          <w:sz w:val="24"/>
        </w:rPr>
        <w:t xml:space="preserve">Developed by: </w:t>
      </w:r>
    </w:p>
    <w:p w:rsidR="009D3738" w:rsidRDefault="009D3738" w:rsidP="009D3738">
      <w:pPr>
        <w:pStyle w:val="Header"/>
        <w:spacing w:after="0" w:line="240" w:lineRule="auto"/>
        <w:rPr>
          <w:b w:val="0"/>
          <w:sz w:val="24"/>
        </w:rPr>
      </w:pPr>
      <w:r>
        <w:rPr>
          <w:sz w:val="24"/>
        </w:rPr>
        <w:t>MH10 Committee, Unit-Loads and Transport-Packages</w:t>
      </w:r>
      <w:r>
        <w:rPr>
          <w:b w:val="0"/>
          <w:sz w:val="24"/>
        </w:rPr>
        <w:t xml:space="preserve"> </w:t>
      </w:r>
    </w:p>
    <w:p w:rsidR="009D3738" w:rsidRPr="00DB1A79" w:rsidRDefault="009D3738" w:rsidP="009D3738">
      <w:pPr>
        <w:pStyle w:val="Header"/>
        <w:spacing w:after="0" w:line="240" w:lineRule="auto"/>
        <w:rPr>
          <w:b w:val="0"/>
          <w:sz w:val="24"/>
        </w:rPr>
      </w:pPr>
      <w:r>
        <w:rPr>
          <w:sz w:val="24"/>
        </w:rPr>
        <w:t xml:space="preserve">Subcommittee 8, Coding &amp; </w:t>
      </w:r>
      <w:del w:id="18" w:author="jamie.lizarraga" w:date="2012-05-07T18:39:00Z">
        <w:r w:rsidDel="00D631E3">
          <w:rPr>
            <w:sz w:val="24"/>
          </w:rPr>
          <w:delText>Labelling</w:delText>
        </w:r>
      </w:del>
      <w:proofErr w:type="spellStart"/>
      <w:ins w:id="19" w:author="jamie.lizarraga" w:date="2012-05-07T18:39:00Z">
        <w:r w:rsidR="00D631E3">
          <w:rPr>
            <w:sz w:val="24"/>
          </w:rPr>
          <w:t>Labeling</w:t>
        </w:r>
      </w:ins>
      <w:proofErr w:type="spellEnd"/>
      <w:r>
        <w:rPr>
          <w:sz w:val="24"/>
        </w:rPr>
        <w:t xml:space="preserve"> of Unit-Loads</w:t>
      </w:r>
    </w:p>
    <w:p w:rsidR="009D3738" w:rsidRDefault="009D3738" w:rsidP="009D3738">
      <w:pPr>
        <w:spacing w:line="240" w:lineRule="auto"/>
        <w:rPr>
          <w:b/>
          <w:sz w:val="24"/>
        </w:rPr>
      </w:pPr>
    </w:p>
    <w:p w:rsidR="009D3738" w:rsidRDefault="009D3738" w:rsidP="009D3738">
      <w:pPr>
        <w:spacing w:after="0" w:line="240" w:lineRule="auto"/>
        <w:rPr>
          <w:b/>
          <w:sz w:val="24"/>
        </w:rPr>
      </w:pPr>
      <w:r>
        <w:rPr>
          <w:b/>
          <w:sz w:val="24"/>
        </w:rPr>
        <w:t xml:space="preserve">Published by MH10 Secretariat: </w:t>
      </w:r>
    </w:p>
    <w:p w:rsidR="009D3738" w:rsidRDefault="009D3738" w:rsidP="009D3738">
      <w:pPr>
        <w:spacing w:after="0" w:line="240" w:lineRule="auto"/>
        <w:rPr>
          <w:sz w:val="24"/>
        </w:rPr>
      </w:pPr>
      <w:proofErr w:type="gramStart"/>
      <w:r>
        <w:rPr>
          <w:sz w:val="24"/>
        </w:rPr>
        <w:t>Material Handling Industry of America 8720 Red Oak Blvd.,</w:t>
      </w:r>
      <w:proofErr w:type="gramEnd"/>
      <w:r>
        <w:rPr>
          <w:sz w:val="24"/>
        </w:rPr>
        <w:t xml:space="preserve"> </w:t>
      </w:r>
    </w:p>
    <w:p w:rsidR="009D3738" w:rsidRPr="00BC7B63" w:rsidRDefault="009D3738" w:rsidP="009D3738">
      <w:pPr>
        <w:spacing w:after="0" w:line="240" w:lineRule="auto"/>
        <w:rPr>
          <w:b/>
          <w:sz w:val="24"/>
          <w:lang w:val="fr-FR"/>
        </w:rPr>
      </w:pPr>
      <w:r w:rsidRPr="00BC7B63">
        <w:rPr>
          <w:sz w:val="24"/>
          <w:lang w:val="fr-FR"/>
        </w:rPr>
        <w:t>Suite 201 Charlotte,  NC  28217</w:t>
      </w:r>
    </w:p>
    <w:p w:rsidR="009D3738" w:rsidRPr="00F73439" w:rsidRDefault="009D3738" w:rsidP="009D3738">
      <w:pPr>
        <w:rPr>
          <w:b/>
          <w:sz w:val="24"/>
          <w:lang w:val="en-US"/>
        </w:rPr>
      </w:pPr>
    </w:p>
    <w:p w:rsidR="009D3738" w:rsidRPr="00BC7B63" w:rsidRDefault="009D3738" w:rsidP="009D3738">
      <w:pPr>
        <w:spacing w:after="0" w:line="240" w:lineRule="auto"/>
        <w:rPr>
          <w:b/>
          <w:sz w:val="24"/>
          <w:lang w:val="fr-FR"/>
        </w:rPr>
      </w:pPr>
      <w:r w:rsidRPr="00F73439">
        <w:rPr>
          <w:b/>
          <w:sz w:val="24"/>
          <w:lang w:val="en-US"/>
        </w:rPr>
        <w:t xml:space="preserve">Approved </w:t>
      </w:r>
      <w:proofErr w:type="spellStart"/>
      <w:r w:rsidRPr="00F73439">
        <w:rPr>
          <w:b/>
          <w:sz w:val="24"/>
          <w:lang w:val="en-US"/>
        </w:rPr>
        <w:t>Xxxxxx</w:t>
      </w:r>
      <w:proofErr w:type="spellEnd"/>
      <w:r w:rsidRPr="00BC7B63">
        <w:rPr>
          <w:b/>
          <w:sz w:val="24"/>
          <w:lang w:val="fr-FR"/>
        </w:rPr>
        <w:t xml:space="preserve"> XX, 200x </w:t>
      </w:r>
    </w:p>
    <w:p w:rsidR="009D3738" w:rsidRPr="00DB1A79" w:rsidRDefault="009D3738" w:rsidP="009D3738">
      <w:pPr>
        <w:spacing w:after="0" w:line="240" w:lineRule="auto"/>
        <w:rPr>
          <w:b/>
          <w:sz w:val="24"/>
        </w:rPr>
      </w:pPr>
      <w:r>
        <w:rPr>
          <w:sz w:val="24"/>
        </w:rPr>
        <w:t>American National Standards Institute, Inc.</w:t>
      </w:r>
    </w:p>
    <w:p w:rsidR="009D3738" w:rsidRDefault="009D3738" w:rsidP="009D3738">
      <w:pPr>
        <w:rPr>
          <w:b/>
          <w:sz w:val="28"/>
        </w:rPr>
      </w:pPr>
      <w:r>
        <w:rPr>
          <w:b/>
          <w:sz w:val="16"/>
        </w:rPr>
        <w:br w:type="page"/>
      </w:r>
    </w:p>
    <w:p w:rsidR="009D3738" w:rsidRDefault="009D3738" w:rsidP="009D3738">
      <w:pPr>
        <w:jc w:val="center"/>
        <w:rPr>
          <w:b/>
          <w:sz w:val="28"/>
        </w:rPr>
      </w:pPr>
      <w:r>
        <w:rPr>
          <w:b/>
          <w:sz w:val="28"/>
        </w:rPr>
        <w:lastRenderedPageBreak/>
        <w:t>Disclaimer</w:t>
      </w:r>
    </w:p>
    <w:p w:rsidR="009D3738" w:rsidRDefault="009D3738" w:rsidP="009D3738">
      <w:pPr>
        <w:jc w:val="center"/>
        <w:rPr>
          <w:b/>
          <w:sz w:val="28"/>
        </w:rPr>
      </w:pPr>
    </w:p>
    <w:p w:rsidR="009D3738" w:rsidRDefault="009D3738" w:rsidP="009D3738">
      <w:pPr>
        <w:rPr>
          <w:sz w:val="24"/>
        </w:rPr>
      </w:pPr>
    </w:p>
    <w:p w:rsidR="009D3738" w:rsidRDefault="009D3738" w:rsidP="009D3738">
      <w:pPr>
        <w:rPr>
          <w:sz w:val="24"/>
        </w:rPr>
      </w:pPr>
      <w:r>
        <w:rPr>
          <w:sz w:val="24"/>
        </w:rPr>
        <w:t xml:space="preserve">This standard, which was developed under the ANSI Committee method and approved by ANSI on XX </w:t>
      </w:r>
      <w:proofErr w:type="spellStart"/>
      <w:r>
        <w:rPr>
          <w:sz w:val="24"/>
        </w:rPr>
        <w:t>Xxxxxx</w:t>
      </w:r>
      <w:proofErr w:type="spellEnd"/>
      <w:r>
        <w:rPr>
          <w:sz w:val="24"/>
        </w:rPr>
        <w:t xml:space="preserve"> </w:t>
      </w:r>
      <w:proofErr w:type="gramStart"/>
      <w:r>
        <w:rPr>
          <w:sz w:val="24"/>
        </w:rPr>
        <w:t>200x</w:t>
      </w:r>
      <w:proofErr w:type="gramEnd"/>
      <w:r>
        <w:rPr>
          <w:sz w:val="24"/>
        </w:rPr>
        <w:t>, represents suggested design practices and guidance for the marking of product packaging with linear bar code</w:t>
      </w:r>
      <w:ins w:id="20" w:author="jamie.lizarraga" w:date="2012-06-14T09:16:00Z">
        <w:r w:rsidR="00472476">
          <w:rPr>
            <w:sz w:val="24"/>
          </w:rPr>
          <w:t>s</w:t>
        </w:r>
      </w:ins>
      <w:r>
        <w:rPr>
          <w:sz w:val="24"/>
        </w:rPr>
        <w:t xml:space="preserve"> and two-dimensional symbols.  It was developed with the sole intent of offering information to parties engaged in the manufacture, marketing, purchase, or use of automatic identification equipment software and services.  This standard is advisory only and acceptance is voluntary and the standard should be regarded as a guide that the user may or may not choose to adopt, modify, or reject.  The information does not constitute a comprehensive </w:t>
      </w:r>
      <w:r w:rsidRPr="00F50EFC">
        <w:rPr>
          <w:sz w:val="24"/>
        </w:rPr>
        <w:t>safety</w:t>
      </w:r>
      <w:r>
        <w:rPr>
          <w:sz w:val="24"/>
        </w:rPr>
        <w:t xml:space="preserve"> program and should not be relied upon as such.  Such a program should be developed and an independent </w:t>
      </w:r>
      <w:r w:rsidRPr="00F50EFC">
        <w:rPr>
          <w:sz w:val="24"/>
        </w:rPr>
        <w:t>safety</w:t>
      </w:r>
      <w:r>
        <w:rPr>
          <w:sz w:val="24"/>
        </w:rPr>
        <w:t xml:space="preserve"> adviser consulted to do so.</w:t>
      </w:r>
    </w:p>
    <w:p w:rsidR="009D3738" w:rsidRDefault="009D3738" w:rsidP="009D3738">
      <w:pPr>
        <w:rPr>
          <w:sz w:val="24"/>
        </w:rPr>
      </w:pPr>
      <w:r>
        <w:rPr>
          <w:sz w:val="24"/>
        </w:rPr>
        <w:t xml:space="preserve">Material Handling Industry (MHI), the MH10 Committee and its members assume no responsibility and disclaim all liability of any kind, however arising, as a result of acceptance or use or alleged use of this standard.  User specifically understands and agrees that MHI, the MH10 Committee, committee officers, agents, and members shall not be liable under any legal theory of any kind for any action or failure to act with respect to the design, installation, </w:t>
      </w:r>
      <w:proofErr w:type="gramStart"/>
      <w:r>
        <w:rPr>
          <w:sz w:val="24"/>
        </w:rPr>
        <w:t>manufacture</w:t>
      </w:r>
      <w:proofErr w:type="gramEnd"/>
      <w:r>
        <w:rPr>
          <w:sz w:val="24"/>
        </w:rPr>
        <w:t>, preparation for sale, sale, characteristics, features, or delivery of anything covered by this standard.  Any use of this information must be determined by the user to be in accordance with applicable federal, state, and local laws and regulations.</w:t>
      </w:r>
    </w:p>
    <w:p w:rsidR="009D3738" w:rsidRDefault="009D3738" w:rsidP="009D3738">
      <w:pPr>
        <w:rPr>
          <w:sz w:val="24"/>
        </w:rPr>
      </w:pPr>
      <w:r>
        <w:rPr>
          <w:sz w:val="24"/>
        </w:rPr>
        <w:t>MHI, the MH10 Committee and its members make no warranties of any kind, express, implied, or statutory, in connection with the information in this standard.  MHI and the MH10 Committee specifically disclaim all implied warranties of merchantability or of fitness for particular purpose.</w:t>
      </w:r>
    </w:p>
    <w:p w:rsidR="009D3738" w:rsidRDefault="009D3738" w:rsidP="009D3738">
      <w:pPr>
        <w:rPr>
          <w:sz w:val="24"/>
        </w:rPr>
      </w:pPr>
      <w:r>
        <w:rPr>
          <w:sz w:val="24"/>
        </w:rPr>
        <w:t>By referring to or otherwise employing this standard, the user agrees to defend, protect, indemnify, and hold MHI, the MH10 Committee, committee officers, agents, and members harmless from and against all claims, losses, expenses, damages, and liabilities, direct, incidental, or consequential, arising from acceptance or use or alleged use of this standard, including loss of profits and reasonable attorneys' fees which may arise out of the acceptance or use or alleged use of this standard.  The intent of this provision and of the user is to absolve and protect MHI, the MH10 Committee, committee officers, agents, and members from any and all loss relating in any way to this standard, including those resulting from the user's own negligence.</w:t>
      </w:r>
    </w:p>
    <w:p w:rsidR="009D3738" w:rsidRDefault="009D3738" w:rsidP="009D3738">
      <w:pPr>
        <w:rPr>
          <w:color w:val="000000"/>
        </w:rPr>
      </w:pPr>
      <w:r>
        <w:rPr>
          <w:color w:val="000000"/>
        </w:rPr>
        <w:br w:type="page"/>
      </w:r>
    </w:p>
    <w:p w:rsidR="009D3738" w:rsidRDefault="00751E16" w:rsidP="009D3738">
      <w:pPr>
        <w:rPr>
          <w:b/>
        </w:rPr>
      </w:pPr>
      <w:r w:rsidRPr="00751E16">
        <w:rPr>
          <w:b/>
          <w:noProof/>
        </w:rPr>
        <w:lastRenderedPageBreak/>
        <w:pict>
          <v:line id="_x0000_s1028" style="position:absolute;left:0;text-align:left;z-index:251657728" from="-1.8pt,-6.2pt" to="435pt,-6.2pt" o:allowincell="f" strokeweight="3pt">
            <w10:wrap type="topAndBottom" side="left"/>
          </v:line>
        </w:pict>
      </w:r>
      <w:r w:rsidR="009D3738">
        <w:rPr>
          <w:b/>
        </w:rPr>
        <w:t xml:space="preserve">AMERICAN NATIONAL STANDARD                                  </w:t>
      </w:r>
      <w:r w:rsidR="009D3738">
        <w:rPr>
          <w:b/>
        </w:rPr>
        <w:tab/>
      </w:r>
      <w:r w:rsidR="009D3738">
        <w:rPr>
          <w:b/>
        </w:rPr>
        <w:tab/>
        <w:t xml:space="preserve"> ANS MH10.8.13 – 200X</w:t>
      </w:r>
    </w:p>
    <w:p w:rsidR="009D3738" w:rsidRDefault="00751E16" w:rsidP="009D3738">
      <w:pPr>
        <w:rPr>
          <w:b/>
        </w:rPr>
      </w:pPr>
      <w:r w:rsidRPr="00751E16">
        <w:rPr>
          <w:b/>
          <w:noProof/>
        </w:rPr>
        <w:pict>
          <v:line id="_x0000_s1029" style="position:absolute;left:0;text-align:left;z-index:251658752" from="-2.5pt,4.7pt" to="433.6pt,4.7pt" o:allowincell="f" strokeweight="3pt">
            <w10:wrap type="topAndBottom" side="left"/>
          </v:line>
        </w:pict>
      </w:r>
    </w:p>
    <w:p w:rsidR="009D3738" w:rsidRDefault="009D3738" w:rsidP="009D3738">
      <w:pPr>
        <w:jc w:val="center"/>
      </w:pPr>
      <w:del w:id="21" w:author="jamie.lizarraga" w:date="2012-06-14T09:33:00Z">
        <w:r w:rsidDel="00EF30E0">
          <w:delText xml:space="preserve">LABEL </w:delText>
        </w:r>
      </w:del>
      <w:r>
        <w:t>TEST PROCEDURES FOR</w:t>
      </w:r>
      <w:ins w:id="22" w:author="jamie.lizarraga" w:date="2012-06-15T07:51:00Z">
        <w:r w:rsidR="00B82FEF">
          <w:t xml:space="preserve"> LABELS INCORPORATING LINEAR</w:t>
        </w:r>
      </w:ins>
      <w:r>
        <w:t xml:space="preserve"> BAR CODE</w:t>
      </w:r>
      <w:ins w:id="23" w:author="jamie.lizarraga" w:date="2012-06-15T07:52:00Z">
        <w:r w:rsidR="00B82FEF">
          <w:t>S</w:t>
        </w:r>
      </w:ins>
      <w:r>
        <w:t xml:space="preserve"> AND </w:t>
      </w:r>
      <w:ins w:id="24" w:author="jamie.lizarraga" w:date="2012-06-15T07:52:00Z">
        <w:r w:rsidR="00B82FEF">
          <w:br/>
        </w:r>
      </w:ins>
      <w:r>
        <w:t xml:space="preserve">TWO-DIMENSIONAL (2D) </w:t>
      </w:r>
      <w:ins w:id="25" w:author="jamie.lizarraga" w:date="2012-06-14T09:33:00Z">
        <w:r w:rsidR="00EF30E0">
          <w:t>SYMBOL</w:t>
        </w:r>
      </w:ins>
      <w:ins w:id="26" w:author="jamie.lizarraga" w:date="2012-06-15T07:52:00Z">
        <w:r w:rsidR="00B82FEF">
          <w:t>S</w:t>
        </w:r>
      </w:ins>
      <w:ins w:id="27" w:author="jamie.lizarraga" w:date="2012-06-14T09:33:00Z">
        <w:r w:rsidR="00EF30E0">
          <w:t xml:space="preserve"> </w:t>
        </w:r>
      </w:ins>
      <w:del w:id="28" w:author="jamie.lizarraga" w:date="2012-06-15T07:52:00Z">
        <w:r w:rsidDel="00B82FEF">
          <w:delText>LABELS</w:delText>
        </w:r>
      </w:del>
    </w:p>
    <w:p w:rsidR="009D3738" w:rsidRDefault="009D3738" w:rsidP="009D3738">
      <w:pPr>
        <w:tabs>
          <w:tab w:val="left" w:pos="9360"/>
        </w:tabs>
      </w:pPr>
      <w:r>
        <w:rPr>
          <w:rStyle w:val="zzContentsChar"/>
        </w:rPr>
        <w:t xml:space="preserve">Table of </w:t>
      </w:r>
      <w:r w:rsidRPr="00277344">
        <w:rPr>
          <w:rStyle w:val="zzContentsChar"/>
        </w:rPr>
        <w:t>Contents</w:t>
      </w:r>
      <w:r w:rsidRPr="00277344">
        <w:rPr>
          <w:rStyle w:val="a4Char"/>
        </w:rPr>
        <w:tab/>
      </w:r>
      <w:r>
        <w:rPr>
          <w:b/>
        </w:rPr>
        <w:t>Page</w:t>
      </w:r>
    </w:p>
    <w:p w:rsidR="00A04CC4" w:rsidRDefault="00751E16">
      <w:pPr>
        <w:pStyle w:val="TOC1"/>
        <w:rPr>
          <w:ins w:id="29" w:author="aaron.wiest" w:date="2012-07-17T09:57:00Z"/>
          <w:rFonts w:asciiTheme="minorHAnsi" w:eastAsiaTheme="minorEastAsia" w:hAnsiTheme="minorHAnsi" w:cstheme="minorBidi"/>
          <w:b w:val="0"/>
          <w:sz w:val="22"/>
          <w:szCs w:val="22"/>
          <w:lang w:val="en-US"/>
        </w:rPr>
      </w:pPr>
      <w:r w:rsidRPr="00751E16">
        <w:fldChar w:fldCharType="begin"/>
      </w:r>
      <w:r w:rsidR="009D3738">
        <w:instrText xml:space="preserve"> TOC \o "1-5" \h \z \u </w:instrText>
      </w:r>
      <w:r w:rsidRPr="00751E16">
        <w:fldChar w:fldCharType="separate"/>
      </w:r>
      <w:ins w:id="30"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"_Toc330282355"</w:instrText>
        </w:r>
        <w:r w:rsidR="00A04CC4" w:rsidRPr="0079665A">
          <w:rPr>
            <w:rStyle w:val="Hyperlink"/>
          </w:rPr>
          <w:instrText xml:space="preserve"> </w:instrText>
        </w:r>
        <w:r w:rsidRPr="0079665A">
          <w:rPr>
            <w:rStyle w:val="Hyperlink"/>
          </w:rPr>
          <w:fldChar w:fldCharType="separate"/>
        </w:r>
        <w:r w:rsidR="00A04CC4" w:rsidRPr="0079665A">
          <w:rPr>
            <w:rStyle w:val="Hyperlink"/>
          </w:rPr>
          <w:t>1</w:t>
        </w:r>
        <w:r w:rsidR="00A04CC4">
          <w:rPr>
            <w:rFonts w:asciiTheme="minorHAnsi" w:eastAsiaTheme="minorEastAsia" w:hAnsiTheme="minorHAnsi" w:cstheme="minorBidi"/>
            <w:b w:val="0"/>
            <w:sz w:val="22"/>
            <w:szCs w:val="22"/>
            <w:lang w:val="en-US"/>
          </w:rPr>
          <w:tab/>
        </w:r>
        <w:r w:rsidR="00A04CC4" w:rsidRPr="0079665A">
          <w:rPr>
            <w:rStyle w:val="Hyperlink"/>
          </w:rPr>
          <w:t>Scope</w:t>
        </w:r>
        <w:r w:rsidR="00A04CC4">
          <w:rPr>
            <w:webHidden/>
          </w:rPr>
          <w:tab/>
        </w:r>
        <w:r>
          <w:rPr>
            <w:webHidden/>
          </w:rPr>
          <w:fldChar w:fldCharType="begin"/>
        </w:r>
        <w:r w:rsidR="00A04CC4">
          <w:rPr>
            <w:webHidden/>
          </w:rPr>
          <w:instrText xml:space="preserve"> PAGEREF _Toc330282355 \h </w:instrText>
        </w:r>
      </w:ins>
      <w:r>
        <w:rPr>
          <w:webHidden/>
        </w:rPr>
      </w:r>
      <w:r>
        <w:rPr>
          <w:webHidden/>
        </w:rPr>
        <w:fldChar w:fldCharType="separate"/>
      </w:r>
      <w:ins w:id="31" w:author="aaron.wiest" w:date="2012-07-17T09:57:00Z">
        <w:r w:rsidR="00A04CC4">
          <w:rPr>
            <w:webHidden/>
          </w:rPr>
          <w:t>1</w:t>
        </w:r>
        <w:r>
          <w:rPr>
            <w:webHidden/>
          </w:rPr>
          <w:fldChar w:fldCharType="end"/>
        </w:r>
        <w:r w:rsidRPr="0079665A">
          <w:rPr>
            <w:rStyle w:val="Hyperlink"/>
          </w:rPr>
          <w:fldChar w:fldCharType="end"/>
        </w:r>
      </w:ins>
    </w:p>
    <w:p w:rsidR="00A04CC4" w:rsidRDefault="00751E16">
      <w:pPr>
        <w:pStyle w:val="TOC1"/>
        <w:rPr>
          <w:ins w:id="32" w:author="aaron.wiest" w:date="2012-07-17T09:57:00Z"/>
          <w:rFonts w:asciiTheme="minorHAnsi" w:eastAsiaTheme="minorEastAsia" w:hAnsiTheme="minorHAnsi" w:cstheme="minorBidi"/>
          <w:b w:val="0"/>
          <w:sz w:val="22"/>
          <w:szCs w:val="22"/>
          <w:lang w:val="en-US"/>
        </w:rPr>
      </w:pPr>
      <w:ins w:id="33"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"_Toc330282356"</w:instrText>
        </w:r>
        <w:r w:rsidR="00A04CC4" w:rsidRPr="0079665A">
          <w:rPr>
            <w:rStyle w:val="Hyperlink"/>
          </w:rPr>
          <w:instrText xml:space="preserve"> </w:instrText>
        </w:r>
        <w:r w:rsidRPr="0079665A">
          <w:rPr>
            <w:rStyle w:val="Hyperlink"/>
          </w:rPr>
          <w:fldChar w:fldCharType="separate"/>
        </w:r>
        <w:r w:rsidR="00A04CC4" w:rsidRPr="0079665A">
          <w:rPr>
            <w:rStyle w:val="Hyperlink"/>
          </w:rPr>
          <w:t>2</w:t>
        </w:r>
        <w:r w:rsidR="00A04CC4">
          <w:rPr>
            <w:rFonts w:asciiTheme="minorHAnsi" w:eastAsiaTheme="minorEastAsia" w:hAnsiTheme="minorHAnsi" w:cstheme="minorBidi"/>
            <w:b w:val="0"/>
            <w:sz w:val="22"/>
            <w:szCs w:val="22"/>
            <w:lang w:val="en-US"/>
          </w:rPr>
          <w:tab/>
        </w:r>
        <w:r w:rsidR="00A04CC4" w:rsidRPr="0079665A">
          <w:rPr>
            <w:rStyle w:val="Hyperlink"/>
          </w:rPr>
          <w:t>Normative References</w:t>
        </w:r>
        <w:r w:rsidR="00A04CC4">
          <w:rPr>
            <w:webHidden/>
          </w:rPr>
          <w:tab/>
        </w:r>
        <w:r>
          <w:rPr>
            <w:webHidden/>
          </w:rPr>
          <w:fldChar w:fldCharType="begin"/>
        </w:r>
        <w:r w:rsidR="00A04CC4">
          <w:rPr>
            <w:webHidden/>
          </w:rPr>
          <w:instrText xml:space="preserve"> PAGEREF _Toc330282356 \h </w:instrText>
        </w:r>
      </w:ins>
      <w:r>
        <w:rPr>
          <w:webHidden/>
        </w:rPr>
      </w:r>
      <w:r>
        <w:rPr>
          <w:webHidden/>
        </w:rPr>
        <w:fldChar w:fldCharType="separate"/>
      </w:r>
      <w:ins w:id="34" w:author="aaron.wiest" w:date="2012-07-17T09:57:00Z">
        <w:r w:rsidR="00A04CC4">
          <w:rPr>
            <w:webHidden/>
          </w:rPr>
          <w:t>2</w:t>
        </w:r>
        <w:r>
          <w:rPr>
            <w:webHidden/>
          </w:rPr>
          <w:fldChar w:fldCharType="end"/>
        </w:r>
        <w:r w:rsidRPr="0079665A">
          <w:rPr>
            <w:rStyle w:val="Hyperlink"/>
          </w:rPr>
          <w:fldChar w:fldCharType="end"/>
        </w:r>
      </w:ins>
    </w:p>
    <w:p w:rsidR="00A04CC4" w:rsidRDefault="00751E16">
      <w:pPr>
        <w:pStyle w:val="TOC1"/>
        <w:rPr>
          <w:ins w:id="35" w:author="aaron.wiest" w:date="2012-07-17T09:57:00Z"/>
          <w:rFonts w:asciiTheme="minorHAnsi" w:eastAsiaTheme="minorEastAsia" w:hAnsiTheme="minorHAnsi" w:cstheme="minorBidi"/>
          <w:b w:val="0"/>
          <w:sz w:val="22"/>
          <w:szCs w:val="22"/>
          <w:lang w:val="en-US"/>
        </w:rPr>
      </w:pPr>
      <w:ins w:id="36"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"_Toc330282357"</w:instrText>
        </w:r>
        <w:r w:rsidR="00A04CC4" w:rsidRPr="0079665A">
          <w:rPr>
            <w:rStyle w:val="Hyperlink"/>
          </w:rPr>
          <w:instrText xml:space="preserve"> </w:instrText>
        </w:r>
        <w:r w:rsidRPr="0079665A">
          <w:rPr>
            <w:rStyle w:val="Hyperlink"/>
          </w:rPr>
          <w:fldChar w:fldCharType="separate"/>
        </w:r>
        <w:r w:rsidR="00A04CC4" w:rsidRPr="0079665A">
          <w:rPr>
            <w:rStyle w:val="Hyperlink"/>
          </w:rPr>
          <w:t>3</w:t>
        </w:r>
        <w:r w:rsidR="00A04CC4">
          <w:rPr>
            <w:rFonts w:asciiTheme="minorHAnsi" w:eastAsiaTheme="minorEastAsia" w:hAnsiTheme="minorHAnsi" w:cstheme="minorBidi"/>
            <w:b w:val="0"/>
            <w:sz w:val="22"/>
            <w:szCs w:val="22"/>
            <w:lang w:val="en-US"/>
          </w:rPr>
          <w:tab/>
        </w:r>
        <w:r w:rsidR="00A04CC4" w:rsidRPr="0079665A">
          <w:rPr>
            <w:rStyle w:val="Hyperlink"/>
          </w:rPr>
          <w:t>Terms and Definitions</w:t>
        </w:r>
        <w:r w:rsidR="00A04CC4">
          <w:rPr>
            <w:webHidden/>
          </w:rPr>
          <w:tab/>
        </w:r>
        <w:r>
          <w:rPr>
            <w:webHidden/>
          </w:rPr>
          <w:fldChar w:fldCharType="begin"/>
        </w:r>
        <w:r w:rsidR="00A04CC4">
          <w:rPr>
            <w:webHidden/>
          </w:rPr>
          <w:instrText xml:space="preserve"> PAGEREF _Toc330282357 \h </w:instrText>
        </w:r>
      </w:ins>
      <w:r>
        <w:rPr>
          <w:webHidden/>
        </w:rPr>
      </w:r>
      <w:r>
        <w:rPr>
          <w:webHidden/>
        </w:rPr>
        <w:fldChar w:fldCharType="separate"/>
      </w:r>
      <w:ins w:id="37" w:author="aaron.wiest" w:date="2012-07-17T09:57:00Z">
        <w:r w:rsidR="00A04CC4">
          <w:rPr>
            <w:webHidden/>
          </w:rPr>
          <w:t>2</w:t>
        </w:r>
        <w:r>
          <w:rPr>
            <w:webHidden/>
          </w:rPr>
          <w:fldChar w:fldCharType="end"/>
        </w:r>
        <w:r w:rsidRPr="0079665A">
          <w:rPr>
            <w:rStyle w:val="Hyperlink"/>
          </w:rPr>
          <w:fldChar w:fldCharType="end"/>
        </w:r>
      </w:ins>
    </w:p>
    <w:p w:rsidR="00A04CC4" w:rsidRDefault="00751E16">
      <w:pPr>
        <w:pStyle w:val="TOC2"/>
        <w:rPr>
          <w:ins w:id="38" w:author="aaron.wiest" w:date="2012-07-17T09:57:00Z"/>
          <w:rFonts w:asciiTheme="minorHAnsi" w:eastAsiaTheme="minorEastAsia" w:hAnsiTheme="minorHAnsi" w:cstheme="minorBidi"/>
          <w:b w:val="0"/>
          <w:sz w:val="22"/>
          <w:szCs w:val="22"/>
          <w:lang w:val="en-US"/>
        </w:rPr>
      </w:pPr>
      <w:ins w:id="39"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"_Toc330282358"</w:instrText>
        </w:r>
        <w:r w:rsidR="00A04CC4" w:rsidRPr="0079665A">
          <w:rPr>
            <w:rStyle w:val="Hyperlink"/>
          </w:rPr>
          <w:instrText xml:space="preserve"> </w:instrText>
        </w:r>
        <w:r w:rsidRPr="0079665A">
          <w:rPr>
            <w:rStyle w:val="Hyperlink"/>
          </w:rPr>
          <w:fldChar w:fldCharType="separate"/>
        </w:r>
        <w:r w:rsidR="00A04CC4" w:rsidRPr="0079665A">
          <w:rPr>
            <w:rStyle w:val="Hyperlink"/>
          </w:rPr>
          <w:t>3.1</w:t>
        </w:r>
        <w:r w:rsidR="00A04CC4">
          <w:rPr>
            <w:rFonts w:asciiTheme="minorHAnsi" w:eastAsiaTheme="minorEastAsia" w:hAnsiTheme="minorHAnsi" w:cstheme="minorBidi"/>
            <w:b w:val="0"/>
            <w:sz w:val="22"/>
            <w:szCs w:val="22"/>
            <w:lang w:val="en-US"/>
          </w:rPr>
          <w:tab/>
        </w:r>
        <w:r w:rsidR="00A04CC4" w:rsidRPr="0079665A">
          <w:rPr>
            <w:rStyle w:val="Hyperlink"/>
          </w:rPr>
          <w:t>American National Standards Institute (ANSI)</w:t>
        </w:r>
        <w:r w:rsidR="00A04CC4">
          <w:rPr>
            <w:webHidden/>
          </w:rPr>
          <w:tab/>
        </w:r>
        <w:r>
          <w:rPr>
            <w:webHidden/>
          </w:rPr>
          <w:fldChar w:fldCharType="begin"/>
        </w:r>
        <w:r w:rsidR="00A04CC4">
          <w:rPr>
            <w:webHidden/>
          </w:rPr>
          <w:instrText xml:space="preserve"> PAGEREF _Toc330282358 \h </w:instrText>
        </w:r>
      </w:ins>
      <w:r>
        <w:rPr>
          <w:webHidden/>
        </w:rPr>
      </w:r>
      <w:r>
        <w:rPr>
          <w:webHidden/>
        </w:rPr>
        <w:fldChar w:fldCharType="separate"/>
      </w:r>
      <w:ins w:id="40" w:author="aaron.wiest" w:date="2012-07-17T09:57:00Z">
        <w:r w:rsidR="00A04CC4">
          <w:rPr>
            <w:webHidden/>
          </w:rPr>
          <w:t>2</w:t>
        </w:r>
        <w:r>
          <w:rPr>
            <w:webHidden/>
          </w:rPr>
          <w:fldChar w:fldCharType="end"/>
        </w:r>
        <w:r w:rsidRPr="0079665A">
          <w:rPr>
            <w:rStyle w:val="Hyperlink"/>
          </w:rPr>
          <w:fldChar w:fldCharType="end"/>
        </w:r>
      </w:ins>
    </w:p>
    <w:p w:rsidR="00A04CC4" w:rsidRDefault="00751E16">
      <w:pPr>
        <w:pStyle w:val="TOC2"/>
        <w:rPr>
          <w:ins w:id="41" w:author="aaron.wiest" w:date="2012-07-17T09:57:00Z"/>
          <w:rFonts w:asciiTheme="minorHAnsi" w:eastAsiaTheme="minorEastAsia" w:hAnsiTheme="minorHAnsi" w:cstheme="minorBidi"/>
          <w:b w:val="0"/>
          <w:sz w:val="22"/>
          <w:szCs w:val="22"/>
          <w:lang w:val="en-US"/>
        </w:rPr>
      </w:pPr>
      <w:ins w:id="42"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"_Toc330282359"</w:instrText>
        </w:r>
        <w:r w:rsidR="00A04CC4" w:rsidRPr="0079665A">
          <w:rPr>
            <w:rStyle w:val="Hyperlink"/>
          </w:rPr>
          <w:instrText xml:space="preserve"> </w:instrText>
        </w:r>
        <w:r w:rsidRPr="0079665A">
          <w:rPr>
            <w:rStyle w:val="Hyperlink"/>
          </w:rPr>
          <w:fldChar w:fldCharType="separate"/>
        </w:r>
        <w:r w:rsidR="00A04CC4" w:rsidRPr="0079665A">
          <w:rPr>
            <w:rStyle w:val="Hyperlink"/>
          </w:rPr>
          <w:t>3.2</w:t>
        </w:r>
        <w:r w:rsidR="00A04CC4">
          <w:rPr>
            <w:rFonts w:asciiTheme="minorHAnsi" w:eastAsiaTheme="minorEastAsia" w:hAnsiTheme="minorHAnsi" w:cstheme="minorBidi"/>
            <w:b w:val="0"/>
            <w:sz w:val="22"/>
            <w:szCs w:val="22"/>
            <w:lang w:val="en-US"/>
          </w:rPr>
          <w:tab/>
        </w:r>
        <w:r w:rsidR="00A04CC4" w:rsidRPr="0079665A">
          <w:rPr>
            <w:rStyle w:val="Hyperlink"/>
          </w:rPr>
          <w:t>ANSI/MH 10</w:t>
        </w:r>
        <w:r w:rsidR="00A04CC4">
          <w:rPr>
            <w:webHidden/>
          </w:rPr>
          <w:tab/>
        </w:r>
        <w:r>
          <w:rPr>
            <w:webHidden/>
          </w:rPr>
          <w:fldChar w:fldCharType="begin"/>
        </w:r>
        <w:r w:rsidR="00A04CC4">
          <w:rPr>
            <w:webHidden/>
          </w:rPr>
          <w:instrText xml:space="preserve"> PAGEREF _Toc330282359 \h </w:instrText>
        </w:r>
      </w:ins>
      <w:r>
        <w:rPr>
          <w:webHidden/>
        </w:rPr>
      </w:r>
      <w:r>
        <w:rPr>
          <w:webHidden/>
        </w:rPr>
        <w:fldChar w:fldCharType="separate"/>
      </w:r>
      <w:ins w:id="43" w:author="aaron.wiest" w:date="2012-07-17T09:57:00Z">
        <w:r w:rsidR="00A04CC4">
          <w:rPr>
            <w:webHidden/>
          </w:rPr>
          <w:t>2</w:t>
        </w:r>
        <w:r>
          <w:rPr>
            <w:webHidden/>
          </w:rPr>
          <w:fldChar w:fldCharType="end"/>
        </w:r>
        <w:r w:rsidRPr="0079665A">
          <w:rPr>
            <w:rStyle w:val="Hyperlink"/>
          </w:rPr>
          <w:fldChar w:fldCharType="end"/>
        </w:r>
      </w:ins>
    </w:p>
    <w:p w:rsidR="00A04CC4" w:rsidRDefault="00751E16">
      <w:pPr>
        <w:pStyle w:val="TOC2"/>
        <w:rPr>
          <w:ins w:id="44" w:author="aaron.wiest" w:date="2012-07-17T09:57:00Z"/>
          <w:rFonts w:asciiTheme="minorHAnsi" w:eastAsiaTheme="minorEastAsia" w:hAnsiTheme="minorHAnsi" w:cstheme="minorBidi"/>
          <w:b w:val="0"/>
          <w:sz w:val="22"/>
          <w:szCs w:val="22"/>
          <w:lang w:val="en-US"/>
        </w:rPr>
      </w:pPr>
      <w:ins w:id="45"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"_Toc330282360"</w:instrText>
        </w:r>
        <w:r w:rsidR="00A04CC4" w:rsidRPr="0079665A">
          <w:rPr>
            <w:rStyle w:val="Hyperlink"/>
          </w:rPr>
          <w:instrText xml:space="preserve"> </w:instrText>
        </w:r>
        <w:r w:rsidRPr="0079665A">
          <w:rPr>
            <w:rStyle w:val="Hyperlink"/>
          </w:rPr>
          <w:fldChar w:fldCharType="separate"/>
        </w:r>
        <w:r w:rsidR="00A04CC4" w:rsidRPr="0079665A">
          <w:rPr>
            <w:rStyle w:val="Hyperlink"/>
          </w:rPr>
          <w:t>3.3</w:t>
        </w:r>
        <w:r w:rsidR="00A04CC4">
          <w:rPr>
            <w:rFonts w:asciiTheme="minorHAnsi" w:eastAsiaTheme="minorEastAsia" w:hAnsiTheme="minorHAnsi" w:cstheme="minorBidi"/>
            <w:b w:val="0"/>
            <w:sz w:val="22"/>
            <w:szCs w:val="22"/>
            <w:lang w:val="en-US"/>
          </w:rPr>
          <w:tab/>
        </w:r>
        <w:r w:rsidR="00A04CC4" w:rsidRPr="0079665A">
          <w:rPr>
            <w:rStyle w:val="Hyperlink"/>
          </w:rPr>
          <w:t>ANSI/MH 10/SC 8</w:t>
        </w:r>
        <w:r w:rsidR="00A04CC4">
          <w:rPr>
            <w:webHidden/>
          </w:rPr>
          <w:tab/>
        </w:r>
        <w:r>
          <w:rPr>
            <w:webHidden/>
          </w:rPr>
          <w:fldChar w:fldCharType="begin"/>
        </w:r>
        <w:r w:rsidR="00A04CC4">
          <w:rPr>
            <w:webHidden/>
          </w:rPr>
          <w:instrText xml:space="preserve"> PAGEREF _Toc330282360 \h </w:instrText>
        </w:r>
      </w:ins>
      <w:r>
        <w:rPr>
          <w:webHidden/>
        </w:rPr>
      </w:r>
      <w:r>
        <w:rPr>
          <w:webHidden/>
        </w:rPr>
        <w:fldChar w:fldCharType="separate"/>
      </w:r>
      <w:ins w:id="46" w:author="aaron.wiest" w:date="2012-07-17T09:57:00Z">
        <w:r w:rsidR="00A04CC4">
          <w:rPr>
            <w:webHidden/>
          </w:rPr>
          <w:t>2</w:t>
        </w:r>
        <w:r>
          <w:rPr>
            <w:webHidden/>
          </w:rPr>
          <w:fldChar w:fldCharType="end"/>
        </w:r>
        <w:r w:rsidRPr="0079665A">
          <w:rPr>
            <w:rStyle w:val="Hyperlink"/>
          </w:rPr>
          <w:fldChar w:fldCharType="end"/>
        </w:r>
      </w:ins>
    </w:p>
    <w:p w:rsidR="00A04CC4" w:rsidRDefault="00751E16">
      <w:pPr>
        <w:pStyle w:val="TOC2"/>
        <w:rPr>
          <w:ins w:id="47" w:author="aaron.wiest" w:date="2012-07-17T09:57:00Z"/>
          <w:rFonts w:asciiTheme="minorHAnsi" w:eastAsiaTheme="minorEastAsia" w:hAnsiTheme="minorHAnsi" w:cstheme="minorBidi"/>
          <w:b w:val="0"/>
          <w:sz w:val="22"/>
          <w:szCs w:val="22"/>
          <w:lang w:val="en-US"/>
        </w:rPr>
      </w:pPr>
      <w:ins w:id="48"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"_Toc330282361"</w:instrText>
        </w:r>
        <w:r w:rsidR="00A04CC4" w:rsidRPr="0079665A">
          <w:rPr>
            <w:rStyle w:val="Hyperlink"/>
          </w:rPr>
          <w:instrText xml:space="preserve"> </w:instrText>
        </w:r>
        <w:r w:rsidRPr="0079665A">
          <w:rPr>
            <w:rStyle w:val="Hyperlink"/>
          </w:rPr>
          <w:fldChar w:fldCharType="separate"/>
        </w:r>
        <w:r w:rsidR="00A04CC4" w:rsidRPr="0079665A">
          <w:rPr>
            <w:rStyle w:val="Hyperlink"/>
          </w:rPr>
          <w:t>3.4</w:t>
        </w:r>
        <w:r w:rsidR="00A04CC4">
          <w:rPr>
            <w:rFonts w:asciiTheme="minorHAnsi" w:eastAsiaTheme="minorEastAsia" w:hAnsiTheme="minorHAnsi" w:cstheme="minorBidi"/>
            <w:b w:val="0"/>
            <w:sz w:val="22"/>
            <w:szCs w:val="22"/>
            <w:lang w:val="en-US"/>
          </w:rPr>
          <w:tab/>
        </w:r>
        <w:r w:rsidR="00A04CC4" w:rsidRPr="0079665A">
          <w:rPr>
            <w:rStyle w:val="Hyperlink"/>
          </w:rPr>
          <w:t>Bar Code</w:t>
        </w:r>
        <w:r w:rsidR="00A04CC4">
          <w:rPr>
            <w:webHidden/>
          </w:rPr>
          <w:tab/>
        </w:r>
        <w:r>
          <w:rPr>
            <w:webHidden/>
          </w:rPr>
          <w:fldChar w:fldCharType="begin"/>
        </w:r>
        <w:r w:rsidR="00A04CC4">
          <w:rPr>
            <w:webHidden/>
          </w:rPr>
          <w:instrText xml:space="preserve"> PAGEREF _Toc330282361 \h </w:instrText>
        </w:r>
      </w:ins>
      <w:r>
        <w:rPr>
          <w:webHidden/>
        </w:rPr>
      </w:r>
      <w:r>
        <w:rPr>
          <w:webHidden/>
        </w:rPr>
        <w:fldChar w:fldCharType="separate"/>
      </w:r>
      <w:ins w:id="49"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2"/>
        <w:rPr>
          <w:ins w:id="50" w:author="aaron.wiest" w:date="2012-07-17T09:57:00Z"/>
          <w:rFonts w:asciiTheme="minorHAnsi" w:eastAsiaTheme="minorEastAsia" w:hAnsiTheme="minorHAnsi" w:cstheme="minorBidi"/>
          <w:b w:val="0"/>
          <w:sz w:val="22"/>
          <w:szCs w:val="22"/>
          <w:lang w:val="en-US"/>
        </w:rPr>
      </w:pPr>
      <w:ins w:id="51"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"_Toc330282362"</w:instrText>
        </w:r>
        <w:r w:rsidR="00A04CC4" w:rsidRPr="0079665A">
          <w:rPr>
            <w:rStyle w:val="Hyperlink"/>
          </w:rPr>
          <w:instrText xml:space="preserve"> </w:instrText>
        </w:r>
        <w:r w:rsidRPr="0079665A">
          <w:rPr>
            <w:rStyle w:val="Hyperlink"/>
          </w:rPr>
          <w:fldChar w:fldCharType="separate"/>
        </w:r>
        <w:r w:rsidR="00A04CC4" w:rsidRPr="0079665A">
          <w:rPr>
            <w:rStyle w:val="Hyperlink"/>
          </w:rPr>
          <w:t>3.5</w:t>
        </w:r>
        <w:r w:rsidR="00A04CC4">
          <w:rPr>
            <w:rFonts w:asciiTheme="minorHAnsi" w:eastAsiaTheme="minorEastAsia" w:hAnsiTheme="minorHAnsi" w:cstheme="minorBidi"/>
            <w:b w:val="0"/>
            <w:sz w:val="22"/>
            <w:szCs w:val="22"/>
            <w:lang w:val="en-US"/>
          </w:rPr>
          <w:tab/>
        </w:r>
        <w:r w:rsidR="00A04CC4" w:rsidRPr="0079665A">
          <w:rPr>
            <w:rStyle w:val="Hyperlink"/>
          </w:rPr>
          <w:t>Components</w:t>
        </w:r>
        <w:r w:rsidR="00A04CC4">
          <w:rPr>
            <w:webHidden/>
          </w:rPr>
          <w:tab/>
        </w:r>
        <w:r>
          <w:rPr>
            <w:webHidden/>
          </w:rPr>
          <w:fldChar w:fldCharType="begin"/>
        </w:r>
        <w:r w:rsidR="00A04CC4">
          <w:rPr>
            <w:webHidden/>
          </w:rPr>
          <w:instrText xml:space="preserve"> PAGEREF _Toc330282362 \h </w:instrText>
        </w:r>
      </w:ins>
      <w:r>
        <w:rPr>
          <w:webHidden/>
        </w:rPr>
      </w:r>
      <w:r>
        <w:rPr>
          <w:webHidden/>
        </w:rPr>
        <w:fldChar w:fldCharType="separate"/>
      </w:r>
      <w:ins w:id="52"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2"/>
        <w:rPr>
          <w:ins w:id="53" w:author="aaron.wiest" w:date="2012-07-17T09:57:00Z"/>
          <w:rFonts w:asciiTheme="minorHAnsi" w:eastAsiaTheme="minorEastAsia" w:hAnsiTheme="minorHAnsi" w:cstheme="minorBidi"/>
          <w:b w:val="0"/>
          <w:sz w:val="22"/>
          <w:szCs w:val="22"/>
          <w:lang w:val="en-US"/>
        </w:rPr>
      </w:pPr>
      <w:ins w:id="54"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"_Toc330282363"</w:instrText>
        </w:r>
        <w:r w:rsidR="00A04CC4" w:rsidRPr="0079665A">
          <w:rPr>
            <w:rStyle w:val="Hyperlink"/>
          </w:rPr>
          <w:instrText xml:space="preserve"> </w:instrText>
        </w:r>
        <w:r w:rsidRPr="0079665A">
          <w:rPr>
            <w:rStyle w:val="Hyperlink"/>
          </w:rPr>
          <w:fldChar w:fldCharType="separate"/>
        </w:r>
        <w:r w:rsidR="00A04CC4" w:rsidRPr="0079665A">
          <w:rPr>
            <w:rStyle w:val="Hyperlink"/>
          </w:rPr>
          <w:t>3.6</w:t>
        </w:r>
        <w:r w:rsidR="00A04CC4">
          <w:rPr>
            <w:rFonts w:asciiTheme="minorHAnsi" w:eastAsiaTheme="minorEastAsia" w:hAnsiTheme="minorHAnsi" w:cstheme="minorBidi"/>
            <w:b w:val="0"/>
            <w:sz w:val="22"/>
            <w:szCs w:val="22"/>
            <w:lang w:val="en-US"/>
          </w:rPr>
          <w:tab/>
        </w:r>
        <w:r w:rsidR="00A04CC4" w:rsidRPr="0079665A">
          <w:rPr>
            <w:rStyle w:val="Hyperlink"/>
          </w:rPr>
          <w:t>First Level/Modular Assembly</w:t>
        </w:r>
        <w:r w:rsidR="00A04CC4">
          <w:rPr>
            <w:webHidden/>
          </w:rPr>
          <w:tab/>
        </w:r>
        <w:r>
          <w:rPr>
            <w:webHidden/>
          </w:rPr>
          <w:fldChar w:fldCharType="begin"/>
        </w:r>
        <w:r w:rsidR="00A04CC4">
          <w:rPr>
            <w:webHidden/>
          </w:rPr>
          <w:instrText xml:space="preserve"> PAGEREF _Toc330282363 \h </w:instrText>
        </w:r>
      </w:ins>
      <w:r>
        <w:rPr>
          <w:webHidden/>
        </w:rPr>
      </w:r>
      <w:r>
        <w:rPr>
          <w:webHidden/>
        </w:rPr>
        <w:fldChar w:fldCharType="separate"/>
      </w:r>
      <w:ins w:id="55"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2"/>
        <w:rPr>
          <w:ins w:id="56" w:author="aaron.wiest" w:date="2012-07-17T09:57:00Z"/>
          <w:rFonts w:asciiTheme="minorHAnsi" w:eastAsiaTheme="minorEastAsia" w:hAnsiTheme="minorHAnsi" w:cstheme="minorBidi"/>
          <w:b w:val="0"/>
          <w:sz w:val="22"/>
          <w:szCs w:val="22"/>
          <w:lang w:val="en-US"/>
        </w:rPr>
      </w:pPr>
      <w:ins w:id="57"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"_Toc330282364"</w:instrText>
        </w:r>
        <w:r w:rsidR="00A04CC4" w:rsidRPr="0079665A">
          <w:rPr>
            <w:rStyle w:val="Hyperlink"/>
          </w:rPr>
          <w:instrText xml:space="preserve"> </w:instrText>
        </w:r>
        <w:r w:rsidRPr="0079665A">
          <w:rPr>
            <w:rStyle w:val="Hyperlink"/>
          </w:rPr>
          <w:fldChar w:fldCharType="separate"/>
        </w:r>
        <w:r w:rsidR="00A04CC4" w:rsidRPr="0079665A">
          <w:rPr>
            <w:rStyle w:val="Hyperlink"/>
          </w:rPr>
          <w:t>3.7</w:t>
        </w:r>
        <w:r w:rsidR="00A04CC4">
          <w:rPr>
            <w:rFonts w:asciiTheme="minorHAnsi" w:eastAsiaTheme="minorEastAsia" w:hAnsiTheme="minorHAnsi" w:cstheme="minorBidi"/>
            <w:b w:val="0"/>
            <w:sz w:val="22"/>
            <w:szCs w:val="22"/>
            <w:lang w:val="en-US"/>
          </w:rPr>
          <w:tab/>
        </w:r>
        <w:r w:rsidR="00A04CC4" w:rsidRPr="0079665A">
          <w:rPr>
            <w:rStyle w:val="Hyperlink"/>
          </w:rPr>
          <w:t>Intrusive or Subtractive Marking</w:t>
        </w:r>
        <w:r w:rsidR="00A04CC4">
          <w:rPr>
            <w:webHidden/>
          </w:rPr>
          <w:tab/>
        </w:r>
        <w:r>
          <w:rPr>
            <w:webHidden/>
          </w:rPr>
          <w:fldChar w:fldCharType="begin"/>
        </w:r>
        <w:r w:rsidR="00A04CC4">
          <w:rPr>
            <w:webHidden/>
          </w:rPr>
          <w:instrText xml:space="preserve"> PAGEREF _Toc330282364 \h </w:instrText>
        </w:r>
      </w:ins>
      <w:r>
        <w:rPr>
          <w:webHidden/>
        </w:rPr>
      </w:r>
      <w:r>
        <w:rPr>
          <w:webHidden/>
        </w:rPr>
        <w:fldChar w:fldCharType="separate"/>
      </w:r>
      <w:ins w:id="58"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2"/>
        <w:rPr>
          <w:ins w:id="59" w:author="aaron.wiest" w:date="2012-07-17T09:57:00Z"/>
          <w:rFonts w:asciiTheme="minorHAnsi" w:eastAsiaTheme="minorEastAsia" w:hAnsiTheme="minorHAnsi" w:cstheme="minorBidi"/>
          <w:b w:val="0"/>
          <w:sz w:val="22"/>
          <w:szCs w:val="22"/>
          <w:lang w:val="en-US"/>
        </w:rPr>
      </w:pPr>
      <w:ins w:id="60"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"_Toc330282365"</w:instrText>
        </w:r>
        <w:r w:rsidR="00A04CC4" w:rsidRPr="0079665A">
          <w:rPr>
            <w:rStyle w:val="Hyperlink"/>
          </w:rPr>
          <w:instrText xml:space="preserve"> </w:instrText>
        </w:r>
        <w:r w:rsidRPr="0079665A">
          <w:rPr>
            <w:rStyle w:val="Hyperlink"/>
          </w:rPr>
          <w:fldChar w:fldCharType="separate"/>
        </w:r>
        <w:r w:rsidR="00A04CC4" w:rsidRPr="0079665A">
          <w:rPr>
            <w:rStyle w:val="Hyperlink"/>
          </w:rPr>
          <w:t>3.8</w:t>
        </w:r>
        <w:r w:rsidR="00A04CC4">
          <w:rPr>
            <w:rFonts w:asciiTheme="minorHAnsi" w:eastAsiaTheme="minorEastAsia" w:hAnsiTheme="minorHAnsi" w:cstheme="minorBidi"/>
            <w:b w:val="0"/>
            <w:sz w:val="22"/>
            <w:szCs w:val="22"/>
            <w:lang w:val="en-US"/>
          </w:rPr>
          <w:tab/>
        </w:r>
        <w:r w:rsidR="00A04CC4" w:rsidRPr="0079665A">
          <w:rPr>
            <w:rStyle w:val="Hyperlink"/>
          </w:rPr>
          <w:t>Item</w:t>
        </w:r>
        <w:r w:rsidR="00A04CC4">
          <w:rPr>
            <w:webHidden/>
          </w:rPr>
          <w:tab/>
        </w:r>
        <w:r>
          <w:rPr>
            <w:webHidden/>
          </w:rPr>
          <w:fldChar w:fldCharType="begin"/>
        </w:r>
        <w:r w:rsidR="00A04CC4">
          <w:rPr>
            <w:webHidden/>
          </w:rPr>
          <w:instrText xml:space="preserve"> PAGEREF _Toc330282365 \h </w:instrText>
        </w:r>
      </w:ins>
      <w:r>
        <w:rPr>
          <w:webHidden/>
        </w:rPr>
      </w:r>
      <w:r>
        <w:rPr>
          <w:webHidden/>
        </w:rPr>
        <w:fldChar w:fldCharType="separate"/>
      </w:r>
      <w:ins w:id="61"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2"/>
        <w:rPr>
          <w:ins w:id="62" w:author="aaron.wiest" w:date="2012-07-17T09:57:00Z"/>
          <w:rFonts w:asciiTheme="minorHAnsi" w:eastAsiaTheme="minorEastAsia" w:hAnsiTheme="minorHAnsi" w:cstheme="minorBidi"/>
          <w:b w:val="0"/>
          <w:sz w:val="22"/>
          <w:szCs w:val="22"/>
          <w:lang w:val="en-US"/>
        </w:rPr>
      </w:pPr>
      <w:ins w:id="63"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"_Toc330282366"</w:instrText>
        </w:r>
        <w:r w:rsidR="00A04CC4" w:rsidRPr="0079665A">
          <w:rPr>
            <w:rStyle w:val="Hyperlink"/>
          </w:rPr>
          <w:instrText xml:space="preserve"> </w:instrText>
        </w:r>
        <w:r w:rsidRPr="0079665A">
          <w:rPr>
            <w:rStyle w:val="Hyperlink"/>
          </w:rPr>
          <w:fldChar w:fldCharType="separate"/>
        </w:r>
        <w:r w:rsidR="00A04CC4" w:rsidRPr="0079665A">
          <w:rPr>
            <w:rStyle w:val="Hyperlink"/>
          </w:rPr>
          <w:t>3.9</w:t>
        </w:r>
        <w:r w:rsidR="00A04CC4">
          <w:rPr>
            <w:rFonts w:asciiTheme="minorHAnsi" w:eastAsiaTheme="minorEastAsia" w:hAnsiTheme="minorHAnsi" w:cstheme="minorBidi"/>
            <w:b w:val="0"/>
            <w:sz w:val="22"/>
            <w:szCs w:val="22"/>
            <w:lang w:val="en-US"/>
          </w:rPr>
          <w:tab/>
        </w:r>
        <w:r w:rsidR="00A04CC4" w:rsidRPr="0079665A">
          <w:rPr>
            <w:rStyle w:val="Hyperlink"/>
          </w:rPr>
          <w:t>Label</w:t>
        </w:r>
        <w:r w:rsidR="00A04CC4">
          <w:rPr>
            <w:webHidden/>
          </w:rPr>
          <w:tab/>
        </w:r>
        <w:r>
          <w:rPr>
            <w:webHidden/>
          </w:rPr>
          <w:fldChar w:fldCharType="begin"/>
        </w:r>
        <w:r w:rsidR="00A04CC4">
          <w:rPr>
            <w:webHidden/>
          </w:rPr>
          <w:instrText xml:space="preserve"> PAGEREF _Toc330282366 \h </w:instrText>
        </w:r>
      </w:ins>
      <w:r>
        <w:rPr>
          <w:webHidden/>
        </w:rPr>
      </w:r>
      <w:r>
        <w:rPr>
          <w:webHidden/>
        </w:rPr>
        <w:fldChar w:fldCharType="separate"/>
      </w:r>
      <w:ins w:id="64"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2"/>
        <w:rPr>
          <w:ins w:id="65" w:author="aaron.wiest" w:date="2012-07-17T09:57:00Z"/>
          <w:rFonts w:asciiTheme="minorHAnsi" w:eastAsiaTheme="minorEastAsia" w:hAnsiTheme="minorHAnsi" w:cstheme="minorBidi"/>
          <w:b w:val="0"/>
          <w:sz w:val="22"/>
          <w:szCs w:val="22"/>
          <w:lang w:val="en-US"/>
        </w:rPr>
      </w:pPr>
      <w:ins w:id="66"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"_Toc330282369"</w:instrText>
        </w:r>
        <w:r w:rsidR="00A04CC4" w:rsidRPr="0079665A">
          <w:rPr>
            <w:rStyle w:val="Hyperlink"/>
          </w:rPr>
          <w:instrText xml:space="preserve"> </w:instrText>
        </w:r>
        <w:r w:rsidRPr="0079665A">
          <w:rPr>
            <w:rStyle w:val="Hyperlink"/>
          </w:rPr>
          <w:fldChar w:fldCharType="separate"/>
        </w:r>
        <w:r w:rsidR="00A04CC4" w:rsidRPr="0079665A">
          <w:rPr>
            <w:rStyle w:val="Hyperlink"/>
          </w:rPr>
          <w:t>3.10</w:t>
        </w:r>
        <w:r w:rsidR="00A04CC4">
          <w:rPr>
            <w:rFonts w:asciiTheme="minorHAnsi" w:eastAsiaTheme="minorEastAsia" w:hAnsiTheme="minorHAnsi" w:cstheme="minorBidi"/>
            <w:b w:val="0"/>
            <w:sz w:val="22"/>
            <w:szCs w:val="22"/>
            <w:lang w:val="en-US"/>
          </w:rPr>
          <w:tab/>
        </w:r>
        <w:r w:rsidR="00A04CC4" w:rsidRPr="0079665A">
          <w:rPr>
            <w:rStyle w:val="Hyperlink"/>
          </w:rPr>
          <w:t>Manufacturer</w:t>
        </w:r>
        <w:r w:rsidR="00A04CC4">
          <w:rPr>
            <w:webHidden/>
          </w:rPr>
          <w:tab/>
        </w:r>
        <w:r>
          <w:rPr>
            <w:webHidden/>
          </w:rPr>
          <w:fldChar w:fldCharType="begin"/>
        </w:r>
        <w:r w:rsidR="00A04CC4">
          <w:rPr>
            <w:webHidden/>
          </w:rPr>
          <w:instrText xml:space="preserve"> PAGEREF _Toc330282369 \h </w:instrText>
        </w:r>
      </w:ins>
      <w:r>
        <w:rPr>
          <w:webHidden/>
        </w:rPr>
      </w:r>
      <w:r>
        <w:rPr>
          <w:webHidden/>
        </w:rPr>
        <w:fldChar w:fldCharType="separate"/>
      </w:r>
      <w:ins w:id="67"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2"/>
        <w:rPr>
          <w:ins w:id="68" w:author="aaron.wiest" w:date="2012-07-17T09:57:00Z"/>
          <w:rFonts w:asciiTheme="minorHAnsi" w:eastAsiaTheme="minorEastAsia" w:hAnsiTheme="minorHAnsi" w:cstheme="minorBidi"/>
          <w:b w:val="0"/>
          <w:sz w:val="22"/>
          <w:szCs w:val="22"/>
          <w:lang w:val="en-US"/>
        </w:rPr>
      </w:pPr>
      <w:ins w:id="69"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"_Toc330282370"</w:instrText>
        </w:r>
        <w:r w:rsidR="00A04CC4" w:rsidRPr="0079665A">
          <w:rPr>
            <w:rStyle w:val="Hyperlink"/>
          </w:rPr>
          <w:instrText xml:space="preserve"> </w:instrText>
        </w:r>
        <w:r w:rsidRPr="0079665A">
          <w:rPr>
            <w:rStyle w:val="Hyperlink"/>
          </w:rPr>
          <w:fldChar w:fldCharType="separate"/>
        </w:r>
        <w:r w:rsidR="00A04CC4" w:rsidRPr="0079665A">
          <w:rPr>
            <w:rStyle w:val="Hyperlink"/>
          </w:rPr>
          <w:t>3.11</w:t>
        </w:r>
        <w:r w:rsidR="00A04CC4">
          <w:rPr>
            <w:rFonts w:asciiTheme="minorHAnsi" w:eastAsiaTheme="minorEastAsia" w:hAnsiTheme="minorHAnsi" w:cstheme="minorBidi"/>
            <w:b w:val="0"/>
            <w:sz w:val="22"/>
            <w:szCs w:val="22"/>
            <w:lang w:val="en-US"/>
          </w:rPr>
          <w:tab/>
        </w:r>
        <w:r w:rsidR="00A04CC4" w:rsidRPr="0079665A">
          <w:rPr>
            <w:rStyle w:val="Hyperlink"/>
          </w:rPr>
          <w:t>Non-Intrusive or Additive Marking</w:t>
        </w:r>
        <w:r w:rsidR="00A04CC4">
          <w:rPr>
            <w:webHidden/>
          </w:rPr>
          <w:tab/>
        </w:r>
        <w:r>
          <w:rPr>
            <w:webHidden/>
          </w:rPr>
          <w:fldChar w:fldCharType="begin"/>
        </w:r>
        <w:r w:rsidR="00A04CC4">
          <w:rPr>
            <w:webHidden/>
          </w:rPr>
          <w:instrText xml:space="preserve"> PAGEREF _Toc330282370 \h </w:instrText>
        </w:r>
      </w:ins>
      <w:r>
        <w:rPr>
          <w:webHidden/>
        </w:rPr>
      </w:r>
      <w:r>
        <w:rPr>
          <w:webHidden/>
        </w:rPr>
        <w:fldChar w:fldCharType="separate"/>
      </w:r>
      <w:ins w:id="70"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2"/>
        <w:rPr>
          <w:ins w:id="71" w:author="aaron.wiest" w:date="2012-07-17T09:57:00Z"/>
          <w:rFonts w:asciiTheme="minorHAnsi" w:eastAsiaTheme="minorEastAsia" w:hAnsiTheme="minorHAnsi" w:cstheme="minorBidi"/>
          <w:b w:val="0"/>
          <w:sz w:val="22"/>
          <w:szCs w:val="22"/>
          <w:lang w:val="en-US"/>
        </w:rPr>
      </w:pPr>
      <w:ins w:id="72"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"_Toc330282371"</w:instrText>
        </w:r>
        <w:r w:rsidR="00A04CC4" w:rsidRPr="0079665A">
          <w:rPr>
            <w:rStyle w:val="Hyperlink"/>
          </w:rPr>
          <w:instrText xml:space="preserve"> </w:instrText>
        </w:r>
        <w:r w:rsidRPr="0079665A">
          <w:rPr>
            <w:rStyle w:val="Hyperlink"/>
          </w:rPr>
          <w:fldChar w:fldCharType="separate"/>
        </w:r>
        <w:r w:rsidR="00A04CC4" w:rsidRPr="0079665A">
          <w:rPr>
            <w:rStyle w:val="Hyperlink"/>
          </w:rPr>
          <w:t>3.12</w:t>
        </w:r>
        <w:r w:rsidR="00A04CC4">
          <w:rPr>
            <w:rFonts w:asciiTheme="minorHAnsi" w:eastAsiaTheme="minorEastAsia" w:hAnsiTheme="minorHAnsi" w:cstheme="minorBidi"/>
            <w:b w:val="0"/>
            <w:sz w:val="22"/>
            <w:szCs w:val="22"/>
            <w:lang w:val="en-US"/>
          </w:rPr>
          <w:tab/>
        </w:r>
        <w:r w:rsidR="00A04CC4" w:rsidRPr="0079665A">
          <w:rPr>
            <w:rStyle w:val="Hyperlink"/>
          </w:rPr>
          <w:t>Product</w:t>
        </w:r>
        <w:r w:rsidR="00A04CC4">
          <w:rPr>
            <w:webHidden/>
          </w:rPr>
          <w:tab/>
        </w:r>
        <w:r>
          <w:rPr>
            <w:webHidden/>
          </w:rPr>
          <w:fldChar w:fldCharType="begin"/>
        </w:r>
        <w:r w:rsidR="00A04CC4">
          <w:rPr>
            <w:webHidden/>
          </w:rPr>
          <w:instrText xml:space="preserve"> PAGEREF _Toc330282371 \h </w:instrText>
        </w:r>
      </w:ins>
      <w:r>
        <w:rPr>
          <w:webHidden/>
        </w:rPr>
      </w:r>
      <w:r>
        <w:rPr>
          <w:webHidden/>
        </w:rPr>
        <w:fldChar w:fldCharType="separate"/>
      </w:r>
      <w:ins w:id="73"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2"/>
        <w:rPr>
          <w:ins w:id="74" w:author="aaron.wiest" w:date="2012-07-17T09:57:00Z"/>
          <w:rFonts w:asciiTheme="minorHAnsi" w:eastAsiaTheme="minorEastAsia" w:hAnsiTheme="minorHAnsi" w:cstheme="minorBidi"/>
          <w:b w:val="0"/>
          <w:sz w:val="22"/>
          <w:szCs w:val="22"/>
          <w:lang w:val="en-US"/>
        </w:rPr>
      </w:pPr>
      <w:ins w:id="75"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"_Toc330282372"</w:instrText>
        </w:r>
        <w:r w:rsidR="00A04CC4" w:rsidRPr="0079665A">
          <w:rPr>
            <w:rStyle w:val="Hyperlink"/>
          </w:rPr>
          <w:instrText xml:space="preserve"> </w:instrText>
        </w:r>
        <w:r w:rsidRPr="0079665A">
          <w:rPr>
            <w:rStyle w:val="Hyperlink"/>
          </w:rPr>
          <w:fldChar w:fldCharType="separate"/>
        </w:r>
        <w:r w:rsidR="00A04CC4" w:rsidRPr="0079665A">
          <w:rPr>
            <w:rStyle w:val="Hyperlink"/>
          </w:rPr>
          <w:t>3.13</w:t>
        </w:r>
        <w:r w:rsidR="00A04CC4">
          <w:rPr>
            <w:rFonts w:asciiTheme="minorHAnsi" w:eastAsiaTheme="minorEastAsia" w:hAnsiTheme="minorHAnsi" w:cstheme="minorBidi"/>
            <w:b w:val="0"/>
            <w:sz w:val="22"/>
            <w:szCs w:val="22"/>
            <w:lang w:val="en-US"/>
          </w:rPr>
          <w:tab/>
        </w:r>
        <w:r w:rsidR="00A04CC4" w:rsidRPr="0079665A">
          <w:rPr>
            <w:rStyle w:val="Hyperlink"/>
          </w:rPr>
          <w:t>Supplier</w:t>
        </w:r>
        <w:r w:rsidR="00A04CC4">
          <w:rPr>
            <w:webHidden/>
          </w:rPr>
          <w:tab/>
        </w:r>
        <w:r>
          <w:rPr>
            <w:webHidden/>
          </w:rPr>
          <w:fldChar w:fldCharType="begin"/>
        </w:r>
        <w:r w:rsidR="00A04CC4">
          <w:rPr>
            <w:webHidden/>
          </w:rPr>
          <w:instrText xml:space="preserve"> PAGEREF _Toc330282372 \h </w:instrText>
        </w:r>
      </w:ins>
      <w:r>
        <w:rPr>
          <w:webHidden/>
        </w:rPr>
      </w:r>
      <w:r>
        <w:rPr>
          <w:webHidden/>
        </w:rPr>
        <w:fldChar w:fldCharType="separate"/>
      </w:r>
      <w:ins w:id="76" w:author="aaron.wiest" w:date="2012-07-17T09:57:00Z">
        <w:r w:rsidR="00A04CC4">
          <w:rPr>
            <w:webHidden/>
          </w:rPr>
          <w:t>3</w:t>
        </w:r>
        <w:r>
          <w:rPr>
            <w:webHidden/>
          </w:rPr>
          <w:fldChar w:fldCharType="end"/>
        </w:r>
        <w:r w:rsidRPr="0079665A">
          <w:rPr>
            <w:rStyle w:val="Hyperlink"/>
          </w:rPr>
          <w:fldChar w:fldCharType="end"/>
        </w:r>
      </w:ins>
    </w:p>
    <w:p w:rsidR="00A04CC4" w:rsidRDefault="00751E16">
      <w:pPr>
        <w:pStyle w:val="TOC1"/>
        <w:rPr>
          <w:ins w:id="77" w:author="aaron.wiest" w:date="2012-07-17T09:57:00Z"/>
          <w:rFonts w:asciiTheme="minorHAnsi" w:eastAsiaTheme="minorEastAsia" w:hAnsiTheme="minorHAnsi" w:cstheme="minorBidi"/>
          <w:b w:val="0"/>
          <w:sz w:val="22"/>
          <w:szCs w:val="22"/>
          <w:lang w:val="en-US"/>
        </w:rPr>
      </w:pPr>
      <w:ins w:id="78"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"_Toc330282375"</w:instrText>
        </w:r>
        <w:r w:rsidR="00A04CC4" w:rsidRPr="0079665A">
          <w:rPr>
            <w:rStyle w:val="Hyperlink"/>
          </w:rPr>
          <w:instrText xml:space="preserve"> </w:instrText>
        </w:r>
        <w:r w:rsidRPr="0079665A">
          <w:rPr>
            <w:rStyle w:val="Hyperlink"/>
          </w:rPr>
          <w:fldChar w:fldCharType="separate"/>
        </w:r>
        <w:r w:rsidR="00A04CC4" w:rsidRPr="0079665A">
          <w:rPr>
            <w:rStyle w:val="Hyperlink"/>
          </w:rPr>
          <w:t>4</w:t>
        </w:r>
        <w:r w:rsidR="00A04CC4">
          <w:rPr>
            <w:rFonts w:asciiTheme="minorHAnsi" w:eastAsiaTheme="minorEastAsia" w:hAnsiTheme="minorHAnsi" w:cstheme="minorBidi"/>
            <w:b w:val="0"/>
            <w:sz w:val="22"/>
            <w:szCs w:val="22"/>
            <w:lang w:val="en-US"/>
          </w:rPr>
          <w:tab/>
        </w:r>
        <w:r w:rsidR="00A04CC4" w:rsidRPr="0079665A">
          <w:rPr>
            <w:rStyle w:val="Hyperlink"/>
          </w:rPr>
          <w:t>Product</w:t>
        </w:r>
        <w:r w:rsidR="00A04CC4" w:rsidRPr="0079665A">
          <w:rPr>
            <w:rStyle w:val="Hyperlink"/>
            <w:lang w:val="en-US"/>
          </w:rPr>
          <w:t xml:space="preserve"> Labeling</w:t>
        </w:r>
        <w:r w:rsidR="00A04CC4" w:rsidRPr="0079665A">
          <w:rPr>
            <w:rStyle w:val="Hyperlink"/>
          </w:rPr>
          <w:t xml:space="preserve"> Applications</w:t>
        </w:r>
        <w:r w:rsidR="00A04CC4">
          <w:rPr>
            <w:webHidden/>
          </w:rPr>
          <w:tab/>
        </w:r>
        <w:r>
          <w:rPr>
            <w:webHidden/>
          </w:rPr>
          <w:fldChar w:fldCharType="begin"/>
        </w:r>
        <w:r w:rsidR="00A04CC4">
          <w:rPr>
            <w:webHidden/>
          </w:rPr>
          <w:instrText xml:space="preserve"> PAGEREF _Toc330282375 \h </w:instrText>
        </w:r>
      </w:ins>
      <w:r>
        <w:rPr>
          <w:webHidden/>
        </w:rPr>
      </w:r>
      <w:r>
        <w:rPr>
          <w:webHidden/>
        </w:rPr>
        <w:fldChar w:fldCharType="separate"/>
      </w:r>
      <w:ins w:id="79" w:author="aaron.wiest" w:date="2012-07-17T09:57:00Z">
        <w:r w:rsidR="00A04CC4">
          <w:rPr>
            <w:webHidden/>
          </w:rPr>
          <w:t>4</w:t>
        </w:r>
        <w:r>
          <w:rPr>
            <w:webHidden/>
          </w:rPr>
          <w:fldChar w:fldCharType="end"/>
        </w:r>
        <w:r w:rsidRPr="0079665A">
          <w:rPr>
            <w:rStyle w:val="Hyperlink"/>
          </w:rPr>
          <w:fldChar w:fldCharType="end"/>
        </w:r>
      </w:ins>
    </w:p>
    <w:p w:rsidR="00A04CC4" w:rsidRDefault="00751E16">
      <w:pPr>
        <w:pStyle w:val="TOC2"/>
        <w:rPr>
          <w:ins w:id="80" w:author="aaron.wiest" w:date="2012-07-17T09:57:00Z"/>
          <w:rFonts w:asciiTheme="minorHAnsi" w:eastAsiaTheme="minorEastAsia" w:hAnsiTheme="minorHAnsi" w:cstheme="minorBidi"/>
          <w:b w:val="0"/>
          <w:sz w:val="22"/>
          <w:szCs w:val="22"/>
          <w:lang w:val="en-US"/>
        </w:rPr>
      </w:pPr>
      <w:ins w:id="81"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"_Toc330282376"</w:instrText>
        </w:r>
        <w:r w:rsidR="00A04CC4" w:rsidRPr="0079665A">
          <w:rPr>
            <w:rStyle w:val="Hyperlink"/>
          </w:rPr>
          <w:instrText xml:space="preserve"> </w:instrText>
        </w:r>
        <w:r w:rsidRPr="0079665A">
          <w:rPr>
            <w:rStyle w:val="Hyperlink"/>
          </w:rPr>
          <w:fldChar w:fldCharType="separate"/>
        </w:r>
        <w:r w:rsidR="00A04CC4" w:rsidRPr="0079665A">
          <w:rPr>
            <w:rStyle w:val="Hyperlink"/>
          </w:rPr>
          <w:t>4.1</w:t>
        </w:r>
        <w:r w:rsidR="00A04CC4">
          <w:rPr>
            <w:rFonts w:asciiTheme="minorHAnsi" w:eastAsiaTheme="minorEastAsia" w:hAnsiTheme="minorHAnsi" w:cstheme="minorBidi"/>
            <w:b w:val="0"/>
            <w:sz w:val="22"/>
            <w:szCs w:val="22"/>
            <w:lang w:val="en-US"/>
          </w:rPr>
          <w:tab/>
        </w:r>
        <w:r w:rsidR="00A04CC4" w:rsidRPr="0079665A">
          <w:rPr>
            <w:rStyle w:val="Hyperlink"/>
          </w:rPr>
          <w:t>Product Labels for Usage in Controlled Environments</w:t>
        </w:r>
        <w:r w:rsidR="00A04CC4">
          <w:rPr>
            <w:webHidden/>
          </w:rPr>
          <w:tab/>
        </w:r>
        <w:r>
          <w:rPr>
            <w:webHidden/>
          </w:rPr>
          <w:fldChar w:fldCharType="begin"/>
        </w:r>
        <w:r w:rsidR="00A04CC4">
          <w:rPr>
            <w:webHidden/>
          </w:rPr>
          <w:instrText xml:space="preserve"> PAGEREF _Toc330282376 \h </w:instrText>
        </w:r>
      </w:ins>
      <w:r>
        <w:rPr>
          <w:webHidden/>
        </w:rPr>
      </w:r>
      <w:r>
        <w:rPr>
          <w:webHidden/>
        </w:rPr>
        <w:fldChar w:fldCharType="separate"/>
      </w:r>
      <w:ins w:id="82" w:author="aaron.wiest" w:date="2012-07-17T09:57:00Z">
        <w:r w:rsidR="00A04CC4">
          <w:rPr>
            <w:webHidden/>
          </w:rPr>
          <w:t>4</w:t>
        </w:r>
        <w:r>
          <w:rPr>
            <w:webHidden/>
          </w:rPr>
          <w:fldChar w:fldCharType="end"/>
        </w:r>
        <w:r w:rsidRPr="0079665A">
          <w:rPr>
            <w:rStyle w:val="Hyperlink"/>
          </w:rPr>
          <w:fldChar w:fldCharType="end"/>
        </w:r>
      </w:ins>
    </w:p>
    <w:p w:rsidR="00A04CC4" w:rsidRDefault="00751E16">
      <w:pPr>
        <w:pStyle w:val="TOC3"/>
        <w:rPr>
          <w:ins w:id="83" w:author="aaron.wiest" w:date="2012-07-17T09:57:00Z"/>
          <w:rFonts w:asciiTheme="minorHAnsi" w:eastAsiaTheme="minorEastAsia" w:hAnsiTheme="minorHAnsi" w:cstheme="minorBidi"/>
          <w:b w:val="0"/>
          <w:sz w:val="22"/>
          <w:szCs w:val="22"/>
          <w:lang w:val="en-US"/>
        </w:rPr>
      </w:pPr>
      <w:ins w:id="84"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"_Toc330282377"</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4.1.1</w:t>
        </w:r>
        <w:r w:rsidR="00A04CC4">
          <w:rPr>
            <w:rFonts w:asciiTheme="minorHAnsi" w:eastAsiaTheme="minorEastAsia" w:hAnsiTheme="minorHAnsi" w:cstheme="minorBidi"/>
            <w:b w:val="0"/>
            <w:sz w:val="22"/>
            <w:szCs w:val="22"/>
            <w:lang w:val="en-US"/>
          </w:rPr>
          <w:tab/>
        </w:r>
        <w:r w:rsidR="00A04CC4" w:rsidRPr="0079665A">
          <w:rPr>
            <w:rStyle w:val="Hyperlink"/>
          </w:rPr>
          <w:t>Tests for Labels Used in Controlled Environments</w:t>
        </w:r>
        <w:r w:rsidR="00A04CC4">
          <w:rPr>
            <w:webHidden/>
          </w:rPr>
          <w:tab/>
        </w:r>
        <w:r>
          <w:rPr>
            <w:webHidden/>
          </w:rPr>
          <w:fldChar w:fldCharType="begin"/>
        </w:r>
        <w:r w:rsidR="00A04CC4">
          <w:rPr>
            <w:webHidden/>
          </w:rPr>
          <w:instrText xml:space="preserve"> PAGEREF _Toc330282377 \h </w:instrText>
        </w:r>
      </w:ins>
      <w:r>
        <w:rPr>
          <w:webHidden/>
        </w:rPr>
      </w:r>
      <w:r>
        <w:rPr>
          <w:webHidden/>
        </w:rPr>
        <w:fldChar w:fldCharType="separate"/>
      </w:r>
      <w:ins w:id="85" w:author="aaron.wiest" w:date="2012-07-17T09:57:00Z">
        <w:r w:rsidR="00A04CC4">
          <w:rPr>
            <w:webHidden/>
          </w:rPr>
          <w:t>4</w:t>
        </w:r>
        <w:r>
          <w:rPr>
            <w:webHidden/>
          </w:rPr>
          <w:fldChar w:fldCharType="end"/>
        </w:r>
        <w:r w:rsidRPr="0079665A">
          <w:rPr>
            <w:rStyle w:val="Hyperlink"/>
          </w:rPr>
          <w:fldChar w:fldCharType="end"/>
        </w:r>
      </w:ins>
    </w:p>
    <w:p w:rsidR="00A04CC4" w:rsidRDefault="00751E16">
      <w:pPr>
        <w:pStyle w:val="TOC4"/>
        <w:rPr>
          <w:ins w:id="86" w:author="aaron.wiest" w:date="2012-07-17T09:57:00Z"/>
          <w:rFonts w:asciiTheme="minorHAnsi" w:eastAsiaTheme="minorEastAsia" w:hAnsiTheme="minorHAnsi" w:cstheme="minorBidi"/>
          <w:b w:val="0"/>
          <w:noProof/>
          <w:sz w:val="22"/>
          <w:szCs w:val="22"/>
          <w:lang w:val="en-US"/>
        </w:rPr>
      </w:pPr>
      <w:ins w:id="87" w:author="aaron.wiest" w:date="2012-07-17T09:57:00Z">
        <w:r w:rsidRPr="0079665A">
          <w:rPr>
            <w:rStyle w:val="Hyperlink"/>
            <w:noProof/>
          </w:rPr>
          <w:fldChar w:fldCharType="begin"/>
        </w:r>
        <w:r w:rsidR="00A04CC4" w:rsidRPr="0079665A">
          <w:rPr>
            <w:rStyle w:val="Hyperlink"/>
            <w:noProof/>
          </w:rPr>
          <w:instrText xml:space="preserve"> </w:instrText>
        </w:r>
        <w:r w:rsidR="00A04CC4">
          <w:rPr>
            <w:noProof/>
          </w:rPr>
          <w:instrText>HYPERLINK \l "_Toc330282378"</w:instrText>
        </w:r>
        <w:r w:rsidR="00A04CC4" w:rsidRPr="0079665A">
          <w:rPr>
            <w:rStyle w:val="Hyperlink"/>
            <w:noProof/>
          </w:rPr>
          <w:instrText xml:space="preserve"> </w:instrText>
        </w:r>
        <w:r w:rsidRPr="0079665A">
          <w:rPr>
            <w:rStyle w:val="Hyperlink"/>
            <w:noProof/>
          </w:rPr>
          <w:fldChar w:fldCharType="separate"/>
        </w:r>
        <w:r w:rsidR="00A04CC4" w:rsidRPr="0079665A">
          <w:rPr>
            <w:rStyle w:val="Hyperlink"/>
            <w:noProof/>
          </w:rPr>
          <w:t>4.1.1.1</w:t>
        </w:r>
        <w:r w:rsidR="00A04CC4">
          <w:rPr>
            <w:rFonts w:asciiTheme="minorHAnsi" w:eastAsiaTheme="minorEastAsia" w:hAnsiTheme="minorHAnsi" w:cstheme="minorBidi"/>
            <w:b w:val="0"/>
            <w:noProof/>
            <w:sz w:val="22"/>
            <w:szCs w:val="22"/>
            <w:lang w:val="en-US"/>
          </w:rPr>
          <w:tab/>
        </w:r>
        <w:r w:rsidR="00A04CC4" w:rsidRPr="0079665A">
          <w:rPr>
            <w:rStyle w:val="Hyperlink"/>
            <w:noProof/>
          </w:rPr>
          <w:t>Label Preliminary Evaluation</w:t>
        </w:r>
        <w:r w:rsidR="00A04CC4">
          <w:rPr>
            <w:noProof/>
            <w:webHidden/>
          </w:rPr>
          <w:tab/>
        </w:r>
        <w:r>
          <w:rPr>
            <w:noProof/>
            <w:webHidden/>
          </w:rPr>
          <w:fldChar w:fldCharType="begin"/>
        </w:r>
        <w:r w:rsidR="00A04CC4">
          <w:rPr>
            <w:noProof/>
            <w:webHidden/>
          </w:rPr>
          <w:instrText xml:space="preserve"> PAGEREF _Toc330282378 \h </w:instrText>
        </w:r>
      </w:ins>
      <w:r>
        <w:rPr>
          <w:noProof/>
          <w:webHidden/>
        </w:rPr>
      </w:r>
      <w:r>
        <w:rPr>
          <w:noProof/>
          <w:webHidden/>
        </w:rPr>
        <w:fldChar w:fldCharType="separate"/>
      </w:r>
      <w:ins w:id="88" w:author="aaron.wiest" w:date="2012-07-17T09:57:00Z">
        <w:r w:rsidR="00A04CC4">
          <w:rPr>
            <w:noProof/>
            <w:webHidden/>
          </w:rPr>
          <w:t>4</w:t>
        </w:r>
        <w:r>
          <w:rPr>
            <w:noProof/>
            <w:webHidden/>
          </w:rPr>
          <w:fldChar w:fldCharType="end"/>
        </w:r>
        <w:r w:rsidRPr="0079665A">
          <w:rPr>
            <w:rStyle w:val="Hyperlink"/>
            <w:noProof/>
          </w:rPr>
          <w:fldChar w:fldCharType="end"/>
        </w:r>
      </w:ins>
    </w:p>
    <w:p w:rsidR="00A04CC4" w:rsidRDefault="00751E16">
      <w:pPr>
        <w:pStyle w:val="TOC4"/>
        <w:rPr>
          <w:ins w:id="89" w:author="aaron.wiest" w:date="2012-07-17T09:57:00Z"/>
          <w:rFonts w:asciiTheme="minorHAnsi" w:eastAsiaTheme="minorEastAsia" w:hAnsiTheme="minorHAnsi" w:cstheme="minorBidi"/>
          <w:b w:val="0"/>
          <w:noProof/>
          <w:sz w:val="22"/>
          <w:szCs w:val="22"/>
          <w:lang w:val="en-US"/>
        </w:rPr>
      </w:pPr>
      <w:ins w:id="90" w:author="aaron.wiest" w:date="2012-07-17T09:57:00Z">
        <w:r w:rsidRPr="0079665A">
          <w:rPr>
            <w:rStyle w:val="Hyperlink"/>
            <w:noProof/>
          </w:rPr>
          <w:fldChar w:fldCharType="begin"/>
        </w:r>
        <w:r w:rsidR="00A04CC4" w:rsidRPr="0079665A">
          <w:rPr>
            <w:rStyle w:val="Hyperlink"/>
            <w:noProof/>
          </w:rPr>
          <w:instrText xml:space="preserve"> </w:instrText>
        </w:r>
        <w:r w:rsidR="00A04CC4">
          <w:rPr>
            <w:noProof/>
          </w:rPr>
          <w:instrText>HYPERLINK \l "_Toc330282379"</w:instrText>
        </w:r>
        <w:r w:rsidR="00A04CC4" w:rsidRPr="0079665A">
          <w:rPr>
            <w:rStyle w:val="Hyperlink"/>
            <w:noProof/>
          </w:rPr>
          <w:instrText xml:space="preserve"> </w:instrText>
        </w:r>
        <w:r w:rsidRPr="0079665A">
          <w:rPr>
            <w:rStyle w:val="Hyperlink"/>
            <w:noProof/>
          </w:rPr>
          <w:fldChar w:fldCharType="separate"/>
        </w:r>
        <w:r w:rsidR="00A04CC4" w:rsidRPr="0079665A">
          <w:rPr>
            <w:rStyle w:val="Hyperlink"/>
            <w:noProof/>
          </w:rPr>
          <w:t>4.1.1.2</w:t>
        </w:r>
        <w:r w:rsidR="00A04CC4">
          <w:rPr>
            <w:rFonts w:asciiTheme="minorHAnsi" w:eastAsiaTheme="minorEastAsia" w:hAnsiTheme="minorHAnsi" w:cstheme="minorBidi"/>
            <w:b w:val="0"/>
            <w:noProof/>
            <w:sz w:val="22"/>
            <w:szCs w:val="22"/>
            <w:lang w:val="en-US"/>
          </w:rPr>
          <w:tab/>
        </w:r>
        <w:r w:rsidR="00A04CC4" w:rsidRPr="0079665A">
          <w:rPr>
            <w:rStyle w:val="Hyperlink"/>
            <w:noProof/>
          </w:rPr>
          <w:t>Bar Code Print Quality</w:t>
        </w:r>
        <w:r w:rsidR="00A04CC4">
          <w:rPr>
            <w:noProof/>
            <w:webHidden/>
          </w:rPr>
          <w:tab/>
        </w:r>
        <w:r>
          <w:rPr>
            <w:noProof/>
            <w:webHidden/>
          </w:rPr>
          <w:fldChar w:fldCharType="begin"/>
        </w:r>
        <w:r w:rsidR="00A04CC4">
          <w:rPr>
            <w:noProof/>
            <w:webHidden/>
          </w:rPr>
          <w:instrText xml:space="preserve"> PAGEREF _Toc330282379 \h </w:instrText>
        </w:r>
      </w:ins>
      <w:r>
        <w:rPr>
          <w:noProof/>
          <w:webHidden/>
        </w:rPr>
      </w:r>
      <w:r>
        <w:rPr>
          <w:noProof/>
          <w:webHidden/>
        </w:rPr>
        <w:fldChar w:fldCharType="separate"/>
      </w:r>
      <w:ins w:id="91" w:author="aaron.wiest" w:date="2012-07-17T09:57:00Z">
        <w:r w:rsidR="00A04CC4">
          <w:rPr>
            <w:noProof/>
            <w:webHidden/>
          </w:rPr>
          <w:t>4</w:t>
        </w:r>
        <w:r>
          <w:rPr>
            <w:noProof/>
            <w:webHidden/>
          </w:rPr>
          <w:fldChar w:fldCharType="end"/>
        </w:r>
        <w:r w:rsidRPr="0079665A">
          <w:rPr>
            <w:rStyle w:val="Hyperlink"/>
            <w:noProof/>
          </w:rPr>
          <w:fldChar w:fldCharType="end"/>
        </w:r>
      </w:ins>
    </w:p>
    <w:p w:rsidR="00A04CC4" w:rsidRDefault="00751E16">
      <w:pPr>
        <w:pStyle w:val="TOC4"/>
        <w:rPr>
          <w:ins w:id="92" w:author="aaron.wiest" w:date="2012-07-17T09:57:00Z"/>
          <w:rFonts w:asciiTheme="minorHAnsi" w:eastAsiaTheme="minorEastAsia" w:hAnsiTheme="minorHAnsi" w:cstheme="minorBidi"/>
          <w:b w:val="0"/>
          <w:noProof/>
          <w:sz w:val="22"/>
          <w:szCs w:val="22"/>
          <w:lang w:val="en-US"/>
        </w:rPr>
      </w:pPr>
      <w:ins w:id="93" w:author="aaron.wiest" w:date="2012-07-17T09:57:00Z">
        <w:r w:rsidRPr="0079665A">
          <w:rPr>
            <w:rStyle w:val="Hyperlink"/>
            <w:noProof/>
          </w:rPr>
          <w:fldChar w:fldCharType="begin"/>
        </w:r>
        <w:r w:rsidR="00A04CC4" w:rsidRPr="0079665A">
          <w:rPr>
            <w:rStyle w:val="Hyperlink"/>
            <w:noProof/>
          </w:rPr>
          <w:instrText xml:space="preserve"> </w:instrText>
        </w:r>
        <w:r w:rsidR="00A04CC4">
          <w:rPr>
            <w:noProof/>
          </w:rPr>
          <w:instrText>HYPERLINK \l "_Toc330282381"</w:instrText>
        </w:r>
        <w:r w:rsidR="00A04CC4" w:rsidRPr="0079665A">
          <w:rPr>
            <w:rStyle w:val="Hyperlink"/>
            <w:noProof/>
          </w:rPr>
          <w:instrText xml:space="preserve"> </w:instrText>
        </w:r>
        <w:r w:rsidRPr="0079665A">
          <w:rPr>
            <w:rStyle w:val="Hyperlink"/>
            <w:noProof/>
          </w:rPr>
          <w:fldChar w:fldCharType="separate"/>
        </w:r>
        <w:r w:rsidR="00A04CC4" w:rsidRPr="0079665A">
          <w:rPr>
            <w:rStyle w:val="Hyperlink"/>
            <w:noProof/>
          </w:rPr>
          <w:t>4.1.1.3</w:t>
        </w:r>
        <w:r w:rsidR="00A04CC4">
          <w:rPr>
            <w:rFonts w:asciiTheme="minorHAnsi" w:eastAsiaTheme="minorEastAsia" w:hAnsiTheme="minorHAnsi" w:cstheme="minorBidi"/>
            <w:b w:val="0"/>
            <w:noProof/>
            <w:sz w:val="22"/>
            <w:szCs w:val="22"/>
            <w:lang w:val="en-US"/>
          </w:rPr>
          <w:tab/>
        </w:r>
        <w:r w:rsidR="00A04CC4" w:rsidRPr="0079665A">
          <w:rPr>
            <w:rStyle w:val="Hyperlink"/>
            <w:noProof/>
          </w:rPr>
          <w:t>Label Thickness</w:t>
        </w:r>
        <w:r w:rsidR="00A04CC4">
          <w:rPr>
            <w:noProof/>
            <w:webHidden/>
          </w:rPr>
          <w:tab/>
        </w:r>
        <w:r>
          <w:rPr>
            <w:noProof/>
            <w:webHidden/>
          </w:rPr>
          <w:fldChar w:fldCharType="begin"/>
        </w:r>
        <w:r w:rsidR="00A04CC4">
          <w:rPr>
            <w:noProof/>
            <w:webHidden/>
          </w:rPr>
          <w:instrText xml:space="preserve"> PAGEREF _Toc330282381 \h </w:instrText>
        </w:r>
      </w:ins>
      <w:r>
        <w:rPr>
          <w:noProof/>
          <w:webHidden/>
        </w:rPr>
      </w:r>
      <w:r>
        <w:rPr>
          <w:noProof/>
          <w:webHidden/>
        </w:rPr>
        <w:fldChar w:fldCharType="separate"/>
      </w:r>
      <w:ins w:id="94" w:author="aaron.wiest" w:date="2012-07-17T09:57:00Z">
        <w:r w:rsidR="00A04CC4">
          <w:rPr>
            <w:noProof/>
            <w:webHidden/>
          </w:rPr>
          <w:t>5</w:t>
        </w:r>
        <w:r>
          <w:rPr>
            <w:noProof/>
            <w:webHidden/>
          </w:rPr>
          <w:fldChar w:fldCharType="end"/>
        </w:r>
        <w:r w:rsidRPr="0079665A">
          <w:rPr>
            <w:rStyle w:val="Hyperlink"/>
            <w:noProof/>
          </w:rPr>
          <w:fldChar w:fldCharType="end"/>
        </w:r>
      </w:ins>
    </w:p>
    <w:p w:rsidR="00A04CC4" w:rsidRDefault="00751E16">
      <w:pPr>
        <w:pStyle w:val="TOC4"/>
        <w:rPr>
          <w:ins w:id="95" w:author="aaron.wiest" w:date="2012-07-17T09:57:00Z"/>
          <w:rFonts w:asciiTheme="minorHAnsi" w:eastAsiaTheme="minorEastAsia" w:hAnsiTheme="minorHAnsi" w:cstheme="minorBidi"/>
          <w:b w:val="0"/>
          <w:noProof/>
          <w:sz w:val="22"/>
          <w:szCs w:val="22"/>
          <w:lang w:val="en-US"/>
        </w:rPr>
      </w:pPr>
      <w:ins w:id="96" w:author="aaron.wiest" w:date="2012-07-17T09:57:00Z">
        <w:r w:rsidRPr="0079665A">
          <w:rPr>
            <w:rStyle w:val="Hyperlink"/>
            <w:noProof/>
          </w:rPr>
          <w:fldChar w:fldCharType="begin"/>
        </w:r>
        <w:r w:rsidR="00A04CC4" w:rsidRPr="0079665A">
          <w:rPr>
            <w:rStyle w:val="Hyperlink"/>
            <w:noProof/>
          </w:rPr>
          <w:instrText xml:space="preserve"> </w:instrText>
        </w:r>
        <w:r w:rsidR="00A04CC4">
          <w:rPr>
            <w:noProof/>
          </w:rPr>
          <w:instrText>HYPERLINK \l "_Toc330282382"</w:instrText>
        </w:r>
        <w:r w:rsidR="00A04CC4" w:rsidRPr="0079665A">
          <w:rPr>
            <w:rStyle w:val="Hyperlink"/>
            <w:noProof/>
          </w:rPr>
          <w:instrText xml:space="preserve"> </w:instrText>
        </w:r>
        <w:r w:rsidRPr="0079665A">
          <w:rPr>
            <w:rStyle w:val="Hyperlink"/>
            <w:noProof/>
          </w:rPr>
          <w:fldChar w:fldCharType="separate"/>
        </w:r>
        <w:r w:rsidR="00A04CC4" w:rsidRPr="0079665A">
          <w:rPr>
            <w:rStyle w:val="Hyperlink"/>
            <w:noProof/>
          </w:rPr>
          <w:t>4.1.1.4</w:t>
        </w:r>
        <w:r w:rsidR="00A04CC4">
          <w:rPr>
            <w:rFonts w:asciiTheme="minorHAnsi" w:eastAsiaTheme="minorEastAsia" w:hAnsiTheme="minorHAnsi" w:cstheme="minorBidi"/>
            <w:b w:val="0"/>
            <w:noProof/>
            <w:sz w:val="22"/>
            <w:szCs w:val="22"/>
            <w:lang w:val="en-US"/>
          </w:rPr>
          <w:tab/>
        </w:r>
        <w:r w:rsidR="00A04CC4" w:rsidRPr="0079665A">
          <w:rPr>
            <w:rStyle w:val="Hyperlink"/>
            <w:noProof/>
          </w:rPr>
          <w:t>Nature of the Adhesive</w:t>
        </w:r>
        <w:r w:rsidR="00A04CC4">
          <w:rPr>
            <w:noProof/>
            <w:webHidden/>
          </w:rPr>
          <w:tab/>
        </w:r>
        <w:r>
          <w:rPr>
            <w:noProof/>
            <w:webHidden/>
          </w:rPr>
          <w:fldChar w:fldCharType="begin"/>
        </w:r>
        <w:r w:rsidR="00A04CC4">
          <w:rPr>
            <w:noProof/>
            <w:webHidden/>
          </w:rPr>
          <w:instrText xml:space="preserve"> PAGEREF _Toc330282382 \h </w:instrText>
        </w:r>
      </w:ins>
      <w:r>
        <w:rPr>
          <w:noProof/>
          <w:webHidden/>
        </w:rPr>
      </w:r>
      <w:r>
        <w:rPr>
          <w:noProof/>
          <w:webHidden/>
        </w:rPr>
        <w:fldChar w:fldCharType="separate"/>
      </w:r>
      <w:ins w:id="97" w:author="aaron.wiest" w:date="2012-07-17T09:57:00Z">
        <w:r w:rsidR="00A04CC4">
          <w:rPr>
            <w:noProof/>
            <w:webHidden/>
          </w:rPr>
          <w:t>5</w:t>
        </w:r>
        <w:r>
          <w:rPr>
            <w:noProof/>
            <w:webHidden/>
          </w:rPr>
          <w:fldChar w:fldCharType="end"/>
        </w:r>
        <w:r w:rsidRPr="0079665A">
          <w:rPr>
            <w:rStyle w:val="Hyperlink"/>
            <w:noProof/>
          </w:rPr>
          <w:fldChar w:fldCharType="end"/>
        </w:r>
      </w:ins>
    </w:p>
    <w:p w:rsidR="00A04CC4" w:rsidRDefault="00751E16">
      <w:pPr>
        <w:pStyle w:val="TOC4"/>
        <w:rPr>
          <w:ins w:id="98" w:author="aaron.wiest" w:date="2012-07-17T09:57:00Z"/>
          <w:rFonts w:asciiTheme="minorHAnsi" w:eastAsiaTheme="minorEastAsia" w:hAnsiTheme="minorHAnsi" w:cstheme="minorBidi"/>
          <w:b w:val="0"/>
          <w:noProof/>
          <w:sz w:val="22"/>
          <w:szCs w:val="22"/>
          <w:lang w:val="en-US"/>
        </w:rPr>
      </w:pPr>
      <w:ins w:id="99" w:author="aaron.wiest" w:date="2012-07-17T09:57:00Z">
        <w:r w:rsidRPr="0079665A">
          <w:rPr>
            <w:rStyle w:val="Hyperlink"/>
            <w:noProof/>
          </w:rPr>
          <w:fldChar w:fldCharType="begin"/>
        </w:r>
        <w:r w:rsidR="00A04CC4" w:rsidRPr="0079665A">
          <w:rPr>
            <w:rStyle w:val="Hyperlink"/>
            <w:noProof/>
          </w:rPr>
          <w:instrText xml:space="preserve"> </w:instrText>
        </w:r>
        <w:r w:rsidR="00A04CC4">
          <w:rPr>
            <w:noProof/>
          </w:rPr>
          <w:instrText>HYPERLINK \l "_Toc330282383"</w:instrText>
        </w:r>
        <w:r w:rsidR="00A04CC4" w:rsidRPr="0079665A">
          <w:rPr>
            <w:rStyle w:val="Hyperlink"/>
            <w:noProof/>
          </w:rPr>
          <w:instrText xml:space="preserve"> </w:instrText>
        </w:r>
        <w:r w:rsidRPr="0079665A">
          <w:rPr>
            <w:rStyle w:val="Hyperlink"/>
            <w:noProof/>
          </w:rPr>
          <w:fldChar w:fldCharType="separate"/>
        </w:r>
        <w:r w:rsidR="00A04CC4" w:rsidRPr="0079665A">
          <w:rPr>
            <w:rStyle w:val="Hyperlink"/>
            <w:noProof/>
          </w:rPr>
          <w:t>4.1.1.5</w:t>
        </w:r>
        <w:r w:rsidR="00A04CC4">
          <w:rPr>
            <w:rFonts w:asciiTheme="minorHAnsi" w:eastAsiaTheme="minorEastAsia" w:hAnsiTheme="minorHAnsi" w:cstheme="minorBidi"/>
            <w:b w:val="0"/>
            <w:noProof/>
            <w:sz w:val="22"/>
            <w:szCs w:val="22"/>
            <w:lang w:val="en-US"/>
          </w:rPr>
          <w:tab/>
        </w:r>
        <w:r w:rsidR="00A04CC4" w:rsidRPr="0079665A">
          <w:rPr>
            <w:rStyle w:val="Hyperlink"/>
            <w:noProof/>
          </w:rPr>
          <w:t>Adhesion Strength</w:t>
        </w:r>
        <w:r w:rsidR="00A04CC4">
          <w:rPr>
            <w:noProof/>
            <w:webHidden/>
          </w:rPr>
          <w:tab/>
        </w:r>
        <w:r>
          <w:rPr>
            <w:noProof/>
            <w:webHidden/>
          </w:rPr>
          <w:fldChar w:fldCharType="begin"/>
        </w:r>
        <w:r w:rsidR="00A04CC4">
          <w:rPr>
            <w:noProof/>
            <w:webHidden/>
          </w:rPr>
          <w:instrText xml:space="preserve"> PAGEREF _Toc330282383 \h </w:instrText>
        </w:r>
      </w:ins>
      <w:r>
        <w:rPr>
          <w:noProof/>
          <w:webHidden/>
        </w:rPr>
      </w:r>
      <w:r>
        <w:rPr>
          <w:noProof/>
          <w:webHidden/>
        </w:rPr>
        <w:fldChar w:fldCharType="separate"/>
      </w:r>
      <w:ins w:id="100" w:author="aaron.wiest" w:date="2012-07-17T09:57:00Z">
        <w:r w:rsidR="00A04CC4">
          <w:rPr>
            <w:noProof/>
            <w:webHidden/>
          </w:rPr>
          <w:t>5</w:t>
        </w:r>
        <w:r>
          <w:rPr>
            <w:noProof/>
            <w:webHidden/>
          </w:rPr>
          <w:fldChar w:fldCharType="end"/>
        </w:r>
        <w:r w:rsidRPr="0079665A">
          <w:rPr>
            <w:rStyle w:val="Hyperlink"/>
            <w:noProof/>
          </w:rPr>
          <w:fldChar w:fldCharType="end"/>
        </w:r>
      </w:ins>
    </w:p>
    <w:p w:rsidR="00A04CC4" w:rsidRDefault="00751E16">
      <w:pPr>
        <w:pStyle w:val="TOC4"/>
        <w:rPr>
          <w:ins w:id="101" w:author="aaron.wiest" w:date="2012-07-17T09:57:00Z"/>
          <w:rFonts w:asciiTheme="minorHAnsi" w:eastAsiaTheme="minorEastAsia" w:hAnsiTheme="minorHAnsi" w:cstheme="minorBidi"/>
          <w:b w:val="0"/>
          <w:noProof/>
          <w:sz w:val="22"/>
          <w:szCs w:val="22"/>
          <w:lang w:val="en-US"/>
        </w:rPr>
      </w:pPr>
      <w:ins w:id="102" w:author="aaron.wiest" w:date="2012-07-17T09:57:00Z">
        <w:r w:rsidRPr="0079665A">
          <w:rPr>
            <w:rStyle w:val="Hyperlink"/>
            <w:noProof/>
          </w:rPr>
          <w:fldChar w:fldCharType="begin"/>
        </w:r>
        <w:r w:rsidR="00A04CC4" w:rsidRPr="0079665A">
          <w:rPr>
            <w:rStyle w:val="Hyperlink"/>
            <w:noProof/>
          </w:rPr>
          <w:instrText xml:space="preserve"> </w:instrText>
        </w:r>
        <w:r w:rsidR="00A04CC4">
          <w:rPr>
            <w:noProof/>
          </w:rPr>
          <w:instrText>HYPERLINK \l "_Toc330282385"</w:instrText>
        </w:r>
        <w:r w:rsidR="00A04CC4" w:rsidRPr="0079665A">
          <w:rPr>
            <w:rStyle w:val="Hyperlink"/>
            <w:noProof/>
          </w:rPr>
          <w:instrText xml:space="preserve"> </w:instrText>
        </w:r>
        <w:r w:rsidRPr="0079665A">
          <w:rPr>
            <w:rStyle w:val="Hyperlink"/>
            <w:noProof/>
          </w:rPr>
          <w:fldChar w:fldCharType="separate"/>
        </w:r>
        <w:r w:rsidR="00A04CC4" w:rsidRPr="0079665A">
          <w:rPr>
            <w:rStyle w:val="Hyperlink"/>
            <w:noProof/>
          </w:rPr>
          <w:t>4.1.1.6</w:t>
        </w:r>
        <w:r w:rsidR="00A04CC4">
          <w:rPr>
            <w:rFonts w:asciiTheme="minorHAnsi" w:eastAsiaTheme="minorEastAsia" w:hAnsiTheme="minorHAnsi" w:cstheme="minorBidi"/>
            <w:b w:val="0"/>
            <w:noProof/>
            <w:sz w:val="22"/>
            <w:szCs w:val="22"/>
            <w:lang w:val="en-US"/>
          </w:rPr>
          <w:tab/>
        </w:r>
        <w:r w:rsidR="00A04CC4" w:rsidRPr="0079665A">
          <w:rPr>
            <w:rStyle w:val="Hyperlink"/>
            <w:noProof/>
          </w:rPr>
          <w:t>Additional Testing</w:t>
        </w:r>
        <w:r w:rsidR="00A04CC4">
          <w:rPr>
            <w:noProof/>
            <w:webHidden/>
          </w:rPr>
          <w:tab/>
        </w:r>
        <w:r>
          <w:rPr>
            <w:noProof/>
            <w:webHidden/>
          </w:rPr>
          <w:fldChar w:fldCharType="begin"/>
        </w:r>
        <w:r w:rsidR="00A04CC4">
          <w:rPr>
            <w:noProof/>
            <w:webHidden/>
          </w:rPr>
          <w:instrText xml:space="preserve"> PAGEREF _Toc330282385 \h </w:instrText>
        </w:r>
      </w:ins>
      <w:r>
        <w:rPr>
          <w:noProof/>
          <w:webHidden/>
        </w:rPr>
      </w:r>
      <w:r>
        <w:rPr>
          <w:noProof/>
          <w:webHidden/>
        </w:rPr>
        <w:fldChar w:fldCharType="separate"/>
      </w:r>
      <w:ins w:id="103" w:author="aaron.wiest" w:date="2012-07-17T09:57:00Z">
        <w:r w:rsidR="00A04CC4">
          <w:rPr>
            <w:noProof/>
            <w:webHidden/>
          </w:rPr>
          <w:t>5</w:t>
        </w:r>
        <w:r>
          <w:rPr>
            <w:noProof/>
            <w:webHidden/>
          </w:rPr>
          <w:fldChar w:fldCharType="end"/>
        </w:r>
        <w:r w:rsidRPr="0079665A">
          <w:rPr>
            <w:rStyle w:val="Hyperlink"/>
            <w:noProof/>
          </w:rPr>
          <w:fldChar w:fldCharType="end"/>
        </w:r>
      </w:ins>
    </w:p>
    <w:p w:rsidR="00A04CC4" w:rsidRDefault="00751E16">
      <w:pPr>
        <w:pStyle w:val="TOC2"/>
        <w:rPr>
          <w:ins w:id="104" w:author="aaron.wiest" w:date="2012-07-17T09:57:00Z"/>
          <w:rFonts w:asciiTheme="minorHAnsi" w:eastAsiaTheme="minorEastAsia" w:hAnsiTheme="minorHAnsi" w:cstheme="minorBidi"/>
          <w:b w:val="0"/>
          <w:sz w:val="22"/>
          <w:szCs w:val="22"/>
          <w:lang w:val="en-US"/>
        </w:rPr>
      </w:pPr>
      <w:ins w:id="105"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"_Toc330282411"</w:instrText>
        </w:r>
        <w:r w:rsidR="00A04CC4" w:rsidRPr="0079665A">
          <w:rPr>
            <w:rStyle w:val="Hyperlink"/>
          </w:rPr>
          <w:instrText xml:space="preserve"> </w:instrText>
        </w:r>
        <w:r w:rsidRPr="0079665A">
          <w:rPr>
            <w:rStyle w:val="Hyperlink"/>
          </w:rPr>
          <w:fldChar w:fldCharType="separate"/>
        </w:r>
        <w:r w:rsidR="00A04CC4" w:rsidRPr="0079665A">
          <w:rPr>
            <w:rStyle w:val="Hyperlink"/>
          </w:rPr>
          <w:t>4.2</w:t>
        </w:r>
        <w:r w:rsidR="00A04CC4">
          <w:rPr>
            <w:rFonts w:asciiTheme="minorHAnsi" w:eastAsiaTheme="minorEastAsia" w:hAnsiTheme="minorHAnsi" w:cstheme="minorBidi"/>
            <w:b w:val="0"/>
            <w:sz w:val="22"/>
            <w:szCs w:val="22"/>
            <w:lang w:val="en-US"/>
          </w:rPr>
          <w:tab/>
        </w:r>
        <w:r w:rsidR="00A04CC4" w:rsidRPr="0079665A">
          <w:rPr>
            <w:rStyle w:val="Hyperlink"/>
          </w:rPr>
          <w:t>Product Labels for Usage in Outdoor Applications</w:t>
        </w:r>
        <w:r w:rsidR="00A04CC4">
          <w:rPr>
            <w:webHidden/>
          </w:rPr>
          <w:tab/>
        </w:r>
        <w:r>
          <w:rPr>
            <w:webHidden/>
          </w:rPr>
          <w:fldChar w:fldCharType="begin"/>
        </w:r>
        <w:r w:rsidR="00A04CC4">
          <w:rPr>
            <w:webHidden/>
          </w:rPr>
          <w:instrText xml:space="preserve"> PAGEREF _Toc330282411 \h </w:instrText>
        </w:r>
      </w:ins>
      <w:r>
        <w:rPr>
          <w:webHidden/>
        </w:rPr>
      </w:r>
      <w:r>
        <w:rPr>
          <w:webHidden/>
        </w:rPr>
        <w:fldChar w:fldCharType="separate"/>
      </w:r>
      <w:ins w:id="106" w:author="aaron.wiest" w:date="2012-07-17T09:57:00Z">
        <w:r w:rsidR="00A04CC4">
          <w:rPr>
            <w:webHidden/>
          </w:rPr>
          <w:t>5</w:t>
        </w:r>
        <w:r>
          <w:rPr>
            <w:webHidden/>
          </w:rPr>
          <w:fldChar w:fldCharType="end"/>
        </w:r>
        <w:r w:rsidRPr="0079665A">
          <w:rPr>
            <w:rStyle w:val="Hyperlink"/>
          </w:rPr>
          <w:fldChar w:fldCharType="end"/>
        </w:r>
      </w:ins>
    </w:p>
    <w:p w:rsidR="00A04CC4" w:rsidRDefault="00751E16">
      <w:pPr>
        <w:pStyle w:val="TOC1"/>
        <w:rPr>
          <w:ins w:id="107" w:author="aaron.wiest" w:date="2012-07-17T09:57:00Z"/>
          <w:rFonts w:asciiTheme="minorHAnsi" w:eastAsiaTheme="minorEastAsia" w:hAnsiTheme="minorHAnsi" w:cstheme="minorBidi"/>
          <w:b w:val="0"/>
          <w:sz w:val="22"/>
          <w:szCs w:val="22"/>
          <w:lang w:val="en-US"/>
        </w:rPr>
      </w:pPr>
      <w:ins w:id="108"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"_Toc330282452"</w:instrText>
        </w:r>
        <w:r w:rsidR="00A04CC4" w:rsidRPr="0079665A">
          <w:rPr>
            <w:rStyle w:val="Hyperlink"/>
          </w:rPr>
          <w:instrText xml:space="preserve"> </w:instrText>
        </w:r>
        <w:r w:rsidRPr="0079665A">
          <w:rPr>
            <w:rStyle w:val="Hyperlink"/>
          </w:rPr>
          <w:fldChar w:fldCharType="separate"/>
        </w:r>
        <w:r w:rsidR="00A04CC4" w:rsidRPr="0079665A">
          <w:rPr>
            <w:rStyle w:val="Hyperlink"/>
          </w:rPr>
          <w:t>5</w:t>
        </w:r>
        <w:r w:rsidR="00A04CC4">
          <w:rPr>
            <w:rFonts w:asciiTheme="minorHAnsi" w:eastAsiaTheme="minorEastAsia" w:hAnsiTheme="minorHAnsi" w:cstheme="minorBidi"/>
            <w:b w:val="0"/>
            <w:sz w:val="22"/>
            <w:szCs w:val="22"/>
            <w:lang w:val="en-US"/>
          </w:rPr>
          <w:tab/>
        </w:r>
        <w:r w:rsidR="00A04CC4" w:rsidRPr="0079665A">
          <w:rPr>
            <w:rStyle w:val="Hyperlink"/>
          </w:rPr>
          <w:t>Test Procedures</w:t>
        </w:r>
        <w:r w:rsidR="00A04CC4">
          <w:rPr>
            <w:webHidden/>
          </w:rPr>
          <w:tab/>
        </w:r>
        <w:r>
          <w:rPr>
            <w:webHidden/>
          </w:rPr>
          <w:fldChar w:fldCharType="begin"/>
        </w:r>
        <w:r w:rsidR="00A04CC4">
          <w:rPr>
            <w:webHidden/>
          </w:rPr>
          <w:instrText xml:space="preserve"> PAGEREF _Toc330282452 \h </w:instrText>
        </w:r>
      </w:ins>
      <w:r>
        <w:rPr>
          <w:webHidden/>
        </w:rPr>
      </w:r>
      <w:r>
        <w:rPr>
          <w:webHidden/>
        </w:rPr>
        <w:fldChar w:fldCharType="separate"/>
      </w:r>
      <w:ins w:id="109" w:author="aaron.wiest" w:date="2012-07-17T09:57:00Z">
        <w:r w:rsidR="00A04CC4">
          <w:rPr>
            <w:webHidden/>
          </w:rPr>
          <w:t>5</w:t>
        </w:r>
        <w:r>
          <w:rPr>
            <w:webHidden/>
          </w:rPr>
          <w:fldChar w:fldCharType="end"/>
        </w:r>
        <w:r w:rsidRPr="0079665A">
          <w:rPr>
            <w:rStyle w:val="Hyperlink"/>
          </w:rPr>
          <w:fldChar w:fldCharType="end"/>
        </w:r>
      </w:ins>
    </w:p>
    <w:p w:rsidR="00A04CC4" w:rsidRDefault="00751E16">
      <w:pPr>
        <w:pStyle w:val="TOC2"/>
        <w:rPr>
          <w:ins w:id="110" w:author="aaron.wiest" w:date="2012-07-17T09:57:00Z"/>
          <w:rFonts w:asciiTheme="minorHAnsi" w:eastAsiaTheme="minorEastAsia" w:hAnsiTheme="minorHAnsi" w:cstheme="minorBidi"/>
          <w:b w:val="0"/>
          <w:sz w:val="22"/>
          <w:szCs w:val="22"/>
          <w:lang w:val="en-US"/>
        </w:rPr>
      </w:pPr>
      <w:ins w:id="111"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"_Toc330282455"</w:instrText>
        </w:r>
        <w:r w:rsidR="00A04CC4" w:rsidRPr="0079665A">
          <w:rPr>
            <w:rStyle w:val="Hyperlink"/>
          </w:rPr>
          <w:instrText xml:space="preserve"> </w:instrText>
        </w:r>
        <w:r w:rsidRPr="0079665A">
          <w:rPr>
            <w:rStyle w:val="Hyperlink"/>
          </w:rPr>
          <w:fldChar w:fldCharType="separate"/>
        </w:r>
        <w:r w:rsidR="00A04CC4" w:rsidRPr="0079665A">
          <w:rPr>
            <w:rStyle w:val="Hyperlink"/>
          </w:rPr>
          <w:t>5.1</w:t>
        </w:r>
        <w:r w:rsidR="00A04CC4">
          <w:rPr>
            <w:rFonts w:asciiTheme="minorHAnsi" w:eastAsiaTheme="minorEastAsia" w:hAnsiTheme="minorHAnsi" w:cstheme="minorBidi"/>
            <w:b w:val="0"/>
            <w:sz w:val="22"/>
            <w:szCs w:val="22"/>
            <w:lang w:val="en-US"/>
          </w:rPr>
          <w:tab/>
        </w:r>
        <w:r w:rsidR="00A04CC4" w:rsidRPr="0079665A">
          <w:rPr>
            <w:rStyle w:val="Hyperlink"/>
          </w:rPr>
          <w:t>Label Thickness</w:t>
        </w:r>
        <w:r w:rsidR="00A04CC4">
          <w:rPr>
            <w:webHidden/>
          </w:rPr>
          <w:tab/>
        </w:r>
        <w:r>
          <w:rPr>
            <w:webHidden/>
          </w:rPr>
          <w:fldChar w:fldCharType="begin"/>
        </w:r>
        <w:r w:rsidR="00A04CC4">
          <w:rPr>
            <w:webHidden/>
          </w:rPr>
          <w:instrText xml:space="preserve"> PAGEREF _Toc330282455 \h </w:instrText>
        </w:r>
      </w:ins>
      <w:r>
        <w:rPr>
          <w:webHidden/>
        </w:rPr>
      </w:r>
      <w:r>
        <w:rPr>
          <w:webHidden/>
        </w:rPr>
        <w:fldChar w:fldCharType="separate"/>
      </w:r>
      <w:ins w:id="112" w:author="aaron.wiest" w:date="2012-07-17T09:57:00Z">
        <w:r w:rsidR="00A04CC4">
          <w:rPr>
            <w:webHidden/>
          </w:rPr>
          <w:t>5</w:t>
        </w:r>
        <w:r>
          <w:rPr>
            <w:webHidden/>
          </w:rPr>
          <w:fldChar w:fldCharType="end"/>
        </w:r>
        <w:r w:rsidRPr="0079665A">
          <w:rPr>
            <w:rStyle w:val="Hyperlink"/>
          </w:rPr>
          <w:fldChar w:fldCharType="end"/>
        </w:r>
      </w:ins>
    </w:p>
    <w:p w:rsidR="00A04CC4" w:rsidRDefault="00751E16">
      <w:pPr>
        <w:pStyle w:val="TOC2"/>
        <w:rPr>
          <w:ins w:id="113" w:author="aaron.wiest" w:date="2012-07-17T09:57:00Z"/>
          <w:rFonts w:asciiTheme="minorHAnsi" w:eastAsiaTheme="minorEastAsia" w:hAnsiTheme="minorHAnsi" w:cstheme="minorBidi"/>
          <w:b w:val="0"/>
          <w:sz w:val="22"/>
          <w:szCs w:val="22"/>
          <w:lang w:val="en-US"/>
        </w:rPr>
      </w:pPr>
      <w:ins w:id="114"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"_Toc330282456"</w:instrText>
        </w:r>
        <w:r w:rsidR="00A04CC4" w:rsidRPr="0079665A">
          <w:rPr>
            <w:rStyle w:val="Hyperlink"/>
          </w:rPr>
          <w:instrText xml:space="preserve"> </w:instrText>
        </w:r>
        <w:r w:rsidRPr="0079665A">
          <w:rPr>
            <w:rStyle w:val="Hyperlink"/>
          </w:rPr>
          <w:fldChar w:fldCharType="separate"/>
        </w:r>
        <w:r w:rsidR="00A04CC4" w:rsidRPr="0079665A">
          <w:rPr>
            <w:rStyle w:val="Hyperlink"/>
          </w:rPr>
          <w:t>5.2</w:t>
        </w:r>
        <w:r w:rsidR="00A04CC4">
          <w:rPr>
            <w:rFonts w:asciiTheme="minorHAnsi" w:eastAsiaTheme="minorEastAsia" w:hAnsiTheme="minorHAnsi" w:cstheme="minorBidi"/>
            <w:b w:val="0"/>
            <w:sz w:val="22"/>
            <w:szCs w:val="22"/>
            <w:lang w:val="en-US"/>
          </w:rPr>
          <w:tab/>
        </w:r>
        <w:r w:rsidR="00A04CC4" w:rsidRPr="0079665A">
          <w:rPr>
            <w:rStyle w:val="Hyperlink"/>
            <w:lang w:val="en-US"/>
          </w:rPr>
          <w:t>Bar Code Verification</w:t>
        </w:r>
        <w:r w:rsidR="00A04CC4">
          <w:rPr>
            <w:webHidden/>
          </w:rPr>
          <w:tab/>
        </w:r>
        <w:r>
          <w:rPr>
            <w:webHidden/>
          </w:rPr>
          <w:fldChar w:fldCharType="begin"/>
        </w:r>
        <w:r w:rsidR="00A04CC4">
          <w:rPr>
            <w:webHidden/>
          </w:rPr>
          <w:instrText xml:space="preserve"> PAGEREF _Toc330282456 \h </w:instrText>
        </w:r>
      </w:ins>
      <w:r>
        <w:rPr>
          <w:webHidden/>
        </w:rPr>
      </w:r>
      <w:r>
        <w:rPr>
          <w:webHidden/>
        </w:rPr>
        <w:fldChar w:fldCharType="separate"/>
      </w:r>
      <w:ins w:id="115" w:author="aaron.wiest" w:date="2012-07-17T09:57:00Z">
        <w:r w:rsidR="00A04CC4">
          <w:rPr>
            <w:webHidden/>
          </w:rPr>
          <w:t>5</w:t>
        </w:r>
        <w:r>
          <w:rPr>
            <w:webHidden/>
          </w:rPr>
          <w:fldChar w:fldCharType="end"/>
        </w:r>
        <w:r w:rsidRPr="0079665A">
          <w:rPr>
            <w:rStyle w:val="Hyperlink"/>
          </w:rPr>
          <w:fldChar w:fldCharType="end"/>
        </w:r>
      </w:ins>
    </w:p>
    <w:p w:rsidR="00A04CC4" w:rsidRDefault="00751E16">
      <w:pPr>
        <w:pStyle w:val="TOC2"/>
        <w:rPr>
          <w:ins w:id="116" w:author="aaron.wiest" w:date="2012-07-17T09:57:00Z"/>
          <w:rFonts w:asciiTheme="minorHAnsi" w:eastAsiaTheme="minorEastAsia" w:hAnsiTheme="minorHAnsi" w:cstheme="minorBidi"/>
          <w:b w:val="0"/>
          <w:sz w:val="22"/>
          <w:szCs w:val="22"/>
          <w:lang w:val="en-US"/>
        </w:rPr>
      </w:pPr>
      <w:ins w:id="117"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"_Toc330282457"</w:instrText>
        </w:r>
        <w:r w:rsidR="00A04CC4" w:rsidRPr="0079665A">
          <w:rPr>
            <w:rStyle w:val="Hyperlink"/>
          </w:rPr>
          <w:instrText xml:space="preserve"> </w:instrText>
        </w:r>
        <w:r w:rsidRPr="0079665A">
          <w:rPr>
            <w:rStyle w:val="Hyperlink"/>
          </w:rPr>
          <w:fldChar w:fldCharType="separate"/>
        </w:r>
        <w:r w:rsidR="00A04CC4" w:rsidRPr="0079665A">
          <w:rPr>
            <w:rStyle w:val="Hyperlink"/>
          </w:rPr>
          <w:t>5.3</w:t>
        </w:r>
        <w:r w:rsidR="00A04CC4">
          <w:rPr>
            <w:rFonts w:asciiTheme="minorHAnsi" w:eastAsiaTheme="minorEastAsia" w:hAnsiTheme="minorHAnsi" w:cstheme="minorBidi"/>
            <w:b w:val="0"/>
            <w:sz w:val="22"/>
            <w:szCs w:val="22"/>
            <w:lang w:val="en-US"/>
          </w:rPr>
          <w:tab/>
        </w:r>
        <w:r w:rsidR="00A04CC4" w:rsidRPr="0079665A">
          <w:rPr>
            <w:rStyle w:val="Hyperlink"/>
          </w:rPr>
          <w:t>Nature of Adhesive</w:t>
        </w:r>
        <w:r w:rsidR="00A04CC4">
          <w:rPr>
            <w:webHidden/>
          </w:rPr>
          <w:tab/>
        </w:r>
        <w:r>
          <w:rPr>
            <w:webHidden/>
          </w:rPr>
          <w:fldChar w:fldCharType="begin"/>
        </w:r>
        <w:r w:rsidR="00A04CC4">
          <w:rPr>
            <w:webHidden/>
          </w:rPr>
          <w:instrText xml:space="preserve"> PAGEREF _Toc330282457 \h </w:instrText>
        </w:r>
      </w:ins>
      <w:r>
        <w:rPr>
          <w:webHidden/>
        </w:rPr>
      </w:r>
      <w:r>
        <w:rPr>
          <w:webHidden/>
        </w:rPr>
        <w:fldChar w:fldCharType="separate"/>
      </w:r>
      <w:ins w:id="118" w:author="aaron.wiest" w:date="2012-07-17T09:57:00Z">
        <w:r w:rsidR="00A04CC4">
          <w:rPr>
            <w:webHidden/>
          </w:rPr>
          <w:t>5</w:t>
        </w:r>
        <w:r>
          <w:rPr>
            <w:webHidden/>
          </w:rPr>
          <w:fldChar w:fldCharType="end"/>
        </w:r>
        <w:r w:rsidRPr="0079665A">
          <w:rPr>
            <w:rStyle w:val="Hyperlink"/>
          </w:rPr>
          <w:fldChar w:fldCharType="end"/>
        </w:r>
      </w:ins>
    </w:p>
    <w:p w:rsidR="00A04CC4" w:rsidRDefault="00751E16">
      <w:pPr>
        <w:pStyle w:val="TOC2"/>
        <w:rPr>
          <w:ins w:id="119" w:author="aaron.wiest" w:date="2012-07-17T09:57:00Z"/>
          <w:rFonts w:asciiTheme="minorHAnsi" w:eastAsiaTheme="minorEastAsia" w:hAnsiTheme="minorHAnsi" w:cstheme="minorBidi"/>
          <w:b w:val="0"/>
          <w:sz w:val="22"/>
          <w:szCs w:val="22"/>
          <w:lang w:val="en-US"/>
        </w:rPr>
      </w:pPr>
      <w:ins w:id="120"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"_Toc330282458"</w:instrText>
        </w:r>
        <w:r w:rsidR="00A04CC4" w:rsidRPr="0079665A">
          <w:rPr>
            <w:rStyle w:val="Hyperlink"/>
          </w:rPr>
          <w:instrText xml:space="preserve"> </w:instrText>
        </w:r>
        <w:r w:rsidRPr="0079665A">
          <w:rPr>
            <w:rStyle w:val="Hyperlink"/>
          </w:rPr>
          <w:fldChar w:fldCharType="separate"/>
        </w:r>
        <w:r w:rsidR="00A04CC4" w:rsidRPr="0079665A">
          <w:rPr>
            <w:rStyle w:val="Hyperlink"/>
          </w:rPr>
          <w:t>5.4</w:t>
        </w:r>
        <w:r w:rsidR="00A04CC4">
          <w:rPr>
            <w:rFonts w:asciiTheme="minorHAnsi" w:eastAsiaTheme="minorEastAsia" w:hAnsiTheme="minorHAnsi" w:cstheme="minorBidi"/>
            <w:b w:val="0"/>
            <w:sz w:val="22"/>
            <w:szCs w:val="22"/>
            <w:lang w:val="en-US"/>
          </w:rPr>
          <w:tab/>
        </w:r>
        <w:r w:rsidR="00A04CC4" w:rsidRPr="0079665A">
          <w:rPr>
            <w:rStyle w:val="Hyperlink"/>
          </w:rPr>
          <w:t>Standard Test Conditions</w:t>
        </w:r>
        <w:r w:rsidR="00A04CC4">
          <w:rPr>
            <w:webHidden/>
          </w:rPr>
          <w:tab/>
        </w:r>
        <w:r>
          <w:rPr>
            <w:webHidden/>
          </w:rPr>
          <w:fldChar w:fldCharType="begin"/>
        </w:r>
        <w:r w:rsidR="00A04CC4">
          <w:rPr>
            <w:webHidden/>
          </w:rPr>
          <w:instrText xml:space="preserve"> PAGEREF _Toc330282458 \h </w:instrText>
        </w:r>
      </w:ins>
      <w:r>
        <w:rPr>
          <w:webHidden/>
        </w:rPr>
      </w:r>
      <w:r>
        <w:rPr>
          <w:webHidden/>
        </w:rPr>
        <w:fldChar w:fldCharType="separate"/>
      </w:r>
      <w:ins w:id="121" w:author="aaron.wiest" w:date="2012-07-17T09:57:00Z">
        <w:r w:rsidR="00A04CC4">
          <w:rPr>
            <w:webHidden/>
          </w:rPr>
          <w:t>6</w:t>
        </w:r>
        <w:r>
          <w:rPr>
            <w:webHidden/>
          </w:rPr>
          <w:fldChar w:fldCharType="end"/>
        </w:r>
        <w:r w:rsidRPr="0079665A">
          <w:rPr>
            <w:rStyle w:val="Hyperlink"/>
          </w:rPr>
          <w:fldChar w:fldCharType="end"/>
        </w:r>
      </w:ins>
    </w:p>
    <w:p w:rsidR="00A04CC4" w:rsidRDefault="00751E16">
      <w:pPr>
        <w:pStyle w:val="TOC2"/>
        <w:rPr>
          <w:ins w:id="122" w:author="aaron.wiest" w:date="2012-07-17T09:57:00Z"/>
          <w:rFonts w:asciiTheme="minorHAnsi" w:eastAsiaTheme="minorEastAsia" w:hAnsiTheme="minorHAnsi" w:cstheme="minorBidi"/>
          <w:b w:val="0"/>
          <w:sz w:val="22"/>
          <w:szCs w:val="22"/>
          <w:lang w:val="en-US"/>
        </w:rPr>
      </w:pPr>
      <w:ins w:id="123"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"_Toc330282459"</w:instrText>
        </w:r>
        <w:r w:rsidR="00A04CC4" w:rsidRPr="0079665A">
          <w:rPr>
            <w:rStyle w:val="Hyperlink"/>
          </w:rPr>
          <w:instrText xml:space="preserve"> </w:instrText>
        </w:r>
        <w:r w:rsidRPr="0079665A">
          <w:rPr>
            <w:rStyle w:val="Hyperlink"/>
          </w:rPr>
          <w:fldChar w:fldCharType="separate"/>
        </w:r>
        <w:r w:rsidR="00A04CC4" w:rsidRPr="0079665A">
          <w:rPr>
            <w:rStyle w:val="Hyperlink"/>
          </w:rPr>
          <w:t>5.5</w:t>
        </w:r>
        <w:r w:rsidR="00A04CC4">
          <w:rPr>
            <w:rFonts w:asciiTheme="minorHAnsi" w:eastAsiaTheme="minorEastAsia" w:hAnsiTheme="minorHAnsi" w:cstheme="minorBidi"/>
            <w:b w:val="0"/>
            <w:sz w:val="22"/>
            <w:szCs w:val="22"/>
            <w:lang w:val="en-US"/>
          </w:rPr>
          <w:tab/>
        </w:r>
        <w:r w:rsidR="00A04CC4" w:rsidRPr="0079665A">
          <w:rPr>
            <w:rStyle w:val="Hyperlink"/>
          </w:rPr>
          <w:t>Application Temperature</w:t>
        </w:r>
        <w:r w:rsidR="00A04CC4">
          <w:rPr>
            <w:webHidden/>
          </w:rPr>
          <w:tab/>
        </w:r>
        <w:r>
          <w:rPr>
            <w:webHidden/>
          </w:rPr>
          <w:fldChar w:fldCharType="begin"/>
        </w:r>
        <w:r w:rsidR="00A04CC4">
          <w:rPr>
            <w:webHidden/>
          </w:rPr>
          <w:instrText xml:space="preserve"> PAGEREF _Toc330282459 \h </w:instrText>
        </w:r>
      </w:ins>
      <w:r>
        <w:rPr>
          <w:webHidden/>
        </w:rPr>
      </w:r>
      <w:r>
        <w:rPr>
          <w:webHidden/>
        </w:rPr>
        <w:fldChar w:fldCharType="separate"/>
      </w:r>
      <w:ins w:id="124" w:author="aaron.wiest" w:date="2012-07-17T09:57:00Z">
        <w:r w:rsidR="00A04CC4">
          <w:rPr>
            <w:webHidden/>
          </w:rPr>
          <w:t>6</w:t>
        </w:r>
        <w:r>
          <w:rPr>
            <w:webHidden/>
          </w:rPr>
          <w:fldChar w:fldCharType="end"/>
        </w:r>
        <w:r w:rsidRPr="0079665A">
          <w:rPr>
            <w:rStyle w:val="Hyperlink"/>
          </w:rPr>
          <w:fldChar w:fldCharType="end"/>
        </w:r>
      </w:ins>
    </w:p>
    <w:p w:rsidR="00A04CC4" w:rsidRDefault="00751E16">
      <w:pPr>
        <w:pStyle w:val="TOC2"/>
        <w:rPr>
          <w:ins w:id="125" w:author="aaron.wiest" w:date="2012-07-17T09:57:00Z"/>
          <w:rFonts w:asciiTheme="minorHAnsi" w:eastAsiaTheme="minorEastAsia" w:hAnsiTheme="minorHAnsi" w:cstheme="minorBidi"/>
          <w:b w:val="0"/>
          <w:sz w:val="22"/>
          <w:szCs w:val="22"/>
          <w:lang w:val="en-US"/>
        </w:rPr>
      </w:pPr>
      <w:ins w:id="126"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"_Toc330282460"</w:instrText>
        </w:r>
        <w:r w:rsidR="00A04CC4" w:rsidRPr="0079665A">
          <w:rPr>
            <w:rStyle w:val="Hyperlink"/>
          </w:rPr>
          <w:instrText xml:space="preserve"> </w:instrText>
        </w:r>
        <w:r w:rsidRPr="0079665A">
          <w:rPr>
            <w:rStyle w:val="Hyperlink"/>
          </w:rPr>
          <w:fldChar w:fldCharType="separate"/>
        </w:r>
        <w:r w:rsidR="00A04CC4" w:rsidRPr="0079665A">
          <w:rPr>
            <w:rStyle w:val="Hyperlink"/>
          </w:rPr>
          <w:t>5.6</w:t>
        </w:r>
        <w:r w:rsidR="00A04CC4">
          <w:rPr>
            <w:rFonts w:asciiTheme="minorHAnsi" w:eastAsiaTheme="minorEastAsia" w:hAnsiTheme="minorHAnsi" w:cstheme="minorBidi"/>
            <w:b w:val="0"/>
            <w:sz w:val="22"/>
            <w:szCs w:val="22"/>
            <w:lang w:val="en-US"/>
          </w:rPr>
          <w:tab/>
        </w:r>
        <w:r w:rsidR="00A04CC4" w:rsidRPr="0079665A">
          <w:rPr>
            <w:rStyle w:val="Hyperlink"/>
          </w:rPr>
          <w:t>Adhesive Strength</w:t>
        </w:r>
        <w:r w:rsidR="00A04CC4">
          <w:rPr>
            <w:webHidden/>
          </w:rPr>
          <w:tab/>
        </w:r>
        <w:r>
          <w:rPr>
            <w:webHidden/>
          </w:rPr>
          <w:fldChar w:fldCharType="begin"/>
        </w:r>
        <w:r w:rsidR="00A04CC4">
          <w:rPr>
            <w:webHidden/>
          </w:rPr>
          <w:instrText xml:space="preserve"> PAGEREF _Toc330282460 \h </w:instrText>
        </w:r>
      </w:ins>
      <w:r>
        <w:rPr>
          <w:webHidden/>
        </w:rPr>
      </w:r>
      <w:r>
        <w:rPr>
          <w:webHidden/>
        </w:rPr>
        <w:fldChar w:fldCharType="separate"/>
      </w:r>
      <w:ins w:id="127" w:author="aaron.wiest" w:date="2012-07-17T09:57:00Z">
        <w:r w:rsidR="00A04CC4">
          <w:rPr>
            <w:webHidden/>
          </w:rPr>
          <w:t>6</w:t>
        </w:r>
        <w:r>
          <w:rPr>
            <w:webHidden/>
          </w:rPr>
          <w:fldChar w:fldCharType="end"/>
        </w:r>
        <w:r w:rsidRPr="0079665A">
          <w:rPr>
            <w:rStyle w:val="Hyperlink"/>
          </w:rPr>
          <w:fldChar w:fldCharType="end"/>
        </w:r>
      </w:ins>
    </w:p>
    <w:p w:rsidR="00A04CC4" w:rsidRDefault="00751E16">
      <w:pPr>
        <w:pStyle w:val="TOC3"/>
        <w:rPr>
          <w:ins w:id="128" w:author="aaron.wiest" w:date="2012-07-17T09:57:00Z"/>
          <w:rFonts w:asciiTheme="minorHAnsi" w:eastAsiaTheme="minorEastAsia" w:hAnsiTheme="minorHAnsi" w:cstheme="minorBidi"/>
          <w:b w:val="0"/>
          <w:sz w:val="22"/>
          <w:szCs w:val="22"/>
          <w:lang w:val="en-US"/>
        </w:rPr>
      </w:pPr>
      <w:ins w:id="129"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"_Toc330282461"</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5.6.1</w:t>
        </w:r>
        <w:r w:rsidR="00A04CC4">
          <w:rPr>
            <w:rFonts w:asciiTheme="minorHAnsi" w:eastAsiaTheme="minorEastAsia" w:hAnsiTheme="minorHAnsi" w:cstheme="minorBidi"/>
            <w:b w:val="0"/>
            <w:sz w:val="22"/>
            <w:szCs w:val="22"/>
            <w:lang w:val="en-US"/>
          </w:rPr>
          <w:tab/>
        </w:r>
        <w:r w:rsidR="00A04CC4" w:rsidRPr="0079665A">
          <w:rPr>
            <w:rStyle w:val="Hyperlink"/>
          </w:rPr>
          <w:t>Test Label Size</w:t>
        </w:r>
        <w:r w:rsidR="00A04CC4">
          <w:rPr>
            <w:webHidden/>
          </w:rPr>
          <w:tab/>
        </w:r>
        <w:r>
          <w:rPr>
            <w:webHidden/>
          </w:rPr>
          <w:fldChar w:fldCharType="begin"/>
        </w:r>
        <w:r w:rsidR="00A04CC4">
          <w:rPr>
            <w:webHidden/>
          </w:rPr>
          <w:instrText xml:space="preserve"> PAGEREF _Toc330282461 \h </w:instrText>
        </w:r>
      </w:ins>
      <w:r>
        <w:rPr>
          <w:webHidden/>
        </w:rPr>
      </w:r>
      <w:r>
        <w:rPr>
          <w:webHidden/>
        </w:rPr>
        <w:fldChar w:fldCharType="separate"/>
      </w:r>
      <w:ins w:id="130" w:author="aaron.wiest" w:date="2012-07-17T09:57:00Z">
        <w:r w:rsidR="00A04CC4">
          <w:rPr>
            <w:webHidden/>
          </w:rPr>
          <w:t>6</w:t>
        </w:r>
        <w:r>
          <w:rPr>
            <w:webHidden/>
          </w:rPr>
          <w:fldChar w:fldCharType="end"/>
        </w:r>
        <w:r w:rsidRPr="0079665A">
          <w:rPr>
            <w:rStyle w:val="Hyperlink"/>
          </w:rPr>
          <w:fldChar w:fldCharType="end"/>
        </w:r>
      </w:ins>
    </w:p>
    <w:p w:rsidR="00A04CC4" w:rsidRDefault="00751E16">
      <w:pPr>
        <w:pStyle w:val="TOC3"/>
        <w:rPr>
          <w:ins w:id="131" w:author="aaron.wiest" w:date="2012-07-17T09:57:00Z"/>
          <w:rFonts w:asciiTheme="minorHAnsi" w:eastAsiaTheme="minorEastAsia" w:hAnsiTheme="minorHAnsi" w:cstheme="minorBidi"/>
          <w:b w:val="0"/>
          <w:sz w:val="22"/>
          <w:szCs w:val="22"/>
          <w:lang w:val="en-US"/>
        </w:rPr>
      </w:pPr>
      <w:ins w:id="132"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"_Toc330282462"</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5.6.2</w:t>
        </w:r>
        <w:r w:rsidR="00A04CC4">
          <w:rPr>
            <w:rFonts w:asciiTheme="minorHAnsi" w:eastAsiaTheme="minorEastAsia" w:hAnsiTheme="minorHAnsi" w:cstheme="minorBidi"/>
            <w:b w:val="0"/>
            <w:sz w:val="22"/>
            <w:szCs w:val="22"/>
            <w:lang w:val="en-US"/>
          </w:rPr>
          <w:tab/>
        </w:r>
        <w:r w:rsidR="00A04CC4" w:rsidRPr="0079665A">
          <w:rPr>
            <w:rStyle w:val="Hyperlink"/>
          </w:rPr>
          <w:t>Label Test Panel Preparation</w:t>
        </w:r>
        <w:r w:rsidR="00A04CC4">
          <w:rPr>
            <w:webHidden/>
          </w:rPr>
          <w:tab/>
        </w:r>
        <w:r>
          <w:rPr>
            <w:webHidden/>
          </w:rPr>
          <w:fldChar w:fldCharType="begin"/>
        </w:r>
        <w:r w:rsidR="00A04CC4">
          <w:rPr>
            <w:webHidden/>
          </w:rPr>
          <w:instrText xml:space="preserve"> PAGEREF _Toc330282462 \h </w:instrText>
        </w:r>
      </w:ins>
      <w:r>
        <w:rPr>
          <w:webHidden/>
        </w:rPr>
      </w:r>
      <w:r>
        <w:rPr>
          <w:webHidden/>
        </w:rPr>
        <w:fldChar w:fldCharType="separate"/>
      </w:r>
      <w:ins w:id="133" w:author="aaron.wiest" w:date="2012-07-17T09:57:00Z">
        <w:r w:rsidR="00A04CC4">
          <w:rPr>
            <w:webHidden/>
          </w:rPr>
          <w:t>6</w:t>
        </w:r>
        <w:r>
          <w:rPr>
            <w:webHidden/>
          </w:rPr>
          <w:fldChar w:fldCharType="end"/>
        </w:r>
        <w:r w:rsidRPr="0079665A">
          <w:rPr>
            <w:rStyle w:val="Hyperlink"/>
          </w:rPr>
          <w:fldChar w:fldCharType="end"/>
        </w:r>
      </w:ins>
    </w:p>
    <w:p w:rsidR="00A04CC4" w:rsidRDefault="00751E16">
      <w:pPr>
        <w:pStyle w:val="TOC3"/>
        <w:rPr>
          <w:ins w:id="134" w:author="aaron.wiest" w:date="2012-07-17T09:57:00Z"/>
          <w:rFonts w:asciiTheme="minorHAnsi" w:eastAsiaTheme="minorEastAsia" w:hAnsiTheme="minorHAnsi" w:cstheme="minorBidi"/>
          <w:b w:val="0"/>
          <w:sz w:val="22"/>
          <w:szCs w:val="22"/>
          <w:lang w:val="en-US"/>
        </w:rPr>
      </w:pPr>
      <w:ins w:id="135"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"_Toc330282468"</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5.6.3</w:t>
        </w:r>
        <w:r w:rsidR="00A04CC4">
          <w:rPr>
            <w:rFonts w:asciiTheme="minorHAnsi" w:eastAsiaTheme="minorEastAsia" w:hAnsiTheme="minorHAnsi" w:cstheme="minorBidi"/>
            <w:b w:val="0"/>
            <w:sz w:val="22"/>
            <w:szCs w:val="22"/>
            <w:lang w:val="en-US"/>
          </w:rPr>
          <w:tab/>
        </w:r>
        <w:r w:rsidR="00A04CC4" w:rsidRPr="0079665A">
          <w:rPr>
            <w:rStyle w:val="Hyperlink"/>
          </w:rPr>
          <w:t>Initial Adhesion Strength</w:t>
        </w:r>
        <w:r w:rsidR="00A04CC4">
          <w:rPr>
            <w:webHidden/>
          </w:rPr>
          <w:tab/>
        </w:r>
        <w:r>
          <w:rPr>
            <w:webHidden/>
          </w:rPr>
          <w:fldChar w:fldCharType="begin"/>
        </w:r>
        <w:r w:rsidR="00A04CC4">
          <w:rPr>
            <w:webHidden/>
          </w:rPr>
          <w:instrText xml:space="preserve"> PAGEREF _Toc330282468 \h </w:instrText>
        </w:r>
      </w:ins>
      <w:r>
        <w:rPr>
          <w:webHidden/>
        </w:rPr>
      </w:r>
      <w:r>
        <w:rPr>
          <w:webHidden/>
        </w:rPr>
        <w:fldChar w:fldCharType="separate"/>
      </w:r>
      <w:ins w:id="136" w:author="aaron.wiest" w:date="2012-07-17T09:57:00Z">
        <w:r w:rsidR="00A04CC4">
          <w:rPr>
            <w:webHidden/>
          </w:rPr>
          <w:t>6</w:t>
        </w:r>
        <w:r>
          <w:rPr>
            <w:webHidden/>
          </w:rPr>
          <w:fldChar w:fldCharType="end"/>
        </w:r>
        <w:r w:rsidRPr="0079665A">
          <w:rPr>
            <w:rStyle w:val="Hyperlink"/>
          </w:rPr>
          <w:fldChar w:fldCharType="end"/>
        </w:r>
      </w:ins>
    </w:p>
    <w:p w:rsidR="00A04CC4" w:rsidRDefault="00751E16">
      <w:pPr>
        <w:pStyle w:val="TOC3"/>
        <w:rPr>
          <w:ins w:id="137" w:author="aaron.wiest" w:date="2012-07-17T09:57:00Z"/>
          <w:rFonts w:asciiTheme="minorHAnsi" w:eastAsiaTheme="minorEastAsia" w:hAnsiTheme="minorHAnsi" w:cstheme="minorBidi"/>
          <w:b w:val="0"/>
          <w:sz w:val="22"/>
          <w:szCs w:val="22"/>
          <w:lang w:val="en-US"/>
        </w:rPr>
      </w:pPr>
      <w:ins w:id="138"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"_Toc330282469"</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5.6.4</w:t>
        </w:r>
        <w:r w:rsidR="00A04CC4">
          <w:rPr>
            <w:rFonts w:asciiTheme="minorHAnsi" w:eastAsiaTheme="minorEastAsia" w:hAnsiTheme="minorHAnsi" w:cstheme="minorBidi"/>
            <w:b w:val="0"/>
            <w:sz w:val="22"/>
            <w:szCs w:val="22"/>
            <w:lang w:val="en-US"/>
          </w:rPr>
          <w:tab/>
        </w:r>
        <w:r w:rsidR="00A04CC4" w:rsidRPr="0079665A">
          <w:rPr>
            <w:rStyle w:val="Hyperlink"/>
          </w:rPr>
          <w:t>Adhesion Strength</w:t>
        </w:r>
        <w:r w:rsidR="00A04CC4">
          <w:rPr>
            <w:webHidden/>
          </w:rPr>
          <w:tab/>
        </w:r>
        <w:r>
          <w:rPr>
            <w:webHidden/>
          </w:rPr>
          <w:fldChar w:fldCharType="begin"/>
        </w:r>
        <w:r w:rsidR="00A04CC4">
          <w:rPr>
            <w:webHidden/>
          </w:rPr>
          <w:instrText xml:space="preserve"> PAGEREF _Toc330282469 \h </w:instrText>
        </w:r>
      </w:ins>
      <w:r>
        <w:rPr>
          <w:webHidden/>
        </w:rPr>
      </w:r>
      <w:r>
        <w:rPr>
          <w:webHidden/>
        </w:rPr>
        <w:fldChar w:fldCharType="separate"/>
      </w:r>
      <w:ins w:id="139" w:author="aaron.wiest" w:date="2012-07-17T09:57:00Z">
        <w:r w:rsidR="00A04CC4">
          <w:rPr>
            <w:webHidden/>
          </w:rPr>
          <w:t>7</w:t>
        </w:r>
        <w:r>
          <w:rPr>
            <w:webHidden/>
          </w:rPr>
          <w:fldChar w:fldCharType="end"/>
        </w:r>
        <w:r w:rsidRPr="0079665A">
          <w:rPr>
            <w:rStyle w:val="Hyperlink"/>
          </w:rPr>
          <w:fldChar w:fldCharType="end"/>
        </w:r>
      </w:ins>
    </w:p>
    <w:p w:rsidR="00A04CC4" w:rsidRDefault="00751E16">
      <w:pPr>
        <w:pStyle w:val="TOC3"/>
        <w:rPr>
          <w:ins w:id="140" w:author="aaron.wiest" w:date="2012-07-17T09:57:00Z"/>
          <w:rFonts w:asciiTheme="minorHAnsi" w:eastAsiaTheme="minorEastAsia" w:hAnsiTheme="minorHAnsi" w:cstheme="minorBidi"/>
          <w:b w:val="0"/>
          <w:sz w:val="22"/>
          <w:szCs w:val="22"/>
          <w:lang w:val="en-US"/>
        </w:rPr>
      </w:pPr>
      <w:ins w:id="141"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"_Toc330282470"</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5.6.5</w:t>
        </w:r>
        <w:r w:rsidR="00A04CC4">
          <w:rPr>
            <w:rFonts w:asciiTheme="minorHAnsi" w:eastAsiaTheme="minorEastAsia" w:hAnsiTheme="minorHAnsi" w:cstheme="minorBidi"/>
            <w:b w:val="0"/>
            <w:sz w:val="22"/>
            <w:szCs w:val="22"/>
            <w:lang w:val="en-US"/>
          </w:rPr>
          <w:tab/>
        </w:r>
        <w:r w:rsidR="00A04CC4" w:rsidRPr="0079665A">
          <w:rPr>
            <w:rStyle w:val="Hyperlink"/>
          </w:rPr>
          <w:t>Elevated Temperature Adhesion Strength</w:t>
        </w:r>
        <w:r w:rsidR="00A04CC4">
          <w:rPr>
            <w:webHidden/>
          </w:rPr>
          <w:tab/>
        </w:r>
        <w:r>
          <w:rPr>
            <w:webHidden/>
          </w:rPr>
          <w:fldChar w:fldCharType="begin"/>
        </w:r>
        <w:r w:rsidR="00A04CC4">
          <w:rPr>
            <w:webHidden/>
          </w:rPr>
          <w:instrText xml:space="preserve"> PAGEREF _Toc330282470 \h </w:instrText>
        </w:r>
      </w:ins>
      <w:r>
        <w:rPr>
          <w:webHidden/>
        </w:rPr>
      </w:r>
      <w:r>
        <w:rPr>
          <w:webHidden/>
        </w:rPr>
        <w:fldChar w:fldCharType="separate"/>
      </w:r>
      <w:ins w:id="142" w:author="aaron.wiest" w:date="2012-07-17T09:57:00Z">
        <w:r w:rsidR="00A04CC4">
          <w:rPr>
            <w:webHidden/>
          </w:rPr>
          <w:t>7</w:t>
        </w:r>
        <w:r>
          <w:rPr>
            <w:webHidden/>
          </w:rPr>
          <w:fldChar w:fldCharType="end"/>
        </w:r>
        <w:r w:rsidRPr="0079665A">
          <w:rPr>
            <w:rStyle w:val="Hyperlink"/>
          </w:rPr>
          <w:fldChar w:fldCharType="end"/>
        </w:r>
      </w:ins>
    </w:p>
    <w:p w:rsidR="00A04CC4" w:rsidRDefault="00751E16">
      <w:pPr>
        <w:pStyle w:val="TOC3"/>
        <w:rPr>
          <w:ins w:id="143" w:author="aaron.wiest" w:date="2012-07-17T09:57:00Z"/>
          <w:rFonts w:asciiTheme="minorHAnsi" w:eastAsiaTheme="minorEastAsia" w:hAnsiTheme="minorHAnsi" w:cstheme="minorBidi"/>
          <w:b w:val="0"/>
          <w:sz w:val="22"/>
          <w:szCs w:val="22"/>
          <w:lang w:val="en-US"/>
        </w:rPr>
      </w:pPr>
      <w:ins w:id="144"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"_Toc330282471"</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5.6.6</w:t>
        </w:r>
        <w:r w:rsidR="00A04CC4">
          <w:rPr>
            <w:rFonts w:asciiTheme="minorHAnsi" w:eastAsiaTheme="minorEastAsia" w:hAnsiTheme="minorHAnsi" w:cstheme="minorBidi"/>
            <w:b w:val="0"/>
            <w:sz w:val="22"/>
            <w:szCs w:val="22"/>
            <w:lang w:val="en-US"/>
          </w:rPr>
          <w:tab/>
        </w:r>
        <w:r w:rsidR="00A04CC4" w:rsidRPr="0079665A">
          <w:rPr>
            <w:rStyle w:val="Hyperlink"/>
          </w:rPr>
          <w:t>Low Temperature Adhesion Strength</w:t>
        </w:r>
        <w:r w:rsidR="00A04CC4">
          <w:rPr>
            <w:webHidden/>
          </w:rPr>
          <w:tab/>
        </w:r>
        <w:r>
          <w:rPr>
            <w:webHidden/>
          </w:rPr>
          <w:fldChar w:fldCharType="begin"/>
        </w:r>
        <w:r w:rsidR="00A04CC4">
          <w:rPr>
            <w:webHidden/>
          </w:rPr>
          <w:instrText xml:space="preserve"> PAGEREF _Toc330282471 \h </w:instrText>
        </w:r>
      </w:ins>
      <w:r>
        <w:rPr>
          <w:webHidden/>
        </w:rPr>
      </w:r>
      <w:r>
        <w:rPr>
          <w:webHidden/>
        </w:rPr>
        <w:fldChar w:fldCharType="separate"/>
      </w:r>
      <w:ins w:id="145" w:author="aaron.wiest" w:date="2012-07-17T09:57:00Z">
        <w:r w:rsidR="00A04CC4">
          <w:rPr>
            <w:webHidden/>
          </w:rPr>
          <w:t>7</w:t>
        </w:r>
        <w:r>
          <w:rPr>
            <w:webHidden/>
          </w:rPr>
          <w:fldChar w:fldCharType="end"/>
        </w:r>
        <w:r w:rsidRPr="0079665A">
          <w:rPr>
            <w:rStyle w:val="Hyperlink"/>
          </w:rPr>
          <w:fldChar w:fldCharType="end"/>
        </w:r>
      </w:ins>
    </w:p>
    <w:p w:rsidR="00A04CC4" w:rsidRDefault="00751E16">
      <w:pPr>
        <w:pStyle w:val="TOC3"/>
        <w:rPr>
          <w:ins w:id="146" w:author="aaron.wiest" w:date="2012-07-17T09:57:00Z"/>
          <w:rFonts w:asciiTheme="minorHAnsi" w:eastAsiaTheme="minorEastAsia" w:hAnsiTheme="minorHAnsi" w:cstheme="minorBidi"/>
          <w:b w:val="0"/>
          <w:sz w:val="22"/>
          <w:szCs w:val="22"/>
          <w:lang w:val="en-US"/>
        </w:rPr>
      </w:pPr>
      <w:ins w:id="147"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"_Toc330282481"</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5.6.7</w:t>
        </w:r>
        <w:r w:rsidR="00A04CC4">
          <w:rPr>
            <w:rFonts w:asciiTheme="minorHAnsi" w:eastAsiaTheme="minorEastAsia" w:hAnsiTheme="minorHAnsi" w:cstheme="minorBidi"/>
            <w:b w:val="0"/>
            <w:sz w:val="22"/>
            <w:szCs w:val="22"/>
            <w:lang w:val="en-US"/>
          </w:rPr>
          <w:tab/>
        </w:r>
        <w:r w:rsidR="00A04CC4" w:rsidRPr="0079665A">
          <w:rPr>
            <w:rStyle w:val="Hyperlink"/>
          </w:rPr>
          <w:t>Adhesion Tests for Labels Exposed to Chemicals</w:t>
        </w:r>
        <w:r w:rsidR="00A04CC4">
          <w:rPr>
            <w:webHidden/>
          </w:rPr>
          <w:tab/>
        </w:r>
        <w:r>
          <w:rPr>
            <w:webHidden/>
          </w:rPr>
          <w:fldChar w:fldCharType="begin"/>
        </w:r>
        <w:r w:rsidR="00A04CC4">
          <w:rPr>
            <w:webHidden/>
          </w:rPr>
          <w:instrText xml:space="preserve"> PAGEREF _Toc330282481 \h </w:instrText>
        </w:r>
      </w:ins>
      <w:r>
        <w:rPr>
          <w:webHidden/>
        </w:rPr>
      </w:r>
      <w:r>
        <w:rPr>
          <w:webHidden/>
        </w:rPr>
        <w:fldChar w:fldCharType="separate"/>
      </w:r>
      <w:ins w:id="148" w:author="aaron.wiest" w:date="2012-07-17T09:57:00Z">
        <w:r w:rsidR="00A04CC4">
          <w:rPr>
            <w:webHidden/>
          </w:rPr>
          <w:t>8</w:t>
        </w:r>
        <w:r>
          <w:rPr>
            <w:webHidden/>
          </w:rPr>
          <w:fldChar w:fldCharType="end"/>
        </w:r>
        <w:r w:rsidRPr="0079665A">
          <w:rPr>
            <w:rStyle w:val="Hyperlink"/>
          </w:rPr>
          <w:fldChar w:fldCharType="end"/>
        </w:r>
      </w:ins>
    </w:p>
    <w:p w:rsidR="00A04CC4" w:rsidRDefault="00751E16">
      <w:pPr>
        <w:pStyle w:val="TOC2"/>
        <w:rPr>
          <w:ins w:id="149" w:author="aaron.wiest" w:date="2012-07-17T09:57:00Z"/>
          <w:rFonts w:asciiTheme="minorHAnsi" w:eastAsiaTheme="minorEastAsia" w:hAnsiTheme="minorHAnsi" w:cstheme="minorBidi"/>
          <w:b w:val="0"/>
          <w:sz w:val="22"/>
          <w:szCs w:val="22"/>
          <w:lang w:val="en-US"/>
        </w:rPr>
      </w:pPr>
      <w:ins w:id="150"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"_Toc330282488"</w:instrText>
        </w:r>
        <w:r w:rsidR="00A04CC4" w:rsidRPr="0079665A">
          <w:rPr>
            <w:rStyle w:val="Hyperlink"/>
          </w:rPr>
          <w:instrText xml:space="preserve"> </w:instrText>
        </w:r>
        <w:r w:rsidRPr="0079665A">
          <w:rPr>
            <w:rStyle w:val="Hyperlink"/>
          </w:rPr>
          <w:fldChar w:fldCharType="separate"/>
        </w:r>
        <w:r w:rsidR="00A04CC4" w:rsidRPr="0079665A">
          <w:rPr>
            <w:rStyle w:val="Hyperlink"/>
          </w:rPr>
          <w:t>5.7</w:t>
        </w:r>
        <w:r w:rsidR="00A04CC4">
          <w:rPr>
            <w:rFonts w:asciiTheme="minorHAnsi" w:eastAsiaTheme="minorEastAsia" w:hAnsiTheme="minorHAnsi" w:cstheme="minorBidi"/>
            <w:b w:val="0"/>
            <w:sz w:val="22"/>
            <w:szCs w:val="22"/>
            <w:lang w:val="en-US"/>
          </w:rPr>
          <w:tab/>
        </w:r>
        <w:r w:rsidR="00A04CC4" w:rsidRPr="0079665A">
          <w:rPr>
            <w:rStyle w:val="Hyperlink"/>
          </w:rPr>
          <w:t>Additional Label Conditioning Tests for Labels Required to Withstand the Printed Circuit Board Process</w:t>
        </w:r>
        <w:r w:rsidR="00A04CC4">
          <w:rPr>
            <w:webHidden/>
          </w:rPr>
          <w:tab/>
        </w:r>
        <w:r>
          <w:rPr>
            <w:webHidden/>
          </w:rPr>
          <w:fldChar w:fldCharType="begin"/>
        </w:r>
        <w:r w:rsidR="00A04CC4">
          <w:rPr>
            <w:webHidden/>
          </w:rPr>
          <w:instrText xml:space="preserve"> PAGEREF _Toc330282488 \h </w:instrText>
        </w:r>
      </w:ins>
      <w:r>
        <w:rPr>
          <w:webHidden/>
        </w:rPr>
      </w:r>
      <w:r>
        <w:rPr>
          <w:webHidden/>
        </w:rPr>
        <w:fldChar w:fldCharType="separate"/>
      </w:r>
      <w:ins w:id="151" w:author="aaron.wiest" w:date="2012-07-17T09:57:00Z">
        <w:r w:rsidR="00A04CC4">
          <w:rPr>
            <w:webHidden/>
          </w:rPr>
          <w:t>8</w:t>
        </w:r>
        <w:r>
          <w:rPr>
            <w:webHidden/>
          </w:rPr>
          <w:fldChar w:fldCharType="end"/>
        </w:r>
        <w:r w:rsidRPr="0079665A">
          <w:rPr>
            <w:rStyle w:val="Hyperlink"/>
          </w:rPr>
          <w:fldChar w:fldCharType="end"/>
        </w:r>
      </w:ins>
    </w:p>
    <w:p w:rsidR="00A04CC4" w:rsidRDefault="00751E16">
      <w:pPr>
        <w:pStyle w:val="TOC3"/>
        <w:rPr>
          <w:ins w:id="152" w:author="aaron.wiest" w:date="2012-07-17T09:57:00Z"/>
          <w:rFonts w:asciiTheme="minorHAnsi" w:eastAsiaTheme="minorEastAsia" w:hAnsiTheme="minorHAnsi" w:cstheme="minorBidi"/>
          <w:b w:val="0"/>
          <w:sz w:val="22"/>
          <w:szCs w:val="22"/>
          <w:lang w:val="en-US"/>
        </w:rPr>
      </w:pPr>
      <w:ins w:id="153"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"_Toc330282490"</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5.7.1</w:t>
        </w:r>
        <w:r w:rsidR="00A04CC4">
          <w:rPr>
            <w:rFonts w:asciiTheme="minorHAnsi" w:eastAsiaTheme="minorEastAsia" w:hAnsiTheme="minorHAnsi" w:cstheme="minorBidi"/>
            <w:b w:val="0"/>
            <w:sz w:val="22"/>
            <w:szCs w:val="22"/>
            <w:lang w:val="en-US"/>
          </w:rPr>
          <w:tab/>
        </w:r>
        <w:r w:rsidR="00A04CC4" w:rsidRPr="0079665A">
          <w:rPr>
            <w:rStyle w:val="Hyperlink"/>
          </w:rPr>
          <w:t>Short Term  500 Degrees F  –High Temp - for Bottom Side Labels for Printed Circuit Boards</w:t>
        </w:r>
        <w:r w:rsidR="00A04CC4">
          <w:rPr>
            <w:webHidden/>
          </w:rPr>
          <w:tab/>
        </w:r>
        <w:r>
          <w:rPr>
            <w:webHidden/>
          </w:rPr>
          <w:fldChar w:fldCharType="begin"/>
        </w:r>
        <w:r w:rsidR="00A04CC4">
          <w:rPr>
            <w:webHidden/>
          </w:rPr>
          <w:instrText xml:space="preserve"> PAGEREF _Toc330282490 \h </w:instrText>
        </w:r>
      </w:ins>
      <w:r>
        <w:rPr>
          <w:webHidden/>
        </w:rPr>
      </w:r>
      <w:r>
        <w:rPr>
          <w:webHidden/>
        </w:rPr>
        <w:fldChar w:fldCharType="separate"/>
      </w:r>
      <w:ins w:id="154" w:author="aaron.wiest" w:date="2012-07-17T09:57:00Z">
        <w:r w:rsidR="00A04CC4">
          <w:rPr>
            <w:webHidden/>
          </w:rPr>
          <w:t>8</w:t>
        </w:r>
        <w:r>
          <w:rPr>
            <w:webHidden/>
          </w:rPr>
          <w:fldChar w:fldCharType="end"/>
        </w:r>
        <w:r w:rsidRPr="0079665A">
          <w:rPr>
            <w:rStyle w:val="Hyperlink"/>
          </w:rPr>
          <w:fldChar w:fldCharType="end"/>
        </w:r>
      </w:ins>
    </w:p>
    <w:p w:rsidR="00A04CC4" w:rsidRDefault="00751E16">
      <w:pPr>
        <w:pStyle w:val="TOC3"/>
        <w:rPr>
          <w:ins w:id="155" w:author="aaron.wiest" w:date="2012-07-17T09:57:00Z"/>
          <w:rFonts w:asciiTheme="minorHAnsi" w:eastAsiaTheme="minorEastAsia" w:hAnsiTheme="minorHAnsi" w:cstheme="minorBidi"/>
          <w:b w:val="0"/>
          <w:sz w:val="22"/>
          <w:szCs w:val="22"/>
          <w:lang w:val="en-US"/>
        </w:rPr>
      </w:pPr>
      <w:ins w:id="156"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"_Toc330282494"</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5.7.2</w:t>
        </w:r>
        <w:r w:rsidR="00A04CC4">
          <w:rPr>
            <w:rFonts w:asciiTheme="minorHAnsi" w:eastAsiaTheme="minorEastAsia" w:hAnsiTheme="minorHAnsi" w:cstheme="minorBidi"/>
            <w:b w:val="0"/>
            <w:sz w:val="22"/>
            <w:szCs w:val="22"/>
            <w:lang w:val="en-US"/>
          </w:rPr>
          <w:tab/>
        </w:r>
        <w:r w:rsidR="00A04CC4" w:rsidRPr="0079665A">
          <w:rPr>
            <w:rStyle w:val="Hyperlink"/>
          </w:rPr>
          <w:t>Initial Cleaning</w:t>
        </w:r>
        <w:r w:rsidR="00A04CC4">
          <w:rPr>
            <w:webHidden/>
          </w:rPr>
          <w:tab/>
        </w:r>
        <w:r>
          <w:rPr>
            <w:webHidden/>
          </w:rPr>
          <w:fldChar w:fldCharType="begin"/>
        </w:r>
        <w:r w:rsidR="00A04CC4">
          <w:rPr>
            <w:webHidden/>
          </w:rPr>
          <w:instrText xml:space="preserve"> PAGEREF _Toc330282494 \h </w:instrText>
        </w:r>
      </w:ins>
      <w:r>
        <w:rPr>
          <w:webHidden/>
        </w:rPr>
      </w:r>
      <w:r>
        <w:rPr>
          <w:webHidden/>
        </w:rPr>
        <w:fldChar w:fldCharType="separate"/>
      </w:r>
      <w:ins w:id="157" w:author="aaron.wiest" w:date="2012-07-17T09:57:00Z">
        <w:r w:rsidR="00A04CC4">
          <w:rPr>
            <w:webHidden/>
          </w:rPr>
          <w:t>8</w:t>
        </w:r>
        <w:r>
          <w:rPr>
            <w:webHidden/>
          </w:rPr>
          <w:fldChar w:fldCharType="end"/>
        </w:r>
        <w:r w:rsidRPr="0079665A">
          <w:rPr>
            <w:rStyle w:val="Hyperlink"/>
          </w:rPr>
          <w:fldChar w:fldCharType="end"/>
        </w:r>
      </w:ins>
    </w:p>
    <w:p w:rsidR="00A04CC4" w:rsidRDefault="00751E16">
      <w:pPr>
        <w:pStyle w:val="TOC3"/>
        <w:rPr>
          <w:ins w:id="158" w:author="aaron.wiest" w:date="2012-07-17T09:57:00Z"/>
          <w:rFonts w:asciiTheme="minorHAnsi" w:eastAsiaTheme="minorEastAsia" w:hAnsiTheme="minorHAnsi" w:cstheme="minorBidi"/>
          <w:b w:val="0"/>
          <w:sz w:val="22"/>
          <w:szCs w:val="22"/>
          <w:lang w:val="en-US"/>
        </w:rPr>
      </w:pPr>
      <w:ins w:id="159" w:author="aaron.wiest" w:date="2012-07-17T09:57:00Z">
        <w:r w:rsidRPr="0079665A">
          <w:rPr>
            <w:rStyle w:val="Hyperlink"/>
          </w:rPr>
          <w:lastRenderedPageBreak/>
          <w:fldChar w:fldCharType="begin"/>
        </w:r>
        <w:r w:rsidR="00A04CC4" w:rsidRPr="0079665A">
          <w:rPr>
            <w:rStyle w:val="Hyperlink"/>
          </w:rPr>
          <w:instrText xml:space="preserve"> </w:instrText>
        </w:r>
        <w:r w:rsidR="00A04CC4">
          <w:instrText>HYPERLINK \l "_Toc330282495"</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5.7.3</w:t>
        </w:r>
        <w:r w:rsidR="00A04CC4">
          <w:rPr>
            <w:rFonts w:asciiTheme="minorHAnsi" w:eastAsiaTheme="minorEastAsia" w:hAnsiTheme="minorHAnsi" w:cstheme="minorBidi"/>
            <w:b w:val="0"/>
            <w:sz w:val="22"/>
            <w:szCs w:val="22"/>
            <w:lang w:val="en-US"/>
          </w:rPr>
          <w:tab/>
        </w:r>
        <w:r w:rsidR="00A04CC4" w:rsidRPr="0079665A">
          <w:rPr>
            <w:rStyle w:val="Hyperlink"/>
          </w:rPr>
          <w:t>IR Reflow</w:t>
        </w:r>
        <w:r w:rsidR="00A04CC4">
          <w:rPr>
            <w:webHidden/>
          </w:rPr>
          <w:tab/>
        </w:r>
        <w:r>
          <w:rPr>
            <w:webHidden/>
          </w:rPr>
          <w:fldChar w:fldCharType="begin"/>
        </w:r>
        <w:r w:rsidR="00A04CC4">
          <w:rPr>
            <w:webHidden/>
          </w:rPr>
          <w:instrText xml:space="preserve"> PAGEREF _Toc330282495 \h </w:instrText>
        </w:r>
      </w:ins>
      <w:r>
        <w:rPr>
          <w:webHidden/>
        </w:rPr>
      </w:r>
      <w:r>
        <w:rPr>
          <w:webHidden/>
        </w:rPr>
        <w:fldChar w:fldCharType="separate"/>
      </w:r>
      <w:ins w:id="160" w:author="aaron.wiest" w:date="2012-07-17T09:57:00Z">
        <w:r w:rsidR="00A04CC4">
          <w:rPr>
            <w:webHidden/>
          </w:rPr>
          <w:t>8</w:t>
        </w:r>
        <w:r>
          <w:rPr>
            <w:webHidden/>
          </w:rPr>
          <w:fldChar w:fldCharType="end"/>
        </w:r>
        <w:r w:rsidRPr="0079665A">
          <w:rPr>
            <w:rStyle w:val="Hyperlink"/>
          </w:rPr>
          <w:fldChar w:fldCharType="end"/>
        </w:r>
      </w:ins>
    </w:p>
    <w:p w:rsidR="00A04CC4" w:rsidRDefault="00751E16">
      <w:pPr>
        <w:pStyle w:val="TOC3"/>
        <w:rPr>
          <w:ins w:id="161" w:author="aaron.wiest" w:date="2012-07-17T09:57:00Z"/>
          <w:rFonts w:asciiTheme="minorHAnsi" w:eastAsiaTheme="minorEastAsia" w:hAnsiTheme="minorHAnsi" w:cstheme="minorBidi"/>
          <w:b w:val="0"/>
          <w:sz w:val="22"/>
          <w:szCs w:val="22"/>
          <w:lang w:val="en-US"/>
        </w:rPr>
      </w:pPr>
      <w:ins w:id="162"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"_Toc330282497"</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5.7.4</w:t>
        </w:r>
        <w:r w:rsidR="00A04CC4">
          <w:rPr>
            <w:rFonts w:asciiTheme="minorHAnsi" w:eastAsiaTheme="minorEastAsia" w:hAnsiTheme="minorHAnsi" w:cstheme="minorBidi"/>
            <w:b w:val="0"/>
            <w:sz w:val="22"/>
            <w:szCs w:val="22"/>
            <w:lang w:val="en-US"/>
          </w:rPr>
          <w:tab/>
        </w:r>
        <w:r w:rsidR="00A04CC4" w:rsidRPr="0079665A">
          <w:rPr>
            <w:rStyle w:val="Hyperlink"/>
          </w:rPr>
          <w:t>Post IR Reflow Cleaning</w:t>
        </w:r>
        <w:r w:rsidR="00A04CC4">
          <w:rPr>
            <w:webHidden/>
          </w:rPr>
          <w:tab/>
        </w:r>
        <w:r>
          <w:rPr>
            <w:webHidden/>
          </w:rPr>
          <w:fldChar w:fldCharType="begin"/>
        </w:r>
        <w:r w:rsidR="00A04CC4">
          <w:rPr>
            <w:webHidden/>
          </w:rPr>
          <w:instrText xml:space="preserve"> PAGEREF _Toc330282497 \h </w:instrText>
        </w:r>
      </w:ins>
      <w:r>
        <w:rPr>
          <w:webHidden/>
        </w:rPr>
      </w:r>
      <w:r>
        <w:rPr>
          <w:webHidden/>
        </w:rPr>
        <w:fldChar w:fldCharType="separate"/>
      </w:r>
      <w:ins w:id="163" w:author="aaron.wiest" w:date="2012-07-17T09:57:00Z">
        <w:r w:rsidR="00A04CC4">
          <w:rPr>
            <w:webHidden/>
          </w:rPr>
          <w:t>9</w:t>
        </w:r>
        <w:r>
          <w:rPr>
            <w:webHidden/>
          </w:rPr>
          <w:fldChar w:fldCharType="end"/>
        </w:r>
        <w:r w:rsidRPr="0079665A">
          <w:rPr>
            <w:rStyle w:val="Hyperlink"/>
          </w:rPr>
          <w:fldChar w:fldCharType="end"/>
        </w:r>
      </w:ins>
    </w:p>
    <w:p w:rsidR="00A04CC4" w:rsidRDefault="00751E16">
      <w:pPr>
        <w:pStyle w:val="TOC3"/>
        <w:rPr>
          <w:ins w:id="164" w:author="aaron.wiest" w:date="2012-07-17T09:57:00Z"/>
          <w:rFonts w:asciiTheme="minorHAnsi" w:eastAsiaTheme="minorEastAsia" w:hAnsiTheme="minorHAnsi" w:cstheme="minorBidi"/>
          <w:b w:val="0"/>
          <w:sz w:val="22"/>
          <w:szCs w:val="22"/>
          <w:lang w:val="en-US"/>
        </w:rPr>
      </w:pPr>
      <w:ins w:id="165"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"_Toc330282507"</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5.7.5</w:t>
        </w:r>
        <w:r w:rsidR="00A04CC4">
          <w:rPr>
            <w:rFonts w:asciiTheme="minorHAnsi" w:eastAsiaTheme="minorEastAsia" w:hAnsiTheme="minorHAnsi" w:cstheme="minorBidi"/>
            <w:b w:val="0"/>
            <w:sz w:val="22"/>
            <w:szCs w:val="22"/>
            <w:lang w:val="en-US"/>
          </w:rPr>
          <w:tab/>
        </w:r>
        <w:r w:rsidR="00A04CC4" w:rsidRPr="0079665A">
          <w:rPr>
            <w:rStyle w:val="Hyperlink"/>
            <w:lang w:val="en-US"/>
          </w:rPr>
          <w:t>Wavesolder</w:t>
        </w:r>
        <w:r w:rsidR="00A04CC4">
          <w:rPr>
            <w:webHidden/>
          </w:rPr>
          <w:tab/>
        </w:r>
        <w:r>
          <w:rPr>
            <w:webHidden/>
          </w:rPr>
          <w:fldChar w:fldCharType="begin"/>
        </w:r>
        <w:r w:rsidR="00A04CC4">
          <w:rPr>
            <w:webHidden/>
          </w:rPr>
          <w:instrText xml:space="preserve"> PAGEREF _Toc330282507 \h </w:instrText>
        </w:r>
      </w:ins>
      <w:r>
        <w:rPr>
          <w:webHidden/>
        </w:rPr>
      </w:r>
      <w:r>
        <w:rPr>
          <w:webHidden/>
        </w:rPr>
        <w:fldChar w:fldCharType="separate"/>
      </w:r>
      <w:ins w:id="166" w:author="aaron.wiest" w:date="2012-07-17T09:57:00Z">
        <w:r w:rsidR="00A04CC4">
          <w:rPr>
            <w:webHidden/>
          </w:rPr>
          <w:t>9</w:t>
        </w:r>
        <w:r>
          <w:rPr>
            <w:webHidden/>
          </w:rPr>
          <w:fldChar w:fldCharType="end"/>
        </w:r>
        <w:r w:rsidRPr="0079665A">
          <w:rPr>
            <w:rStyle w:val="Hyperlink"/>
          </w:rPr>
          <w:fldChar w:fldCharType="end"/>
        </w:r>
      </w:ins>
    </w:p>
    <w:p w:rsidR="00A04CC4" w:rsidRDefault="00751E16">
      <w:pPr>
        <w:pStyle w:val="TOC3"/>
        <w:rPr>
          <w:ins w:id="167" w:author="aaron.wiest" w:date="2012-07-17T09:57:00Z"/>
          <w:rFonts w:asciiTheme="minorHAnsi" w:eastAsiaTheme="minorEastAsia" w:hAnsiTheme="minorHAnsi" w:cstheme="minorBidi"/>
          <w:b w:val="0"/>
          <w:sz w:val="22"/>
          <w:szCs w:val="22"/>
          <w:lang w:val="en-US"/>
        </w:rPr>
      </w:pPr>
      <w:ins w:id="168"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"_Toc330282509"</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5.7.6</w:t>
        </w:r>
        <w:r w:rsidR="00A04CC4">
          <w:rPr>
            <w:rFonts w:asciiTheme="minorHAnsi" w:eastAsiaTheme="minorEastAsia" w:hAnsiTheme="minorHAnsi" w:cstheme="minorBidi"/>
            <w:b w:val="0"/>
            <w:sz w:val="22"/>
            <w:szCs w:val="22"/>
            <w:lang w:val="en-US"/>
          </w:rPr>
          <w:tab/>
        </w:r>
        <w:r w:rsidR="00A04CC4" w:rsidRPr="0079665A">
          <w:rPr>
            <w:rStyle w:val="Hyperlink"/>
          </w:rPr>
          <w:t>Post-</w:t>
        </w:r>
        <w:r w:rsidR="00A04CC4" w:rsidRPr="0079665A">
          <w:rPr>
            <w:rStyle w:val="Hyperlink"/>
            <w:lang w:val="en-US"/>
          </w:rPr>
          <w:t>Wavesolder</w:t>
        </w:r>
        <w:r w:rsidR="00A04CC4" w:rsidRPr="0079665A">
          <w:rPr>
            <w:rStyle w:val="Hyperlink"/>
          </w:rPr>
          <w:t xml:space="preserve"> Cleaning</w:t>
        </w:r>
        <w:r w:rsidR="00A04CC4">
          <w:rPr>
            <w:webHidden/>
          </w:rPr>
          <w:tab/>
        </w:r>
        <w:r>
          <w:rPr>
            <w:webHidden/>
          </w:rPr>
          <w:fldChar w:fldCharType="begin"/>
        </w:r>
        <w:r w:rsidR="00A04CC4">
          <w:rPr>
            <w:webHidden/>
          </w:rPr>
          <w:instrText xml:space="preserve"> PAGEREF _Toc330282509 \h </w:instrText>
        </w:r>
      </w:ins>
      <w:r>
        <w:rPr>
          <w:webHidden/>
        </w:rPr>
      </w:r>
      <w:r>
        <w:rPr>
          <w:webHidden/>
        </w:rPr>
        <w:fldChar w:fldCharType="separate"/>
      </w:r>
      <w:ins w:id="169" w:author="aaron.wiest" w:date="2012-07-17T09:57:00Z">
        <w:r w:rsidR="00A04CC4">
          <w:rPr>
            <w:webHidden/>
          </w:rPr>
          <w:t>9</w:t>
        </w:r>
        <w:r>
          <w:rPr>
            <w:webHidden/>
          </w:rPr>
          <w:fldChar w:fldCharType="end"/>
        </w:r>
        <w:r w:rsidRPr="0079665A">
          <w:rPr>
            <w:rStyle w:val="Hyperlink"/>
          </w:rPr>
          <w:fldChar w:fldCharType="end"/>
        </w:r>
      </w:ins>
    </w:p>
    <w:p w:rsidR="00A04CC4" w:rsidRDefault="00751E16">
      <w:pPr>
        <w:pStyle w:val="TOC2"/>
        <w:rPr>
          <w:ins w:id="170" w:author="aaron.wiest" w:date="2012-07-17T09:57:00Z"/>
          <w:rFonts w:asciiTheme="minorHAnsi" w:eastAsiaTheme="minorEastAsia" w:hAnsiTheme="minorHAnsi" w:cstheme="minorBidi"/>
          <w:b w:val="0"/>
          <w:sz w:val="22"/>
          <w:szCs w:val="22"/>
          <w:lang w:val="en-US"/>
        </w:rPr>
      </w:pPr>
      <w:ins w:id="171"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"_Toc330282532"</w:instrText>
        </w:r>
        <w:r w:rsidR="00A04CC4" w:rsidRPr="0079665A">
          <w:rPr>
            <w:rStyle w:val="Hyperlink"/>
          </w:rPr>
          <w:instrText xml:space="preserve"> </w:instrText>
        </w:r>
        <w:r w:rsidRPr="0079665A">
          <w:rPr>
            <w:rStyle w:val="Hyperlink"/>
          </w:rPr>
          <w:fldChar w:fldCharType="separate"/>
        </w:r>
        <w:r w:rsidR="00A04CC4" w:rsidRPr="0079665A">
          <w:rPr>
            <w:rStyle w:val="Hyperlink"/>
          </w:rPr>
          <w:t>5.8</w:t>
        </w:r>
        <w:r w:rsidR="00A04CC4">
          <w:rPr>
            <w:rFonts w:asciiTheme="minorHAnsi" w:eastAsiaTheme="minorEastAsia" w:hAnsiTheme="minorHAnsi" w:cstheme="minorBidi"/>
            <w:b w:val="0"/>
            <w:sz w:val="22"/>
            <w:szCs w:val="22"/>
            <w:lang w:val="en-US"/>
          </w:rPr>
          <w:tab/>
        </w:r>
        <w:r w:rsidR="00A04CC4" w:rsidRPr="0079665A">
          <w:rPr>
            <w:rStyle w:val="Hyperlink"/>
          </w:rPr>
          <w:t>Method of Test for Labels Requiring Outdoor Exposure</w:t>
        </w:r>
        <w:r w:rsidR="00A04CC4">
          <w:rPr>
            <w:webHidden/>
          </w:rPr>
          <w:tab/>
        </w:r>
        <w:r>
          <w:rPr>
            <w:webHidden/>
          </w:rPr>
          <w:fldChar w:fldCharType="begin"/>
        </w:r>
        <w:r w:rsidR="00A04CC4">
          <w:rPr>
            <w:webHidden/>
          </w:rPr>
          <w:instrText xml:space="preserve"> PAGEREF _Toc330282532 \h </w:instrText>
        </w:r>
      </w:ins>
      <w:r>
        <w:rPr>
          <w:webHidden/>
        </w:rPr>
      </w:r>
      <w:r>
        <w:rPr>
          <w:webHidden/>
        </w:rPr>
        <w:fldChar w:fldCharType="separate"/>
      </w:r>
      <w:ins w:id="172" w:author="aaron.wiest" w:date="2012-07-17T09:57:00Z">
        <w:r w:rsidR="00A04CC4">
          <w:rPr>
            <w:webHidden/>
          </w:rPr>
          <w:t>9</w:t>
        </w:r>
        <w:r>
          <w:rPr>
            <w:webHidden/>
          </w:rPr>
          <w:fldChar w:fldCharType="end"/>
        </w:r>
        <w:r w:rsidRPr="0079665A">
          <w:rPr>
            <w:rStyle w:val="Hyperlink"/>
          </w:rPr>
          <w:fldChar w:fldCharType="end"/>
        </w:r>
      </w:ins>
    </w:p>
    <w:p w:rsidR="00A04CC4" w:rsidRDefault="00751E16">
      <w:pPr>
        <w:pStyle w:val="TOC3"/>
        <w:rPr>
          <w:ins w:id="173" w:author="aaron.wiest" w:date="2012-07-17T09:57:00Z"/>
          <w:rFonts w:asciiTheme="minorHAnsi" w:eastAsiaTheme="minorEastAsia" w:hAnsiTheme="minorHAnsi" w:cstheme="minorBidi"/>
          <w:b w:val="0"/>
          <w:sz w:val="22"/>
          <w:szCs w:val="22"/>
          <w:lang w:val="en-US"/>
        </w:rPr>
      </w:pPr>
      <w:ins w:id="174"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"_Toc330282533"</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5.8.1</w:t>
        </w:r>
        <w:r w:rsidR="00A04CC4">
          <w:rPr>
            <w:rFonts w:asciiTheme="minorHAnsi" w:eastAsiaTheme="minorEastAsia" w:hAnsiTheme="minorHAnsi" w:cstheme="minorBidi"/>
            <w:b w:val="0"/>
            <w:sz w:val="22"/>
            <w:szCs w:val="22"/>
            <w:lang w:val="en-US"/>
          </w:rPr>
          <w:tab/>
        </w:r>
        <w:r w:rsidR="00A04CC4" w:rsidRPr="0079665A">
          <w:rPr>
            <w:rStyle w:val="Hyperlink"/>
          </w:rPr>
          <w:t>Chipping Test</w:t>
        </w:r>
        <w:r w:rsidR="00A04CC4">
          <w:rPr>
            <w:webHidden/>
          </w:rPr>
          <w:tab/>
        </w:r>
        <w:r>
          <w:rPr>
            <w:webHidden/>
          </w:rPr>
          <w:fldChar w:fldCharType="begin"/>
        </w:r>
        <w:r w:rsidR="00A04CC4">
          <w:rPr>
            <w:webHidden/>
          </w:rPr>
          <w:instrText xml:space="preserve"> PAGEREF _Toc330282533 \h </w:instrText>
        </w:r>
      </w:ins>
      <w:r>
        <w:rPr>
          <w:webHidden/>
        </w:rPr>
      </w:r>
      <w:r>
        <w:rPr>
          <w:webHidden/>
        </w:rPr>
        <w:fldChar w:fldCharType="separate"/>
      </w:r>
      <w:ins w:id="175" w:author="aaron.wiest" w:date="2012-07-17T09:57:00Z">
        <w:r w:rsidR="00A04CC4">
          <w:rPr>
            <w:webHidden/>
          </w:rPr>
          <w:t>9</w:t>
        </w:r>
        <w:r>
          <w:rPr>
            <w:webHidden/>
          </w:rPr>
          <w:fldChar w:fldCharType="end"/>
        </w:r>
        <w:r w:rsidRPr="0079665A">
          <w:rPr>
            <w:rStyle w:val="Hyperlink"/>
          </w:rPr>
          <w:fldChar w:fldCharType="end"/>
        </w:r>
      </w:ins>
    </w:p>
    <w:p w:rsidR="00A04CC4" w:rsidRDefault="00751E16">
      <w:pPr>
        <w:pStyle w:val="TOC3"/>
        <w:rPr>
          <w:ins w:id="176" w:author="aaron.wiest" w:date="2012-07-17T09:57:00Z"/>
          <w:rFonts w:asciiTheme="minorHAnsi" w:eastAsiaTheme="minorEastAsia" w:hAnsiTheme="minorHAnsi" w:cstheme="minorBidi"/>
          <w:b w:val="0"/>
          <w:sz w:val="22"/>
          <w:szCs w:val="22"/>
          <w:lang w:val="en-US"/>
        </w:rPr>
      </w:pPr>
      <w:ins w:id="177"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"_Toc330282535"</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5.8.2</w:t>
        </w:r>
        <w:r w:rsidR="00A04CC4">
          <w:rPr>
            <w:rFonts w:asciiTheme="minorHAnsi" w:eastAsiaTheme="minorEastAsia" w:hAnsiTheme="minorHAnsi" w:cstheme="minorBidi"/>
            <w:b w:val="0"/>
            <w:sz w:val="22"/>
            <w:szCs w:val="22"/>
            <w:lang w:val="en-US"/>
          </w:rPr>
          <w:tab/>
        </w:r>
        <w:r w:rsidR="00A04CC4" w:rsidRPr="0079665A">
          <w:rPr>
            <w:rStyle w:val="Hyperlink"/>
          </w:rPr>
          <w:t>Ultraviolet (UV) Light Condensation</w:t>
        </w:r>
        <w:r w:rsidR="00A04CC4">
          <w:rPr>
            <w:webHidden/>
          </w:rPr>
          <w:tab/>
        </w:r>
        <w:r>
          <w:rPr>
            <w:webHidden/>
          </w:rPr>
          <w:fldChar w:fldCharType="begin"/>
        </w:r>
        <w:r w:rsidR="00A04CC4">
          <w:rPr>
            <w:webHidden/>
          </w:rPr>
          <w:instrText xml:space="preserve"> PAGEREF _Toc330282535 \h </w:instrText>
        </w:r>
      </w:ins>
      <w:r>
        <w:rPr>
          <w:webHidden/>
        </w:rPr>
      </w:r>
      <w:r>
        <w:rPr>
          <w:webHidden/>
        </w:rPr>
        <w:fldChar w:fldCharType="separate"/>
      </w:r>
      <w:ins w:id="178" w:author="aaron.wiest" w:date="2012-07-17T09:57:00Z">
        <w:r w:rsidR="00A04CC4">
          <w:rPr>
            <w:webHidden/>
          </w:rPr>
          <w:t>9</w:t>
        </w:r>
        <w:r>
          <w:rPr>
            <w:webHidden/>
          </w:rPr>
          <w:fldChar w:fldCharType="end"/>
        </w:r>
        <w:r w:rsidRPr="0079665A">
          <w:rPr>
            <w:rStyle w:val="Hyperlink"/>
          </w:rPr>
          <w:fldChar w:fldCharType="end"/>
        </w:r>
      </w:ins>
    </w:p>
    <w:p w:rsidR="00A04CC4" w:rsidRDefault="00751E16">
      <w:pPr>
        <w:pStyle w:val="TOC3"/>
        <w:rPr>
          <w:ins w:id="179" w:author="aaron.wiest" w:date="2012-07-17T09:57:00Z"/>
          <w:rFonts w:asciiTheme="minorHAnsi" w:eastAsiaTheme="minorEastAsia" w:hAnsiTheme="minorHAnsi" w:cstheme="minorBidi"/>
          <w:b w:val="0"/>
          <w:sz w:val="22"/>
          <w:szCs w:val="22"/>
          <w:lang w:val="en-US"/>
        </w:rPr>
      </w:pPr>
      <w:ins w:id="180"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"_Toc330282546"</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5.8.3</w:t>
        </w:r>
        <w:r w:rsidR="00A04CC4">
          <w:rPr>
            <w:rFonts w:asciiTheme="minorHAnsi" w:eastAsiaTheme="minorEastAsia" w:hAnsiTheme="minorHAnsi" w:cstheme="minorBidi"/>
            <w:b w:val="0"/>
            <w:sz w:val="22"/>
            <w:szCs w:val="22"/>
            <w:lang w:val="en-US"/>
          </w:rPr>
          <w:tab/>
        </w:r>
        <w:r w:rsidR="00A04CC4" w:rsidRPr="0079665A">
          <w:rPr>
            <w:rStyle w:val="Hyperlink"/>
          </w:rPr>
          <w:t>Moisture/Rain Resistance</w:t>
        </w:r>
        <w:r w:rsidR="00A04CC4">
          <w:rPr>
            <w:webHidden/>
          </w:rPr>
          <w:tab/>
        </w:r>
        <w:r>
          <w:rPr>
            <w:webHidden/>
          </w:rPr>
          <w:fldChar w:fldCharType="begin"/>
        </w:r>
        <w:r w:rsidR="00A04CC4">
          <w:rPr>
            <w:webHidden/>
          </w:rPr>
          <w:instrText xml:space="preserve"> PAGEREF _Toc330282546 \h </w:instrText>
        </w:r>
      </w:ins>
      <w:r>
        <w:rPr>
          <w:webHidden/>
        </w:rPr>
      </w:r>
      <w:r>
        <w:rPr>
          <w:webHidden/>
        </w:rPr>
        <w:fldChar w:fldCharType="separate"/>
      </w:r>
      <w:ins w:id="181" w:author="aaron.wiest" w:date="2012-07-17T09:57:00Z">
        <w:r w:rsidR="00A04CC4">
          <w:rPr>
            <w:webHidden/>
          </w:rPr>
          <w:t>10</w:t>
        </w:r>
        <w:r>
          <w:rPr>
            <w:webHidden/>
          </w:rPr>
          <w:fldChar w:fldCharType="end"/>
        </w:r>
        <w:r w:rsidRPr="0079665A">
          <w:rPr>
            <w:rStyle w:val="Hyperlink"/>
          </w:rPr>
          <w:fldChar w:fldCharType="end"/>
        </w:r>
      </w:ins>
    </w:p>
    <w:p w:rsidR="00A04CC4" w:rsidRDefault="00751E16">
      <w:pPr>
        <w:pStyle w:val="TOC4"/>
        <w:rPr>
          <w:ins w:id="182" w:author="aaron.wiest" w:date="2012-07-17T09:57:00Z"/>
          <w:rFonts w:asciiTheme="minorHAnsi" w:eastAsiaTheme="minorEastAsia" w:hAnsiTheme="minorHAnsi" w:cstheme="minorBidi"/>
          <w:b w:val="0"/>
          <w:noProof/>
          <w:sz w:val="22"/>
          <w:szCs w:val="22"/>
          <w:lang w:val="en-US"/>
        </w:rPr>
      </w:pPr>
      <w:ins w:id="183" w:author="aaron.wiest" w:date="2012-07-17T09:57:00Z">
        <w:r w:rsidRPr="0079665A">
          <w:rPr>
            <w:rStyle w:val="Hyperlink"/>
            <w:noProof/>
          </w:rPr>
          <w:fldChar w:fldCharType="begin"/>
        </w:r>
        <w:r w:rsidR="00A04CC4" w:rsidRPr="0079665A">
          <w:rPr>
            <w:rStyle w:val="Hyperlink"/>
            <w:noProof/>
          </w:rPr>
          <w:instrText xml:space="preserve"> </w:instrText>
        </w:r>
        <w:r w:rsidR="00A04CC4">
          <w:rPr>
            <w:noProof/>
          </w:rPr>
          <w:instrText>HYPERLINK \l "_Toc330282549"</w:instrText>
        </w:r>
        <w:r w:rsidR="00A04CC4" w:rsidRPr="0079665A">
          <w:rPr>
            <w:rStyle w:val="Hyperlink"/>
            <w:noProof/>
          </w:rPr>
          <w:instrText xml:space="preserve"> </w:instrText>
        </w:r>
        <w:r w:rsidRPr="0079665A">
          <w:rPr>
            <w:rStyle w:val="Hyperlink"/>
            <w:noProof/>
          </w:rPr>
          <w:fldChar w:fldCharType="separate"/>
        </w:r>
        <w:r w:rsidR="00A04CC4" w:rsidRPr="0079665A">
          <w:rPr>
            <w:rStyle w:val="Hyperlink"/>
            <w:noProof/>
          </w:rPr>
          <w:t>5.8.3.1</w:t>
        </w:r>
        <w:r w:rsidR="00A04CC4">
          <w:rPr>
            <w:rFonts w:asciiTheme="minorHAnsi" w:eastAsiaTheme="minorEastAsia" w:hAnsiTheme="minorHAnsi" w:cstheme="minorBidi"/>
            <w:b w:val="0"/>
            <w:noProof/>
            <w:sz w:val="22"/>
            <w:szCs w:val="22"/>
            <w:lang w:val="en-US"/>
          </w:rPr>
          <w:tab/>
        </w:r>
        <w:r w:rsidR="00A04CC4" w:rsidRPr="0079665A">
          <w:rPr>
            <w:rStyle w:val="Hyperlink"/>
            <w:noProof/>
          </w:rPr>
          <w:t>Moisture</w:t>
        </w:r>
        <w:r w:rsidR="00A04CC4">
          <w:rPr>
            <w:noProof/>
            <w:webHidden/>
          </w:rPr>
          <w:tab/>
        </w:r>
        <w:r>
          <w:rPr>
            <w:noProof/>
            <w:webHidden/>
          </w:rPr>
          <w:fldChar w:fldCharType="begin"/>
        </w:r>
        <w:r w:rsidR="00A04CC4">
          <w:rPr>
            <w:noProof/>
            <w:webHidden/>
          </w:rPr>
          <w:instrText xml:space="preserve"> PAGEREF _Toc330282549 \h </w:instrText>
        </w:r>
      </w:ins>
      <w:r>
        <w:rPr>
          <w:noProof/>
          <w:webHidden/>
        </w:rPr>
      </w:r>
      <w:r>
        <w:rPr>
          <w:noProof/>
          <w:webHidden/>
        </w:rPr>
        <w:fldChar w:fldCharType="separate"/>
      </w:r>
      <w:ins w:id="184" w:author="aaron.wiest" w:date="2012-07-17T09:57:00Z">
        <w:r w:rsidR="00A04CC4">
          <w:rPr>
            <w:noProof/>
            <w:webHidden/>
          </w:rPr>
          <w:t>10</w:t>
        </w:r>
        <w:r>
          <w:rPr>
            <w:noProof/>
            <w:webHidden/>
          </w:rPr>
          <w:fldChar w:fldCharType="end"/>
        </w:r>
        <w:r w:rsidRPr="0079665A">
          <w:rPr>
            <w:rStyle w:val="Hyperlink"/>
            <w:noProof/>
          </w:rPr>
          <w:fldChar w:fldCharType="end"/>
        </w:r>
      </w:ins>
    </w:p>
    <w:p w:rsidR="00A04CC4" w:rsidRDefault="00751E16">
      <w:pPr>
        <w:pStyle w:val="TOC4"/>
        <w:rPr>
          <w:ins w:id="185" w:author="aaron.wiest" w:date="2012-07-17T09:57:00Z"/>
          <w:rFonts w:asciiTheme="minorHAnsi" w:eastAsiaTheme="minorEastAsia" w:hAnsiTheme="minorHAnsi" w:cstheme="minorBidi"/>
          <w:b w:val="0"/>
          <w:noProof/>
          <w:sz w:val="22"/>
          <w:szCs w:val="22"/>
          <w:lang w:val="en-US"/>
        </w:rPr>
      </w:pPr>
      <w:ins w:id="186" w:author="aaron.wiest" w:date="2012-07-17T09:57:00Z">
        <w:r w:rsidRPr="0079665A">
          <w:rPr>
            <w:rStyle w:val="Hyperlink"/>
            <w:noProof/>
          </w:rPr>
          <w:fldChar w:fldCharType="begin"/>
        </w:r>
        <w:r w:rsidR="00A04CC4" w:rsidRPr="0079665A">
          <w:rPr>
            <w:rStyle w:val="Hyperlink"/>
            <w:noProof/>
          </w:rPr>
          <w:instrText xml:space="preserve"> </w:instrText>
        </w:r>
        <w:r w:rsidR="00A04CC4">
          <w:rPr>
            <w:noProof/>
          </w:rPr>
          <w:instrText>HYPERLINK \l "_Toc330282551"</w:instrText>
        </w:r>
        <w:r w:rsidR="00A04CC4" w:rsidRPr="0079665A">
          <w:rPr>
            <w:rStyle w:val="Hyperlink"/>
            <w:noProof/>
          </w:rPr>
          <w:instrText xml:space="preserve"> </w:instrText>
        </w:r>
        <w:r w:rsidRPr="0079665A">
          <w:rPr>
            <w:rStyle w:val="Hyperlink"/>
            <w:noProof/>
          </w:rPr>
          <w:fldChar w:fldCharType="separate"/>
        </w:r>
        <w:r w:rsidR="00A04CC4" w:rsidRPr="0079665A">
          <w:rPr>
            <w:rStyle w:val="Hyperlink"/>
            <w:noProof/>
          </w:rPr>
          <w:t>5.8.3.2</w:t>
        </w:r>
        <w:r w:rsidR="00A04CC4">
          <w:rPr>
            <w:rFonts w:asciiTheme="minorHAnsi" w:eastAsiaTheme="minorEastAsia" w:hAnsiTheme="minorHAnsi" w:cstheme="minorBidi"/>
            <w:b w:val="0"/>
            <w:noProof/>
            <w:sz w:val="22"/>
            <w:szCs w:val="22"/>
            <w:lang w:val="en-US"/>
          </w:rPr>
          <w:tab/>
        </w:r>
        <w:r w:rsidR="00A04CC4" w:rsidRPr="0079665A">
          <w:rPr>
            <w:rStyle w:val="Hyperlink"/>
            <w:noProof/>
            <w:lang w:val="en-US"/>
          </w:rPr>
          <w:t>Rain and Blowing Rain</w:t>
        </w:r>
        <w:r w:rsidR="00A04CC4">
          <w:rPr>
            <w:noProof/>
            <w:webHidden/>
          </w:rPr>
          <w:tab/>
        </w:r>
        <w:r>
          <w:rPr>
            <w:noProof/>
            <w:webHidden/>
          </w:rPr>
          <w:fldChar w:fldCharType="begin"/>
        </w:r>
        <w:r w:rsidR="00A04CC4">
          <w:rPr>
            <w:noProof/>
            <w:webHidden/>
          </w:rPr>
          <w:instrText xml:space="preserve"> PAGEREF _Toc330282551 \h </w:instrText>
        </w:r>
      </w:ins>
      <w:r>
        <w:rPr>
          <w:noProof/>
          <w:webHidden/>
        </w:rPr>
      </w:r>
      <w:r>
        <w:rPr>
          <w:noProof/>
          <w:webHidden/>
        </w:rPr>
        <w:fldChar w:fldCharType="separate"/>
      </w:r>
      <w:ins w:id="187" w:author="aaron.wiest" w:date="2012-07-17T09:57:00Z">
        <w:r w:rsidR="00A04CC4">
          <w:rPr>
            <w:noProof/>
            <w:webHidden/>
          </w:rPr>
          <w:t>10</w:t>
        </w:r>
        <w:r>
          <w:rPr>
            <w:noProof/>
            <w:webHidden/>
          </w:rPr>
          <w:fldChar w:fldCharType="end"/>
        </w:r>
        <w:r w:rsidRPr="0079665A">
          <w:rPr>
            <w:rStyle w:val="Hyperlink"/>
            <w:noProof/>
          </w:rPr>
          <w:fldChar w:fldCharType="end"/>
        </w:r>
      </w:ins>
    </w:p>
    <w:p w:rsidR="00A04CC4" w:rsidRDefault="00751E16">
      <w:pPr>
        <w:pStyle w:val="TOC3"/>
        <w:rPr>
          <w:ins w:id="188" w:author="aaron.wiest" w:date="2012-07-17T09:57:00Z"/>
          <w:rFonts w:asciiTheme="minorHAnsi" w:eastAsiaTheme="minorEastAsia" w:hAnsiTheme="minorHAnsi" w:cstheme="minorBidi"/>
          <w:b w:val="0"/>
          <w:sz w:val="22"/>
          <w:szCs w:val="22"/>
          <w:lang w:val="en-US"/>
        </w:rPr>
      </w:pPr>
      <w:ins w:id="189"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"_Toc330282589"</w:instrText>
        </w:r>
        <w:r w:rsidR="00A04CC4" w:rsidRPr="0079665A">
          <w:rPr>
            <w:rStyle w:val="Hyperlink"/>
          </w:rPr>
          <w:instrText xml:space="preserve"> </w:instrText>
        </w:r>
        <w:r w:rsidRPr="0079665A">
          <w:rPr>
            <w:rStyle w:val="Hyperlink"/>
          </w:rPr>
          <w:fldChar w:fldCharType="separate"/>
        </w:r>
        <w:r w:rsidR="00A04CC4" w:rsidRPr="0079665A">
          <w:rPr>
            <w:rStyle w:val="Hyperlink"/>
            <w:rFonts w:cs="New Century Schoolbook"/>
          </w:rPr>
          <w:t>5.8.4</w:t>
        </w:r>
        <w:r w:rsidR="00A04CC4">
          <w:rPr>
            <w:rFonts w:asciiTheme="minorHAnsi" w:eastAsiaTheme="minorEastAsia" w:hAnsiTheme="minorHAnsi" w:cstheme="minorBidi"/>
            <w:b w:val="0"/>
            <w:sz w:val="22"/>
            <w:szCs w:val="22"/>
            <w:lang w:val="en-US"/>
          </w:rPr>
          <w:tab/>
        </w:r>
        <w:r w:rsidR="00A04CC4" w:rsidRPr="0079665A">
          <w:rPr>
            <w:rStyle w:val="Hyperlink"/>
          </w:rPr>
          <w:t>Salt Fog</w:t>
        </w:r>
        <w:r w:rsidR="00A04CC4">
          <w:rPr>
            <w:webHidden/>
          </w:rPr>
          <w:tab/>
        </w:r>
        <w:r>
          <w:rPr>
            <w:webHidden/>
          </w:rPr>
          <w:fldChar w:fldCharType="begin"/>
        </w:r>
        <w:r w:rsidR="00A04CC4">
          <w:rPr>
            <w:webHidden/>
          </w:rPr>
          <w:instrText xml:space="preserve"> PAGEREF _Toc330282589 \h </w:instrText>
        </w:r>
      </w:ins>
      <w:r>
        <w:rPr>
          <w:webHidden/>
        </w:rPr>
      </w:r>
      <w:r>
        <w:rPr>
          <w:webHidden/>
        </w:rPr>
        <w:fldChar w:fldCharType="separate"/>
      </w:r>
      <w:ins w:id="190" w:author="aaron.wiest" w:date="2012-07-17T09:57:00Z">
        <w:r w:rsidR="00A04CC4">
          <w:rPr>
            <w:webHidden/>
          </w:rPr>
          <w:t>10</w:t>
        </w:r>
        <w:r>
          <w:rPr>
            <w:webHidden/>
          </w:rPr>
          <w:fldChar w:fldCharType="end"/>
        </w:r>
        <w:r w:rsidRPr="0079665A">
          <w:rPr>
            <w:rStyle w:val="Hyperlink"/>
          </w:rPr>
          <w:fldChar w:fldCharType="end"/>
        </w:r>
      </w:ins>
    </w:p>
    <w:p w:rsidR="00A04CC4" w:rsidRDefault="00751E16">
      <w:pPr>
        <w:pStyle w:val="TOC1"/>
        <w:rPr>
          <w:ins w:id="191" w:author="aaron.wiest" w:date="2012-07-17T09:57:00Z"/>
          <w:rFonts w:asciiTheme="minorHAnsi" w:eastAsiaTheme="minorEastAsia" w:hAnsiTheme="minorHAnsi" w:cstheme="minorBidi"/>
          <w:b w:val="0"/>
          <w:sz w:val="22"/>
          <w:szCs w:val="22"/>
          <w:lang w:val="en-US"/>
        </w:rPr>
      </w:pPr>
      <w:ins w:id="192" w:author="aaron.wiest" w:date="2012-07-17T09:57:00Z">
        <w:r w:rsidRPr="0079665A">
          <w:rPr>
            <w:rStyle w:val="Hyperlink"/>
          </w:rPr>
          <w:fldChar w:fldCharType="begin"/>
        </w:r>
        <w:r w:rsidR="00A04CC4" w:rsidRPr="0079665A">
          <w:rPr>
            <w:rStyle w:val="Hyperlink"/>
          </w:rPr>
          <w:instrText xml:space="preserve"> </w:instrText>
        </w:r>
        <w:r w:rsidR="00A04CC4">
          <w:instrText>HYPERLINK \l "_Toc330282728"</w:instrText>
        </w:r>
        <w:r w:rsidR="00A04CC4" w:rsidRPr="0079665A">
          <w:rPr>
            <w:rStyle w:val="Hyperlink"/>
          </w:rPr>
          <w:instrText xml:space="preserve"> </w:instrText>
        </w:r>
        <w:r w:rsidRPr="0079665A">
          <w:rPr>
            <w:rStyle w:val="Hyperlink"/>
          </w:rPr>
          <w:fldChar w:fldCharType="separate"/>
        </w:r>
        <w:r w:rsidR="00A04CC4" w:rsidRPr="0079665A">
          <w:rPr>
            <w:rStyle w:val="Hyperlink"/>
          </w:rPr>
          <w:t>6</w:t>
        </w:r>
        <w:r w:rsidR="00A04CC4">
          <w:rPr>
            <w:rFonts w:asciiTheme="minorHAnsi" w:eastAsiaTheme="minorEastAsia" w:hAnsiTheme="minorHAnsi" w:cstheme="minorBidi"/>
            <w:b w:val="0"/>
            <w:sz w:val="22"/>
            <w:szCs w:val="22"/>
            <w:lang w:val="en-US"/>
          </w:rPr>
          <w:tab/>
        </w:r>
        <w:r w:rsidR="00A04CC4" w:rsidRPr="0079665A">
          <w:rPr>
            <w:rStyle w:val="Hyperlink"/>
          </w:rPr>
          <w:t>Tests Required for an Application</w:t>
        </w:r>
        <w:r w:rsidR="00A04CC4">
          <w:rPr>
            <w:webHidden/>
          </w:rPr>
          <w:tab/>
        </w:r>
        <w:r>
          <w:rPr>
            <w:webHidden/>
          </w:rPr>
          <w:fldChar w:fldCharType="begin"/>
        </w:r>
        <w:r w:rsidR="00A04CC4">
          <w:rPr>
            <w:webHidden/>
          </w:rPr>
          <w:instrText xml:space="preserve"> PAGEREF _Toc330282728 \h </w:instrText>
        </w:r>
      </w:ins>
      <w:r>
        <w:rPr>
          <w:webHidden/>
        </w:rPr>
      </w:r>
      <w:r>
        <w:rPr>
          <w:webHidden/>
        </w:rPr>
        <w:fldChar w:fldCharType="separate"/>
      </w:r>
      <w:ins w:id="193" w:author="aaron.wiest" w:date="2012-07-17T09:57:00Z">
        <w:r w:rsidR="00A04CC4">
          <w:rPr>
            <w:webHidden/>
          </w:rPr>
          <w:t>10</w:t>
        </w:r>
        <w:r>
          <w:rPr>
            <w:webHidden/>
          </w:rPr>
          <w:fldChar w:fldCharType="end"/>
        </w:r>
        <w:r w:rsidRPr="0079665A">
          <w:rPr>
            <w:rStyle w:val="Hyperlink"/>
          </w:rPr>
          <w:fldChar w:fldCharType="end"/>
        </w:r>
      </w:ins>
    </w:p>
    <w:p w:rsidR="009D3738" w:rsidDel="004549B2" w:rsidRDefault="00B82FEF">
      <w:pPr>
        <w:pStyle w:val="TOC1"/>
        <w:rPr>
          <w:del w:id="194" w:author="aaron.wiest" w:date="2012-05-04T07:55:00Z"/>
          <w:rFonts w:ascii="Times New Roman" w:hAnsi="Times New Roman"/>
          <w:b w:val="0"/>
          <w:sz w:val="24"/>
          <w:szCs w:val="24"/>
          <w:lang w:val="en-US"/>
        </w:rPr>
      </w:pPr>
      <w:ins w:id="195" w:author="jamie.lizarraga" w:date="2012-06-15T07:58:00Z">
        <w:del w:id="196" w:author="aaron.wiest" w:date="2012-07-16T19:47:00Z">
          <w:r w:rsidDel="00057631">
            <w:rPr>
              <w:webHidden/>
            </w:rPr>
            <w:delText>12222233333333334444455555555566666</w:delText>
          </w:r>
          <w:bookmarkStart w:id="197" w:name="_Ref327859759"/>
          <w:r w:rsidDel="00057631">
            <w:rPr>
              <w:webHidden/>
            </w:rPr>
            <w:delText>6</w:delText>
          </w:r>
          <w:bookmarkEnd w:id="197"/>
          <w:r w:rsidDel="00057631">
            <w:rPr>
              <w:webHidden/>
            </w:rPr>
            <w:delText>7778888991010101010101111111111111112</w:delText>
          </w:r>
        </w:del>
      </w:ins>
      <w:del w:id="198" w:author="aaron.wiest" w:date="2012-05-04T07:55:00Z">
        <w:r w:rsidR="00751E16" w:rsidRPr="00751E16">
          <w:rPr>
            <w:rPrChange w:id="199" w:author="aaron.wiest" w:date="2012-05-04T07:55:00Z">
              <w:rPr>
                <w:rStyle w:val="Hyperlink"/>
              </w:rPr>
            </w:rPrChange>
          </w:rPr>
          <w:delText>1</w:delText>
        </w:r>
        <w:r w:rsidR="009D3738" w:rsidDel="004549B2">
          <w:rPr>
            <w:rFonts w:ascii="Times New Roman" w:hAnsi="Times New Roman"/>
            <w:b w:val="0"/>
            <w:sz w:val="24"/>
            <w:szCs w:val="24"/>
            <w:lang w:val="en-US"/>
          </w:rPr>
          <w:tab/>
        </w:r>
        <w:r w:rsidR="00751E16" w:rsidRPr="00751E16">
          <w:rPr>
            <w:rPrChange w:id="200" w:author="aaron.wiest" w:date="2012-05-04T07:55:00Z">
              <w:rPr>
                <w:rStyle w:val="Hyperlink"/>
              </w:rPr>
            </w:rPrChange>
          </w:rPr>
          <w:delText>Scope</w:delText>
        </w:r>
        <w:r w:rsidR="009D3738" w:rsidDel="004549B2">
          <w:rPr>
            <w:webHidden/>
          </w:rPr>
          <w:tab/>
          <w:delText>1</w:delText>
        </w:r>
      </w:del>
    </w:p>
    <w:p w:rsidR="009D3738" w:rsidDel="004549B2" w:rsidRDefault="00751E16">
      <w:pPr>
        <w:pStyle w:val="TOC1"/>
        <w:rPr>
          <w:del w:id="201" w:author="aaron.wiest" w:date="2012-05-04T07:55:00Z"/>
          <w:rFonts w:ascii="Times New Roman" w:hAnsi="Times New Roman"/>
          <w:b w:val="0"/>
          <w:sz w:val="24"/>
          <w:szCs w:val="24"/>
          <w:lang w:val="en-US"/>
        </w:rPr>
      </w:pPr>
      <w:del w:id="202" w:author="aaron.wiest" w:date="2012-05-04T07:55:00Z">
        <w:r w:rsidRPr="00751E16">
          <w:rPr>
            <w:rPrChange w:id="203" w:author="aaron.wiest" w:date="2012-05-04T07:55:00Z">
              <w:rPr>
                <w:rStyle w:val="Hyperlink"/>
              </w:rPr>
            </w:rPrChange>
          </w:rPr>
          <w:delText>2</w:delText>
        </w:r>
        <w:r w:rsidR="009D3738" w:rsidDel="004549B2">
          <w:rPr>
            <w:rFonts w:ascii="Times New Roman" w:hAnsi="Times New Roman"/>
            <w:b w:val="0"/>
            <w:sz w:val="24"/>
            <w:szCs w:val="24"/>
            <w:lang w:val="en-US"/>
          </w:rPr>
          <w:tab/>
        </w:r>
        <w:r w:rsidRPr="00751E16">
          <w:rPr>
            <w:rPrChange w:id="204" w:author="aaron.wiest" w:date="2012-05-04T07:55:00Z">
              <w:rPr>
                <w:rStyle w:val="Hyperlink"/>
              </w:rPr>
            </w:rPrChange>
          </w:rPr>
          <w:delText>Normative references</w:delText>
        </w:r>
        <w:r w:rsidR="009D3738" w:rsidDel="004549B2">
          <w:rPr>
            <w:webHidden/>
          </w:rPr>
          <w:tab/>
          <w:delText>2</w:delText>
        </w:r>
      </w:del>
    </w:p>
    <w:p w:rsidR="009D3738" w:rsidDel="004549B2" w:rsidRDefault="00751E16">
      <w:pPr>
        <w:pStyle w:val="TOC2"/>
        <w:rPr>
          <w:del w:id="205" w:author="aaron.wiest" w:date="2012-05-04T07:55:00Z"/>
          <w:rFonts w:ascii="Times New Roman" w:hAnsi="Times New Roman"/>
          <w:b w:val="0"/>
          <w:sz w:val="24"/>
          <w:szCs w:val="24"/>
          <w:lang w:val="en-US"/>
        </w:rPr>
      </w:pPr>
      <w:del w:id="206" w:author="aaron.wiest" w:date="2012-05-04T07:55:00Z">
        <w:r w:rsidRPr="00751E16">
          <w:rPr>
            <w:rPrChange w:id="207" w:author="aaron.wiest" w:date="2012-05-04T07:55:00Z">
              <w:rPr>
                <w:rStyle w:val="Hyperlink"/>
              </w:rPr>
            </w:rPrChange>
          </w:rPr>
          <w:delText>2.1</w:delText>
        </w:r>
        <w:r w:rsidR="009D3738" w:rsidDel="004549B2">
          <w:rPr>
            <w:rFonts w:ascii="Times New Roman" w:hAnsi="Times New Roman"/>
            <w:b w:val="0"/>
            <w:sz w:val="24"/>
            <w:szCs w:val="24"/>
            <w:lang w:val="en-US"/>
          </w:rPr>
          <w:tab/>
        </w:r>
        <w:r w:rsidRPr="00751E16">
          <w:rPr>
            <w:rPrChange w:id="208" w:author="aaron.wiest" w:date="2012-05-04T07:55:00Z">
              <w:rPr>
                <w:rStyle w:val="Hyperlink"/>
              </w:rPr>
            </w:rPrChange>
          </w:rPr>
          <w:delText>Reference Acquisition</w:delText>
        </w:r>
        <w:r w:rsidR="009D3738" w:rsidDel="004549B2">
          <w:rPr>
            <w:webHidden/>
          </w:rPr>
          <w:tab/>
          <w:delText>2</w:delText>
        </w:r>
      </w:del>
    </w:p>
    <w:p w:rsidR="009D3738" w:rsidDel="004549B2" w:rsidRDefault="00751E16">
      <w:pPr>
        <w:pStyle w:val="TOC1"/>
        <w:rPr>
          <w:del w:id="209" w:author="aaron.wiest" w:date="2012-05-04T07:55:00Z"/>
          <w:rFonts w:ascii="Times New Roman" w:hAnsi="Times New Roman"/>
          <w:b w:val="0"/>
          <w:sz w:val="24"/>
          <w:szCs w:val="24"/>
          <w:lang w:val="en-US"/>
        </w:rPr>
      </w:pPr>
      <w:del w:id="210" w:author="aaron.wiest" w:date="2012-05-04T07:55:00Z">
        <w:r w:rsidRPr="00751E16">
          <w:rPr>
            <w:rPrChange w:id="211" w:author="aaron.wiest" w:date="2012-05-04T07:55:00Z">
              <w:rPr>
                <w:rStyle w:val="Hyperlink"/>
              </w:rPr>
            </w:rPrChange>
          </w:rPr>
          <w:delText>3</w:delText>
        </w:r>
        <w:r w:rsidR="009D3738" w:rsidDel="004549B2">
          <w:rPr>
            <w:rFonts w:ascii="Times New Roman" w:hAnsi="Times New Roman"/>
            <w:b w:val="0"/>
            <w:sz w:val="24"/>
            <w:szCs w:val="24"/>
            <w:lang w:val="en-US"/>
          </w:rPr>
          <w:tab/>
        </w:r>
        <w:r w:rsidRPr="00751E16">
          <w:rPr>
            <w:rPrChange w:id="212" w:author="aaron.wiest" w:date="2012-05-04T07:55:00Z">
              <w:rPr>
                <w:rStyle w:val="Hyperlink"/>
              </w:rPr>
            </w:rPrChange>
          </w:rPr>
          <w:delText>Terms and definitions</w:delText>
        </w:r>
        <w:r w:rsidR="009D3738" w:rsidDel="004549B2">
          <w:rPr>
            <w:webHidden/>
          </w:rPr>
          <w:tab/>
          <w:delText>2</w:delText>
        </w:r>
      </w:del>
    </w:p>
    <w:p w:rsidR="009D3738" w:rsidDel="004549B2" w:rsidRDefault="00751E16">
      <w:pPr>
        <w:pStyle w:val="TOC2"/>
        <w:rPr>
          <w:del w:id="213" w:author="aaron.wiest" w:date="2012-05-04T07:55:00Z"/>
          <w:rFonts w:ascii="Times New Roman" w:hAnsi="Times New Roman"/>
          <w:b w:val="0"/>
          <w:sz w:val="24"/>
          <w:szCs w:val="24"/>
          <w:lang w:val="en-US"/>
        </w:rPr>
      </w:pPr>
      <w:del w:id="214" w:author="aaron.wiest" w:date="2012-05-04T07:55:00Z">
        <w:r w:rsidRPr="00751E16">
          <w:rPr>
            <w:rPrChange w:id="215" w:author="aaron.wiest" w:date="2012-05-04T07:55:00Z">
              <w:rPr>
                <w:rStyle w:val="Hyperlink"/>
              </w:rPr>
            </w:rPrChange>
          </w:rPr>
          <w:delText>3.1</w:delText>
        </w:r>
        <w:r w:rsidR="009D3738" w:rsidDel="004549B2">
          <w:rPr>
            <w:rFonts w:ascii="Times New Roman" w:hAnsi="Times New Roman"/>
            <w:b w:val="0"/>
            <w:sz w:val="24"/>
            <w:szCs w:val="24"/>
            <w:lang w:val="en-US"/>
          </w:rPr>
          <w:tab/>
        </w:r>
        <w:r w:rsidRPr="00751E16">
          <w:rPr>
            <w:rPrChange w:id="216" w:author="aaron.wiest" w:date="2012-05-04T07:55:00Z">
              <w:rPr>
                <w:rStyle w:val="Hyperlink"/>
              </w:rPr>
            </w:rPrChange>
          </w:rPr>
          <w:delText>ANSI (abbreviation for “American National Standards Institute”)</w:delText>
        </w:r>
        <w:r w:rsidR="009D3738" w:rsidDel="004549B2">
          <w:rPr>
            <w:webHidden/>
          </w:rPr>
          <w:tab/>
          <w:delText>2</w:delText>
        </w:r>
      </w:del>
    </w:p>
    <w:p w:rsidR="009D3738" w:rsidDel="004549B2" w:rsidRDefault="00751E16">
      <w:pPr>
        <w:pStyle w:val="TOC2"/>
        <w:rPr>
          <w:del w:id="217" w:author="aaron.wiest" w:date="2012-05-04T07:55:00Z"/>
          <w:rFonts w:ascii="Times New Roman" w:hAnsi="Times New Roman"/>
          <w:b w:val="0"/>
          <w:sz w:val="24"/>
          <w:szCs w:val="24"/>
          <w:lang w:val="en-US"/>
        </w:rPr>
      </w:pPr>
      <w:del w:id="218" w:author="aaron.wiest" w:date="2012-05-04T07:55:00Z">
        <w:r w:rsidRPr="00751E16">
          <w:rPr>
            <w:rPrChange w:id="219" w:author="aaron.wiest" w:date="2012-05-04T07:55:00Z">
              <w:rPr>
                <w:rStyle w:val="Hyperlink"/>
              </w:rPr>
            </w:rPrChange>
          </w:rPr>
          <w:delText>3.2</w:delText>
        </w:r>
        <w:r w:rsidR="009D3738" w:rsidDel="004549B2">
          <w:rPr>
            <w:rFonts w:ascii="Times New Roman" w:hAnsi="Times New Roman"/>
            <w:b w:val="0"/>
            <w:sz w:val="24"/>
            <w:szCs w:val="24"/>
            <w:lang w:val="en-US"/>
          </w:rPr>
          <w:tab/>
        </w:r>
        <w:r w:rsidRPr="00751E16">
          <w:rPr>
            <w:rPrChange w:id="220" w:author="aaron.wiest" w:date="2012-05-04T07:55:00Z">
              <w:rPr>
                <w:rStyle w:val="Hyperlink"/>
              </w:rPr>
            </w:rPrChange>
          </w:rPr>
          <w:delText>ANSI/MH 10</w:delText>
        </w:r>
        <w:r w:rsidR="009D3738" w:rsidDel="004549B2">
          <w:rPr>
            <w:webHidden/>
          </w:rPr>
          <w:tab/>
          <w:delText>3</w:delText>
        </w:r>
      </w:del>
    </w:p>
    <w:p w:rsidR="009D3738" w:rsidDel="004549B2" w:rsidRDefault="00751E16">
      <w:pPr>
        <w:pStyle w:val="TOC2"/>
        <w:rPr>
          <w:del w:id="221" w:author="aaron.wiest" w:date="2012-05-04T07:55:00Z"/>
          <w:rFonts w:ascii="Times New Roman" w:hAnsi="Times New Roman"/>
          <w:b w:val="0"/>
          <w:sz w:val="24"/>
          <w:szCs w:val="24"/>
          <w:lang w:val="en-US"/>
        </w:rPr>
      </w:pPr>
      <w:del w:id="222" w:author="aaron.wiest" w:date="2012-05-04T07:55:00Z">
        <w:r w:rsidRPr="00751E16">
          <w:rPr>
            <w:rPrChange w:id="223" w:author="aaron.wiest" w:date="2012-05-04T07:55:00Z">
              <w:rPr>
                <w:rStyle w:val="Hyperlink"/>
              </w:rPr>
            </w:rPrChange>
          </w:rPr>
          <w:delText>3.3</w:delText>
        </w:r>
        <w:r w:rsidR="009D3738" w:rsidDel="004549B2">
          <w:rPr>
            <w:rFonts w:ascii="Times New Roman" w:hAnsi="Times New Roman"/>
            <w:b w:val="0"/>
            <w:sz w:val="24"/>
            <w:szCs w:val="24"/>
            <w:lang w:val="en-US"/>
          </w:rPr>
          <w:tab/>
        </w:r>
        <w:r w:rsidRPr="00751E16">
          <w:rPr>
            <w:rPrChange w:id="224" w:author="aaron.wiest" w:date="2012-05-04T07:55:00Z">
              <w:rPr>
                <w:rStyle w:val="Hyperlink"/>
              </w:rPr>
            </w:rPrChange>
          </w:rPr>
          <w:delText>ANSI/MH 10/SC 8</w:delText>
        </w:r>
        <w:r w:rsidR="009D3738" w:rsidDel="004549B2">
          <w:rPr>
            <w:webHidden/>
          </w:rPr>
          <w:tab/>
          <w:delText>3</w:delText>
        </w:r>
      </w:del>
    </w:p>
    <w:p w:rsidR="009D3738" w:rsidDel="004549B2" w:rsidRDefault="00751E16">
      <w:pPr>
        <w:pStyle w:val="TOC2"/>
        <w:rPr>
          <w:del w:id="225" w:author="aaron.wiest" w:date="2012-05-04T07:55:00Z"/>
          <w:rFonts w:ascii="Times New Roman" w:hAnsi="Times New Roman"/>
          <w:b w:val="0"/>
          <w:sz w:val="24"/>
          <w:szCs w:val="24"/>
          <w:lang w:val="en-US"/>
        </w:rPr>
      </w:pPr>
      <w:del w:id="226" w:author="aaron.wiest" w:date="2012-05-04T07:55:00Z">
        <w:r w:rsidRPr="00751E16">
          <w:rPr>
            <w:rPrChange w:id="227" w:author="aaron.wiest" w:date="2012-05-04T07:55:00Z">
              <w:rPr>
                <w:rStyle w:val="Hyperlink"/>
              </w:rPr>
            </w:rPrChange>
          </w:rPr>
          <w:delText>3.4</w:delText>
        </w:r>
        <w:r w:rsidR="009D3738" w:rsidDel="004549B2">
          <w:rPr>
            <w:rFonts w:ascii="Times New Roman" w:hAnsi="Times New Roman"/>
            <w:b w:val="0"/>
            <w:sz w:val="24"/>
            <w:szCs w:val="24"/>
            <w:lang w:val="en-US"/>
          </w:rPr>
          <w:tab/>
        </w:r>
        <w:r w:rsidRPr="00751E16">
          <w:rPr>
            <w:rPrChange w:id="228" w:author="aaron.wiest" w:date="2012-05-04T07:55:00Z">
              <w:rPr>
                <w:rStyle w:val="Hyperlink"/>
              </w:rPr>
            </w:rPrChange>
          </w:rPr>
          <w:delText>Components</w:delText>
        </w:r>
        <w:r w:rsidR="009D3738" w:rsidDel="004549B2">
          <w:rPr>
            <w:webHidden/>
          </w:rPr>
          <w:tab/>
          <w:delText>3</w:delText>
        </w:r>
      </w:del>
    </w:p>
    <w:p w:rsidR="009D3738" w:rsidDel="004549B2" w:rsidRDefault="00751E16">
      <w:pPr>
        <w:pStyle w:val="TOC2"/>
        <w:rPr>
          <w:del w:id="229" w:author="aaron.wiest" w:date="2012-05-04T07:55:00Z"/>
          <w:rFonts w:ascii="Times New Roman" w:hAnsi="Times New Roman"/>
          <w:b w:val="0"/>
          <w:sz w:val="24"/>
          <w:szCs w:val="24"/>
          <w:lang w:val="en-US"/>
        </w:rPr>
      </w:pPr>
      <w:del w:id="230" w:author="aaron.wiest" w:date="2012-05-04T07:55:00Z">
        <w:r w:rsidRPr="00751E16">
          <w:rPr>
            <w:rPrChange w:id="231" w:author="aaron.wiest" w:date="2012-05-04T07:55:00Z">
              <w:rPr>
                <w:rStyle w:val="Hyperlink"/>
              </w:rPr>
            </w:rPrChange>
          </w:rPr>
          <w:delText>3.5</w:delText>
        </w:r>
        <w:r w:rsidR="009D3738" w:rsidDel="004549B2">
          <w:rPr>
            <w:rFonts w:ascii="Times New Roman" w:hAnsi="Times New Roman"/>
            <w:b w:val="0"/>
            <w:sz w:val="24"/>
            <w:szCs w:val="24"/>
            <w:lang w:val="en-US"/>
          </w:rPr>
          <w:tab/>
        </w:r>
        <w:r w:rsidRPr="00751E16">
          <w:rPr>
            <w:rPrChange w:id="232" w:author="aaron.wiest" w:date="2012-05-04T07:55:00Z">
              <w:rPr>
                <w:rStyle w:val="Hyperlink"/>
              </w:rPr>
            </w:rPrChange>
          </w:rPr>
          <w:delText>First Level/Modular Assembly</w:delText>
        </w:r>
        <w:r w:rsidR="009D3738" w:rsidDel="004549B2">
          <w:rPr>
            <w:webHidden/>
          </w:rPr>
          <w:tab/>
          <w:delText>3</w:delText>
        </w:r>
      </w:del>
    </w:p>
    <w:p w:rsidR="009D3738" w:rsidDel="004549B2" w:rsidRDefault="00751E16">
      <w:pPr>
        <w:pStyle w:val="TOC2"/>
        <w:rPr>
          <w:del w:id="233" w:author="aaron.wiest" w:date="2012-05-04T07:55:00Z"/>
          <w:rFonts w:ascii="Times New Roman" w:hAnsi="Times New Roman"/>
          <w:b w:val="0"/>
          <w:sz w:val="24"/>
          <w:szCs w:val="24"/>
          <w:lang w:val="en-US"/>
        </w:rPr>
      </w:pPr>
      <w:del w:id="234" w:author="aaron.wiest" w:date="2012-05-04T07:55:00Z">
        <w:r w:rsidRPr="00751E16">
          <w:rPr>
            <w:rPrChange w:id="235" w:author="aaron.wiest" w:date="2012-05-04T07:55:00Z">
              <w:rPr>
                <w:rStyle w:val="Hyperlink"/>
              </w:rPr>
            </w:rPrChange>
          </w:rPr>
          <w:delText>3.6</w:delText>
        </w:r>
        <w:r w:rsidR="009D3738" w:rsidDel="004549B2">
          <w:rPr>
            <w:rFonts w:ascii="Times New Roman" w:hAnsi="Times New Roman"/>
            <w:b w:val="0"/>
            <w:sz w:val="24"/>
            <w:szCs w:val="24"/>
            <w:lang w:val="en-US"/>
          </w:rPr>
          <w:tab/>
        </w:r>
        <w:r w:rsidRPr="00751E16">
          <w:rPr>
            <w:rPrChange w:id="236" w:author="aaron.wiest" w:date="2012-05-04T07:55:00Z">
              <w:rPr>
                <w:rStyle w:val="Hyperlink"/>
              </w:rPr>
            </w:rPrChange>
          </w:rPr>
          <w:delText>Intrusive or Subtractive Marking</w:delText>
        </w:r>
        <w:r w:rsidR="009D3738" w:rsidDel="004549B2">
          <w:rPr>
            <w:webHidden/>
          </w:rPr>
          <w:tab/>
          <w:delText>3</w:delText>
        </w:r>
      </w:del>
    </w:p>
    <w:p w:rsidR="009D3738" w:rsidDel="004549B2" w:rsidRDefault="00751E16">
      <w:pPr>
        <w:pStyle w:val="TOC2"/>
        <w:rPr>
          <w:del w:id="237" w:author="aaron.wiest" w:date="2012-05-04T07:55:00Z"/>
          <w:rFonts w:ascii="Times New Roman" w:hAnsi="Times New Roman"/>
          <w:b w:val="0"/>
          <w:sz w:val="24"/>
          <w:szCs w:val="24"/>
          <w:lang w:val="en-US"/>
        </w:rPr>
      </w:pPr>
      <w:del w:id="238" w:author="aaron.wiest" w:date="2012-05-04T07:55:00Z">
        <w:r w:rsidRPr="00751E16">
          <w:rPr>
            <w:rPrChange w:id="239" w:author="aaron.wiest" w:date="2012-05-04T07:55:00Z">
              <w:rPr>
                <w:rStyle w:val="Hyperlink"/>
              </w:rPr>
            </w:rPrChange>
          </w:rPr>
          <w:delText>3.7</w:delText>
        </w:r>
        <w:r w:rsidR="009D3738" w:rsidDel="004549B2">
          <w:rPr>
            <w:rFonts w:ascii="Times New Roman" w:hAnsi="Times New Roman"/>
            <w:b w:val="0"/>
            <w:sz w:val="24"/>
            <w:szCs w:val="24"/>
            <w:lang w:val="en-US"/>
          </w:rPr>
          <w:tab/>
        </w:r>
        <w:r w:rsidRPr="00751E16">
          <w:rPr>
            <w:rPrChange w:id="240" w:author="aaron.wiest" w:date="2012-05-04T07:55:00Z">
              <w:rPr>
                <w:rStyle w:val="Hyperlink"/>
              </w:rPr>
            </w:rPrChange>
          </w:rPr>
          <w:delText>Item</w:delText>
        </w:r>
        <w:r w:rsidR="009D3738" w:rsidDel="004549B2">
          <w:rPr>
            <w:webHidden/>
          </w:rPr>
          <w:tab/>
          <w:delText>3</w:delText>
        </w:r>
      </w:del>
    </w:p>
    <w:p w:rsidR="009D3738" w:rsidDel="004549B2" w:rsidRDefault="00751E16">
      <w:pPr>
        <w:pStyle w:val="TOC2"/>
        <w:rPr>
          <w:del w:id="241" w:author="aaron.wiest" w:date="2012-05-04T07:55:00Z"/>
          <w:rFonts w:ascii="Times New Roman" w:hAnsi="Times New Roman"/>
          <w:b w:val="0"/>
          <w:sz w:val="24"/>
          <w:szCs w:val="24"/>
          <w:lang w:val="en-US"/>
        </w:rPr>
      </w:pPr>
      <w:del w:id="242" w:author="aaron.wiest" w:date="2012-05-04T07:55:00Z">
        <w:r w:rsidRPr="00751E16">
          <w:rPr>
            <w:rPrChange w:id="243" w:author="aaron.wiest" w:date="2012-05-04T07:55:00Z">
              <w:rPr>
                <w:rStyle w:val="Hyperlink"/>
              </w:rPr>
            </w:rPrChange>
          </w:rPr>
          <w:delText>3.8</w:delText>
        </w:r>
        <w:r w:rsidR="009D3738" w:rsidDel="004549B2">
          <w:rPr>
            <w:rFonts w:ascii="Times New Roman" w:hAnsi="Times New Roman"/>
            <w:b w:val="0"/>
            <w:sz w:val="24"/>
            <w:szCs w:val="24"/>
            <w:lang w:val="en-US"/>
          </w:rPr>
          <w:tab/>
        </w:r>
        <w:r w:rsidRPr="00751E16">
          <w:rPr>
            <w:rPrChange w:id="244" w:author="aaron.wiest" w:date="2012-05-04T07:55:00Z">
              <w:rPr>
                <w:rStyle w:val="Hyperlink"/>
              </w:rPr>
            </w:rPrChange>
          </w:rPr>
          <w:delText>Label</w:delText>
        </w:r>
        <w:r w:rsidR="009D3738" w:rsidDel="004549B2">
          <w:rPr>
            <w:webHidden/>
          </w:rPr>
          <w:tab/>
          <w:delText>3</w:delText>
        </w:r>
      </w:del>
    </w:p>
    <w:p w:rsidR="009D3738" w:rsidDel="004549B2" w:rsidRDefault="00751E16">
      <w:pPr>
        <w:pStyle w:val="TOC2"/>
        <w:rPr>
          <w:del w:id="245" w:author="aaron.wiest" w:date="2012-05-04T07:55:00Z"/>
          <w:rFonts w:ascii="Times New Roman" w:hAnsi="Times New Roman"/>
          <w:b w:val="0"/>
          <w:sz w:val="24"/>
          <w:szCs w:val="24"/>
          <w:lang w:val="en-US"/>
        </w:rPr>
      </w:pPr>
      <w:del w:id="246" w:author="aaron.wiest" w:date="2012-05-04T07:55:00Z">
        <w:r w:rsidRPr="00751E16">
          <w:rPr>
            <w:rPrChange w:id="247" w:author="aaron.wiest" w:date="2012-05-04T07:55:00Z">
              <w:rPr>
                <w:rStyle w:val="Hyperlink"/>
              </w:rPr>
            </w:rPrChange>
          </w:rPr>
          <w:delText>3.9</w:delText>
        </w:r>
        <w:r w:rsidR="009D3738" w:rsidDel="004549B2">
          <w:rPr>
            <w:rFonts w:ascii="Times New Roman" w:hAnsi="Times New Roman"/>
            <w:b w:val="0"/>
            <w:sz w:val="24"/>
            <w:szCs w:val="24"/>
            <w:lang w:val="en-US"/>
          </w:rPr>
          <w:tab/>
        </w:r>
        <w:r w:rsidRPr="00751E16">
          <w:rPr>
            <w:rPrChange w:id="248" w:author="aaron.wiest" w:date="2012-05-04T07:55:00Z">
              <w:rPr>
                <w:rStyle w:val="Hyperlink"/>
              </w:rPr>
            </w:rPrChange>
          </w:rPr>
          <w:delText>Manufacturer</w:delText>
        </w:r>
        <w:r w:rsidR="009D3738" w:rsidDel="004549B2">
          <w:rPr>
            <w:webHidden/>
          </w:rPr>
          <w:tab/>
          <w:delText>3</w:delText>
        </w:r>
      </w:del>
    </w:p>
    <w:p w:rsidR="009D3738" w:rsidDel="004549B2" w:rsidRDefault="00751E16">
      <w:pPr>
        <w:pStyle w:val="TOC2"/>
        <w:rPr>
          <w:del w:id="249" w:author="aaron.wiest" w:date="2012-05-04T07:55:00Z"/>
          <w:rFonts w:ascii="Times New Roman" w:hAnsi="Times New Roman"/>
          <w:b w:val="0"/>
          <w:sz w:val="24"/>
          <w:szCs w:val="24"/>
          <w:lang w:val="en-US"/>
        </w:rPr>
      </w:pPr>
      <w:del w:id="250" w:author="aaron.wiest" w:date="2012-05-04T07:55:00Z">
        <w:r w:rsidRPr="00751E16">
          <w:rPr>
            <w:rPrChange w:id="251" w:author="aaron.wiest" w:date="2012-05-04T07:55:00Z">
              <w:rPr>
                <w:rStyle w:val="Hyperlink"/>
              </w:rPr>
            </w:rPrChange>
          </w:rPr>
          <w:delText>3.10</w:delText>
        </w:r>
        <w:r w:rsidR="009D3738" w:rsidDel="004549B2">
          <w:rPr>
            <w:rFonts w:ascii="Times New Roman" w:hAnsi="Times New Roman"/>
            <w:b w:val="0"/>
            <w:sz w:val="24"/>
            <w:szCs w:val="24"/>
            <w:lang w:val="en-US"/>
          </w:rPr>
          <w:tab/>
        </w:r>
        <w:r w:rsidRPr="00751E16">
          <w:rPr>
            <w:rPrChange w:id="252" w:author="aaron.wiest" w:date="2012-05-04T07:55:00Z">
              <w:rPr>
                <w:rStyle w:val="Hyperlink"/>
              </w:rPr>
            </w:rPrChange>
          </w:rPr>
          <w:delText>Non-Intrusive or Additive Marking</w:delText>
        </w:r>
        <w:r w:rsidR="009D3738" w:rsidDel="004549B2">
          <w:rPr>
            <w:webHidden/>
          </w:rPr>
          <w:tab/>
          <w:delText>3</w:delText>
        </w:r>
      </w:del>
    </w:p>
    <w:p w:rsidR="009D3738" w:rsidDel="004549B2" w:rsidRDefault="00751E16">
      <w:pPr>
        <w:pStyle w:val="TOC2"/>
        <w:rPr>
          <w:del w:id="253" w:author="aaron.wiest" w:date="2012-05-04T07:55:00Z"/>
          <w:rFonts w:ascii="Times New Roman" w:hAnsi="Times New Roman"/>
          <w:b w:val="0"/>
          <w:sz w:val="24"/>
          <w:szCs w:val="24"/>
          <w:lang w:val="en-US"/>
        </w:rPr>
      </w:pPr>
      <w:del w:id="254" w:author="aaron.wiest" w:date="2012-05-04T07:55:00Z">
        <w:r w:rsidRPr="00751E16">
          <w:rPr>
            <w:rPrChange w:id="255" w:author="aaron.wiest" w:date="2012-05-04T07:55:00Z">
              <w:rPr>
                <w:rStyle w:val="Hyperlink"/>
              </w:rPr>
            </w:rPrChange>
          </w:rPr>
          <w:delText>3.11</w:delText>
        </w:r>
        <w:r w:rsidR="009D3738" w:rsidDel="004549B2">
          <w:rPr>
            <w:rFonts w:ascii="Times New Roman" w:hAnsi="Times New Roman"/>
            <w:b w:val="0"/>
            <w:sz w:val="24"/>
            <w:szCs w:val="24"/>
            <w:lang w:val="en-US"/>
          </w:rPr>
          <w:tab/>
        </w:r>
        <w:r w:rsidRPr="00751E16">
          <w:rPr>
            <w:rPrChange w:id="256" w:author="aaron.wiest" w:date="2012-05-04T07:55:00Z">
              <w:rPr>
                <w:rStyle w:val="Hyperlink"/>
              </w:rPr>
            </w:rPrChange>
          </w:rPr>
          <w:delText>Product</w:delText>
        </w:r>
        <w:r w:rsidR="009D3738" w:rsidDel="004549B2">
          <w:rPr>
            <w:webHidden/>
          </w:rPr>
          <w:tab/>
          <w:delText>3</w:delText>
        </w:r>
      </w:del>
    </w:p>
    <w:p w:rsidR="009D3738" w:rsidDel="004549B2" w:rsidRDefault="00751E16">
      <w:pPr>
        <w:pStyle w:val="TOC2"/>
        <w:rPr>
          <w:del w:id="257" w:author="aaron.wiest" w:date="2012-05-04T07:55:00Z"/>
          <w:rFonts w:ascii="Times New Roman" w:hAnsi="Times New Roman"/>
          <w:b w:val="0"/>
          <w:sz w:val="24"/>
          <w:szCs w:val="24"/>
          <w:lang w:val="en-US"/>
        </w:rPr>
      </w:pPr>
      <w:del w:id="258" w:author="aaron.wiest" w:date="2012-05-04T07:55:00Z">
        <w:r w:rsidRPr="00751E16">
          <w:rPr>
            <w:rPrChange w:id="259" w:author="aaron.wiest" w:date="2012-05-04T07:55:00Z">
              <w:rPr>
                <w:rStyle w:val="Hyperlink"/>
              </w:rPr>
            </w:rPrChange>
          </w:rPr>
          <w:delText>3.12</w:delText>
        </w:r>
        <w:r w:rsidR="009D3738" w:rsidDel="004549B2">
          <w:rPr>
            <w:rFonts w:ascii="Times New Roman" w:hAnsi="Times New Roman"/>
            <w:b w:val="0"/>
            <w:sz w:val="24"/>
            <w:szCs w:val="24"/>
            <w:lang w:val="en-US"/>
          </w:rPr>
          <w:tab/>
        </w:r>
        <w:r w:rsidRPr="00751E16">
          <w:rPr>
            <w:rPrChange w:id="260" w:author="aaron.wiest" w:date="2012-05-04T07:55:00Z">
              <w:rPr>
                <w:rStyle w:val="Hyperlink"/>
              </w:rPr>
            </w:rPrChange>
          </w:rPr>
          <w:delText>Supplier</w:delText>
        </w:r>
        <w:r w:rsidR="009D3738" w:rsidDel="004549B2">
          <w:rPr>
            <w:webHidden/>
          </w:rPr>
          <w:tab/>
          <w:delText>3</w:delText>
        </w:r>
      </w:del>
    </w:p>
    <w:p w:rsidR="009D3738" w:rsidDel="004549B2" w:rsidRDefault="00751E16">
      <w:pPr>
        <w:pStyle w:val="TOC1"/>
        <w:rPr>
          <w:del w:id="261" w:author="aaron.wiest" w:date="2012-05-04T07:55:00Z"/>
          <w:rFonts w:ascii="Times New Roman" w:hAnsi="Times New Roman"/>
          <w:b w:val="0"/>
          <w:sz w:val="24"/>
          <w:szCs w:val="24"/>
          <w:lang w:val="en-US"/>
        </w:rPr>
      </w:pPr>
      <w:del w:id="262" w:author="aaron.wiest" w:date="2012-05-04T07:55:00Z">
        <w:r w:rsidRPr="00751E16">
          <w:rPr>
            <w:rPrChange w:id="263" w:author="aaron.wiest" w:date="2012-05-04T07:55:00Z">
              <w:rPr>
                <w:rStyle w:val="Hyperlink"/>
              </w:rPr>
            </w:rPrChange>
          </w:rPr>
          <w:delText>4</w:delText>
        </w:r>
        <w:r w:rsidR="009D3738" w:rsidDel="004549B2">
          <w:rPr>
            <w:rFonts w:ascii="Times New Roman" w:hAnsi="Times New Roman"/>
            <w:b w:val="0"/>
            <w:sz w:val="24"/>
            <w:szCs w:val="24"/>
            <w:lang w:val="en-US"/>
          </w:rPr>
          <w:tab/>
        </w:r>
        <w:r w:rsidRPr="00751E16">
          <w:rPr>
            <w:rPrChange w:id="264" w:author="aaron.wiest" w:date="2012-05-04T07:55:00Z">
              <w:rPr>
                <w:rStyle w:val="Hyperlink"/>
              </w:rPr>
            </w:rPrChange>
          </w:rPr>
          <w:delText>Product labeling applications</w:delText>
        </w:r>
        <w:r w:rsidR="009D3738" w:rsidDel="004549B2">
          <w:rPr>
            <w:webHidden/>
          </w:rPr>
          <w:tab/>
          <w:delText>3</w:delText>
        </w:r>
      </w:del>
    </w:p>
    <w:p w:rsidR="009D3738" w:rsidDel="004549B2" w:rsidRDefault="00751E16">
      <w:pPr>
        <w:pStyle w:val="TOC2"/>
        <w:rPr>
          <w:del w:id="265" w:author="aaron.wiest" w:date="2012-05-04T07:55:00Z"/>
          <w:rFonts w:ascii="Times New Roman" w:hAnsi="Times New Roman"/>
          <w:b w:val="0"/>
          <w:sz w:val="24"/>
          <w:szCs w:val="24"/>
          <w:lang w:val="en-US"/>
        </w:rPr>
      </w:pPr>
      <w:del w:id="266" w:author="aaron.wiest" w:date="2012-05-04T07:55:00Z">
        <w:r w:rsidRPr="00751E16">
          <w:rPr>
            <w:rPrChange w:id="267" w:author="aaron.wiest" w:date="2012-05-04T07:55:00Z">
              <w:rPr>
                <w:rStyle w:val="Hyperlink"/>
              </w:rPr>
            </w:rPrChange>
          </w:rPr>
          <w:delText>4.1</w:delText>
        </w:r>
        <w:r w:rsidR="009D3738" w:rsidDel="004549B2">
          <w:rPr>
            <w:rFonts w:ascii="Times New Roman" w:hAnsi="Times New Roman"/>
            <w:b w:val="0"/>
            <w:sz w:val="24"/>
            <w:szCs w:val="24"/>
            <w:lang w:val="en-US"/>
          </w:rPr>
          <w:tab/>
        </w:r>
        <w:r w:rsidRPr="00751E16">
          <w:rPr>
            <w:rPrChange w:id="268" w:author="aaron.wiest" w:date="2012-05-04T07:55:00Z">
              <w:rPr>
                <w:rStyle w:val="Hyperlink"/>
              </w:rPr>
            </w:rPrChange>
          </w:rPr>
          <w:delText>Product labels for long term usage in controlled environments</w:delText>
        </w:r>
        <w:r w:rsidR="009D3738" w:rsidDel="004549B2">
          <w:rPr>
            <w:webHidden/>
          </w:rPr>
          <w:tab/>
          <w:delText>3</w:delText>
        </w:r>
      </w:del>
    </w:p>
    <w:p w:rsidR="009D3738" w:rsidDel="004549B2" w:rsidRDefault="00751E16">
      <w:pPr>
        <w:pStyle w:val="TOC3"/>
        <w:rPr>
          <w:del w:id="269" w:author="aaron.wiest" w:date="2012-05-04T07:55:00Z"/>
          <w:rFonts w:ascii="Times New Roman" w:hAnsi="Times New Roman"/>
          <w:b w:val="0"/>
          <w:sz w:val="24"/>
          <w:szCs w:val="24"/>
          <w:lang w:val="en-US"/>
        </w:rPr>
      </w:pPr>
      <w:del w:id="270" w:author="aaron.wiest" w:date="2012-05-04T07:55:00Z">
        <w:r w:rsidRPr="00751E16">
          <w:rPr>
            <w:rPrChange w:id="271" w:author="aaron.wiest" w:date="2012-05-04T07:55:00Z">
              <w:rPr>
                <w:rStyle w:val="Hyperlink"/>
                <w:rFonts w:cs="Arial"/>
              </w:rPr>
            </w:rPrChange>
          </w:rPr>
          <w:delText>4.1.1</w:delText>
        </w:r>
        <w:r w:rsidR="009D3738" w:rsidDel="004549B2">
          <w:rPr>
            <w:rFonts w:ascii="Times New Roman" w:hAnsi="Times New Roman"/>
            <w:b w:val="0"/>
            <w:sz w:val="24"/>
            <w:szCs w:val="24"/>
            <w:lang w:val="en-US"/>
          </w:rPr>
          <w:tab/>
        </w:r>
        <w:r w:rsidRPr="00751E16">
          <w:rPr>
            <w:rPrChange w:id="272" w:author="aaron.wiest" w:date="2012-05-04T07:55:00Z">
              <w:rPr>
                <w:rStyle w:val="Hyperlink"/>
              </w:rPr>
            </w:rPrChange>
          </w:rPr>
          <w:delText>Test Procedures</w:delText>
        </w:r>
        <w:r w:rsidR="009D3738" w:rsidDel="004549B2">
          <w:rPr>
            <w:webHidden/>
          </w:rPr>
          <w:tab/>
          <w:delText>4</w:delText>
        </w:r>
      </w:del>
    </w:p>
    <w:p w:rsidR="009D3738" w:rsidDel="004549B2" w:rsidRDefault="00751E16">
      <w:pPr>
        <w:pStyle w:val="TOC4"/>
        <w:rPr>
          <w:del w:id="273" w:author="aaron.wiest" w:date="2012-05-04T07:55:00Z"/>
          <w:rFonts w:ascii="Times New Roman" w:hAnsi="Times New Roman"/>
          <w:b w:val="0"/>
          <w:noProof/>
          <w:sz w:val="24"/>
          <w:szCs w:val="24"/>
          <w:lang w:val="en-US"/>
        </w:rPr>
      </w:pPr>
      <w:del w:id="274" w:author="aaron.wiest" w:date="2012-05-04T07:55:00Z">
        <w:r w:rsidRPr="00751E16">
          <w:rPr>
            <w:rPrChange w:id="275" w:author="aaron.wiest" w:date="2012-05-04T07:55:00Z">
              <w:rPr>
                <w:rStyle w:val="Hyperlink"/>
                <w:noProof/>
              </w:rPr>
            </w:rPrChange>
          </w:rPr>
          <w:delText>4.1.1.1</w:delText>
        </w:r>
        <w:r w:rsidR="009D3738" w:rsidDel="004549B2">
          <w:rPr>
            <w:rFonts w:ascii="Times New Roman" w:hAnsi="Times New Roman"/>
            <w:b w:val="0"/>
            <w:noProof/>
            <w:sz w:val="24"/>
            <w:szCs w:val="24"/>
            <w:lang w:val="en-US"/>
          </w:rPr>
          <w:tab/>
        </w:r>
        <w:r w:rsidRPr="00751E16">
          <w:rPr>
            <w:rPrChange w:id="276" w:author="aaron.wiest" w:date="2012-05-04T07:55:00Z">
              <w:rPr>
                <w:rStyle w:val="Hyperlink"/>
                <w:noProof/>
              </w:rPr>
            </w:rPrChange>
          </w:rPr>
          <w:delText>Preliminary Evaluation</w:delText>
        </w:r>
        <w:r w:rsidR="009D3738" w:rsidDel="004549B2">
          <w:rPr>
            <w:noProof/>
            <w:webHidden/>
          </w:rPr>
          <w:tab/>
          <w:delText>4</w:delText>
        </w:r>
      </w:del>
    </w:p>
    <w:p w:rsidR="009D3738" w:rsidDel="004549B2" w:rsidRDefault="00751E16">
      <w:pPr>
        <w:pStyle w:val="TOC4"/>
        <w:rPr>
          <w:del w:id="277" w:author="aaron.wiest" w:date="2012-05-04T07:55:00Z"/>
          <w:rFonts w:ascii="Times New Roman" w:hAnsi="Times New Roman"/>
          <w:b w:val="0"/>
          <w:noProof/>
          <w:sz w:val="24"/>
          <w:szCs w:val="24"/>
          <w:lang w:val="en-US"/>
        </w:rPr>
      </w:pPr>
      <w:del w:id="278" w:author="aaron.wiest" w:date="2012-05-04T07:55:00Z">
        <w:r w:rsidRPr="00751E16">
          <w:rPr>
            <w:rPrChange w:id="279" w:author="aaron.wiest" w:date="2012-05-04T07:55:00Z">
              <w:rPr>
                <w:rStyle w:val="Hyperlink"/>
                <w:noProof/>
              </w:rPr>
            </w:rPrChange>
          </w:rPr>
          <w:delText>4.1.1.2</w:delText>
        </w:r>
        <w:r w:rsidR="009D3738" w:rsidDel="004549B2">
          <w:rPr>
            <w:rFonts w:ascii="Times New Roman" w:hAnsi="Times New Roman"/>
            <w:b w:val="0"/>
            <w:noProof/>
            <w:sz w:val="24"/>
            <w:szCs w:val="24"/>
            <w:lang w:val="en-US"/>
          </w:rPr>
          <w:tab/>
        </w:r>
        <w:r w:rsidRPr="00751E16">
          <w:rPr>
            <w:rPrChange w:id="280" w:author="aaron.wiest" w:date="2012-05-04T07:55:00Z">
              <w:rPr>
                <w:rStyle w:val="Hyperlink"/>
                <w:noProof/>
              </w:rPr>
            </w:rPrChange>
          </w:rPr>
          <w:delText>Bar Code and two-dimensional symbol print quality and RFID tag performance</w:delText>
        </w:r>
        <w:r w:rsidR="009D3738" w:rsidDel="004549B2">
          <w:rPr>
            <w:noProof/>
            <w:webHidden/>
          </w:rPr>
          <w:tab/>
          <w:delText>4</w:delText>
        </w:r>
      </w:del>
    </w:p>
    <w:p w:rsidR="009D3738" w:rsidDel="004549B2" w:rsidRDefault="00751E16">
      <w:pPr>
        <w:pStyle w:val="TOC4"/>
        <w:rPr>
          <w:del w:id="281" w:author="aaron.wiest" w:date="2012-05-04T07:55:00Z"/>
          <w:rFonts w:ascii="Times New Roman" w:hAnsi="Times New Roman"/>
          <w:b w:val="0"/>
          <w:noProof/>
          <w:sz w:val="24"/>
          <w:szCs w:val="24"/>
          <w:lang w:val="en-US"/>
        </w:rPr>
      </w:pPr>
      <w:del w:id="282" w:author="aaron.wiest" w:date="2012-05-04T07:55:00Z">
        <w:r w:rsidRPr="00751E16">
          <w:rPr>
            <w:rPrChange w:id="283" w:author="aaron.wiest" w:date="2012-05-04T07:55:00Z">
              <w:rPr>
                <w:rStyle w:val="Hyperlink"/>
                <w:noProof/>
              </w:rPr>
            </w:rPrChange>
          </w:rPr>
          <w:delText>4.1.1.3</w:delText>
        </w:r>
        <w:r w:rsidR="009D3738" w:rsidDel="004549B2">
          <w:rPr>
            <w:rFonts w:ascii="Times New Roman" w:hAnsi="Times New Roman"/>
            <w:b w:val="0"/>
            <w:noProof/>
            <w:sz w:val="24"/>
            <w:szCs w:val="24"/>
            <w:lang w:val="en-US"/>
          </w:rPr>
          <w:tab/>
        </w:r>
        <w:r w:rsidRPr="00751E16">
          <w:rPr>
            <w:rPrChange w:id="284" w:author="aaron.wiest" w:date="2012-05-04T07:55:00Z">
              <w:rPr>
                <w:rStyle w:val="Hyperlink"/>
                <w:noProof/>
              </w:rPr>
            </w:rPrChange>
          </w:rPr>
          <w:delText>Label Thickness</w:delText>
        </w:r>
        <w:r w:rsidR="009D3738" w:rsidDel="004549B2">
          <w:rPr>
            <w:noProof/>
            <w:webHidden/>
          </w:rPr>
          <w:tab/>
          <w:delText>4</w:delText>
        </w:r>
      </w:del>
    </w:p>
    <w:p w:rsidR="009D3738" w:rsidDel="004549B2" w:rsidRDefault="00751E16">
      <w:pPr>
        <w:pStyle w:val="TOC4"/>
        <w:rPr>
          <w:del w:id="285" w:author="aaron.wiest" w:date="2012-05-04T07:55:00Z"/>
          <w:rFonts w:ascii="Times New Roman" w:hAnsi="Times New Roman"/>
          <w:b w:val="0"/>
          <w:noProof/>
          <w:sz w:val="24"/>
          <w:szCs w:val="24"/>
          <w:lang w:val="en-US"/>
        </w:rPr>
      </w:pPr>
      <w:del w:id="286" w:author="aaron.wiest" w:date="2012-05-04T07:55:00Z">
        <w:r w:rsidRPr="00751E16">
          <w:rPr>
            <w:rPrChange w:id="287" w:author="aaron.wiest" w:date="2012-05-04T07:55:00Z">
              <w:rPr>
                <w:rStyle w:val="Hyperlink"/>
                <w:noProof/>
              </w:rPr>
            </w:rPrChange>
          </w:rPr>
          <w:delText>4.1.1.4</w:delText>
        </w:r>
        <w:r w:rsidR="009D3738" w:rsidDel="004549B2">
          <w:rPr>
            <w:rFonts w:ascii="Times New Roman" w:hAnsi="Times New Roman"/>
            <w:b w:val="0"/>
            <w:noProof/>
            <w:sz w:val="24"/>
            <w:szCs w:val="24"/>
            <w:lang w:val="en-US"/>
          </w:rPr>
          <w:tab/>
        </w:r>
        <w:r w:rsidRPr="00751E16">
          <w:rPr>
            <w:rPrChange w:id="288" w:author="aaron.wiest" w:date="2012-05-04T07:55:00Z">
              <w:rPr>
                <w:rStyle w:val="Hyperlink"/>
                <w:noProof/>
              </w:rPr>
            </w:rPrChange>
          </w:rPr>
          <w:delText>Nature of the Adhesive</w:delText>
        </w:r>
        <w:r w:rsidR="009D3738" w:rsidDel="004549B2">
          <w:rPr>
            <w:noProof/>
            <w:webHidden/>
          </w:rPr>
          <w:tab/>
          <w:delText>4</w:delText>
        </w:r>
      </w:del>
    </w:p>
    <w:p w:rsidR="009D3738" w:rsidDel="004549B2" w:rsidRDefault="00751E16">
      <w:pPr>
        <w:pStyle w:val="TOC4"/>
        <w:rPr>
          <w:del w:id="289" w:author="aaron.wiest" w:date="2012-05-04T07:55:00Z"/>
          <w:rFonts w:ascii="Times New Roman" w:hAnsi="Times New Roman"/>
          <w:b w:val="0"/>
          <w:noProof/>
          <w:sz w:val="24"/>
          <w:szCs w:val="24"/>
          <w:lang w:val="en-US"/>
        </w:rPr>
      </w:pPr>
      <w:del w:id="290" w:author="aaron.wiest" w:date="2012-05-04T07:55:00Z">
        <w:r w:rsidRPr="00751E16">
          <w:rPr>
            <w:rPrChange w:id="291" w:author="aaron.wiest" w:date="2012-05-04T07:55:00Z">
              <w:rPr>
                <w:rStyle w:val="Hyperlink"/>
                <w:noProof/>
              </w:rPr>
            </w:rPrChange>
          </w:rPr>
          <w:delText>4.1.1.5</w:delText>
        </w:r>
        <w:r w:rsidR="009D3738" w:rsidDel="004549B2">
          <w:rPr>
            <w:rFonts w:ascii="Times New Roman" w:hAnsi="Times New Roman"/>
            <w:b w:val="0"/>
            <w:noProof/>
            <w:sz w:val="24"/>
            <w:szCs w:val="24"/>
            <w:lang w:val="en-US"/>
          </w:rPr>
          <w:tab/>
        </w:r>
        <w:r w:rsidRPr="00751E16">
          <w:rPr>
            <w:rPrChange w:id="292" w:author="aaron.wiest" w:date="2012-05-04T07:55:00Z">
              <w:rPr>
                <w:rStyle w:val="Hyperlink"/>
                <w:noProof/>
              </w:rPr>
            </w:rPrChange>
          </w:rPr>
          <w:delText>Adhesion Strength</w:delText>
        </w:r>
        <w:r w:rsidR="009D3738" w:rsidDel="004549B2">
          <w:rPr>
            <w:noProof/>
            <w:webHidden/>
          </w:rPr>
          <w:tab/>
          <w:delText>4</w:delText>
        </w:r>
      </w:del>
    </w:p>
    <w:p w:rsidR="009D3738" w:rsidDel="004549B2" w:rsidRDefault="00751E16">
      <w:pPr>
        <w:pStyle w:val="TOC4"/>
        <w:rPr>
          <w:del w:id="293" w:author="aaron.wiest" w:date="2012-05-04T07:55:00Z"/>
          <w:rFonts w:ascii="Times New Roman" w:hAnsi="Times New Roman"/>
          <w:b w:val="0"/>
          <w:noProof/>
          <w:sz w:val="24"/>
          <w:szCs w:val="24"/>
          <w:lang w:val="en-US"/>
        </w:rPr>
      </w:pPr>
      <w:del w:id="294" w:author="aaron.wiest" w:date="2012-05-04T07:55:00Z">
        <w:r w:rsidRPr="00751E16">
          <w:rPr>
            <w:rPrChange w:id="295" w:author="aaron.wiest" w:date="2012-05-04T07:55:00Z">
              <w:rPr>
                <w:rStyle w:val="Hyperlink"/>
                <w:noProof/>
              </w:rPr>
            </w:rPrChange>
          </w:rPr>
          <w:delText>4.1.1.6</w:delText>
        </w:r>
        <w:r w:rsidR="009D3738" w:rsidDel="004549B2">
          <w:rPr>
            <w:rFonts w:ascii="Times New Roman" w:hAnsi="Times New Roman"/>
            <w:b w:val="0"/>
            <w:noProof/>
            <w:sz w:val="24"/>
            <w:szCs w:val="24"/>
            <w:lang w:val="en-US"/>
          </w:rPr>
          <w:tab/>
        </w:r>
        <w:r w:rsidRPr="00751E16">
          <w:rPr>
            <w:rPrChange w:id="296" w:author="aaron.wiest" w:date="2012-05-04T07:55:00Z">
              <w:rPr>
                <w:rStyle w:val="Hyperlink"/>
                <w:noProof/>
              </w:rPr>
            </w:rPrChange>
          </w:rPr>
          <w:delText>Abrasion</w:delText>
        </w:r>
        <w:r w:rsidR="009D3738" w:rsidDel="004549B2">
          <w:rPr>
            <w:noProof/>
            <w:webHidden/>
          </w:rPr>
          <w:tab/>
          <w:delText>5</w:delText>
        </w:r>
      </w:del>
    </w:p>
    <w:p w:rsidR="009D3738" w:rsidDel="004549B2" w:rsidRDefault="00751E16">
      <w:pPr>
        <w:pStyle w:val="TOC2"/>
        <w:rPr>
          <w:del w:id="297" w:author="aaron.wiest" w:date="2012-05-04T07:55:00Z"/>
          <w:rFonts w:ascii="Times New Roman" w:hAnsi="Times New Roman"/>
          <w:b w:val="0"/>
          <w:sz w:val="24"/>
          <w:szCs w:val="24"/>
          <w:lang w:val="en-US"/>
        </w:rPr>
      </w:pPr>
      <w:del w:id="298" w:author="aaron.wiest" w:date="2012-05-04T07:55:00Z">
        <w:r w:rsidRPr="00751E16">
          <w:rPr>
            <w:rPrChange w:id="299" w:author="aaron.wiest" w:date="2012-05-04T07:55:00Z">
              <w:rPr>
                <w:rStyle w:val="Hyperlink"/>
              </w:rPr>
            </w:rPrChange>
          </w:rPr>
          <w:delText>4.2</w:delText>
        </w:r>
        <w:r w:rsidR="009D3738" w:rsidDel="004549B2">
          <w:rPr>
            <w:rFonts w:ascii="Times New Roman" w:hAnsi="Times New Roman"/>
            <w:b w:val="0"/>
            <w:sz w:val="24"/>
            <w:szCs w:val="24"/>
            <w:lang w:val="en-US"/>
          </w:rPr>
          <w:tab/>
        </w:r>
        <w:r w:rsidRPr="00751E16">
          <w:rPr>
            <w:rPrChange w:id="300" w:author="aaron.wiest" w:date="2012-05-04T07:55:00Z">
              <w:rPr>
                <w:rStyle w:val="Hyperlink"/>
              </w:rPr>
            </w:rPrChange>
          </w:rPr>
          <w:delText>Product labels for short term usage in indoor applications</w:delText>
        </w:r>
        <w:r w:rsidR="009D3738" w:rsidDel="004549B2">
          <w:rPr>
            <w:webHidden/>
          </w:rPr>
          <w:tab/>
          <w:delText>5</w:delText>
        </w:r>
      </w:del>
    </w:p>
    <w:p w:rsidR="009D3738" w:rsidDel="004549B2" w:rsidRDefault="00751E16">
      <w:pPr>
        <w:pStyle w:val="TOC3"/>
        <w:rPr>
          <w:del w:id="301" w:author="aaron.wiest" w:date="2012-05-04T07:55:00Z"/>
          <w:rFonts w:ascii="Times New Roman" w:hAnsi="Times New Roman"/>
          <w:b w:val="0"/>
          <w:sz w:val="24"/>
          <w:szCs w:val="24"/>
          <w:lang w:val="en-US"/>
        </w:rPr>
      </w:pPr>
      <w:del w:id="302" w:author="aaron.wiest" w:date="2012-05-04T07:55:00Z">
        <w:r w:rsidRPr="00751E16">
          <w:rPr>
            <w:rPrChange w:id="303" w:author="aaron.wiest" w:date="2012-05-04T07:55:00Z">
              <w:rPr>
                <w:rStyle w:val="Hyperlink"/>
                <w:rFonts w:cs="Arial"/>
              </w:rPr>
            </w:rPrChange>
          </w:rPr>
          <w:delText>4.2.1</w:delText>
        </w:r>
        <w:r w:rsidR="009D3738" w:rsidDel="004549B2">
          <w:rPr>
            <w:rFonts w:ascii="Times New Roman" w:hAnsi="Times New Roman"/>
            <w:b w:val="0"/>
            <w:sz w:val="24"/>
            <w:szCs w:val="24"/>
            <w:lang w:val="en-US"/>
          </w:rPr>
          <w:tab/>
        </w:r>
        <w:r w:rsidRPr="00751E16">
          <w:rPr>
            <w:rPrChange w:id="304" w:author="aaron.wiest" w:date="2012-05-04T07:55:00Z">
              <w:rPr>
                <w:rStyle w:val="Hyperlink"/>
              </w:rPr>
            </w:rPrChange>
          </w:rPr>
          <w:delText>Test Procedures</w:delText>
        </w:r>
        <w:r w:rsidR="009D3738" w:rsidDel="004549B2">
          <w:rPr>
            <w:webHidden/>
          </w:rPr>
          <w:tab/>
          <w:delText>5</w:delText>
        </w:r>
      </w:del>
    </w:p>
    <w:p w:rsidR="009D3738" w:rsidDel="004549B2" w:rsidRDefault="00751E16">
      <w:pPr>
        <w:pStyle w:val="TOC4"/>
        <w:rPr>
          <w:del w:id="305" w:author="aaron.wiest" w:date="2012-05-04T07:55:00Z"/>
          <w:rFonts w:ascii="Times New Roman" w:hAnsi="Times New Roman"/>
          <w:b w:val="0"/>
          <w:noProof/>
          <w:sz w:val="24"/>
          <w:szCs w:val="24"/>
          <w:lang w:val="en-US"/>
        </w:rPr>
      </w:pPr>
      <w:del w:id="306" w:author="aaron.wiest" w:date="2012-05-04T07:55:00Z">
        <w:r w:rsidRPr="00751E16">
          <w:rPr>
            <w:rPrChange w:id="307" w:author="aaron.wiest" w:date="2012-05-04T07:55:00Z">
              <w:rPr>
                <w:rStyle w:val="Hyperlink"/>
                <w:noProof/>
              </w:rPr>
            </w:rPrChange>
          </w:rPr>
          <w:delText>4.2.1.1</w:delText>
        </w:r>
        <w:r w:rsidR="009D3738" w:rsidDel="004549B2">
          <w:rPr>
            <w:rFonts w:ascii="Times New Roman" w:hAnsi="Times New Roman"/>
            <w:b w:val="0"/>
            <w:noProof/>
            <w:sz w:val="24"/>
            <w:szCs w:val="24"/>
            <w:lang w:val="en-US"/>
          </w:rPr>
          <w:tab/>
        </w:r>
        <w:r w:rsidRPr="00751E16">
          <w:rPr>
            <w:rPrChange w:id="308" w:author="aaron.wiest" w:date="2012-05-04T07:55:00Z">
              <w:rPr>
                <w:rStyle w:val="Hyperlink"/>
                <w:noProof/>
              </w:rPr>
            </w:rPrChange>
          </w:rPr>
          <w:delText>Preliminary Evaluation</w:delText>
        </w:r>
        <w:r w:rsidR="009D3738" w:rsidDel="004549B2">
          <w:rPr>
            <w:noProof/>
            <w:webHidden/>
          </w:rPr>
          <w:tab/>
          <w:delText>5</w:delText>
        </w:r>
      </w:del>
    </w:p>
    <w:p w:rsidR="009D3738" w:rsidDel="004549B2" w:rsidRDefault="00751E16">
      <w:pPr>
        <w:pStyle w:val="TOC4"/>
        <w:rPr>
          <w:del w:id="309" w:author="aaron.wiest" w:date="2012-05-04T07:55:00Z"/>
          <w:rFonts w:ascii="Times New Roman" w:hAnsi="Times New Roman"/>
          <w:b w:val="0"/>
          <w:noProof/>
          <w:sz w:val="24"/>
          <w:szCs w:val="24"/>
          <w:lang w:val="en-US"/>
        </w:rPr>
      </w:pPr>
      <w:del w:id="310" w:author="aaron.wiest" w:date="2012-05-04T07:55:00Z">
        <w:r w:rsidRPr="00751E16">
          <w:rPr>
            <w:rPrChange w:id="311" w:author="aaron.wiest" w:date="2012-05-04T07:55:00Z">
              <w:rPr>
                <w:rStyle w:val="Hyperlink"/>
                <w:noProof/>
              </w:rPr>
            </w:rPrChange>
          </w:rPr>
          <w:delText>4.2.1.2</w:delText>
        </w:r>
        <w:r w:rsidR="009D3738" w:rsidDel="004549B2">
          <w:rPr>
            <w:rFonts w:ascii="Times New Roman" w:hAnsi="Times New Roman"/>
            <w:b w:val="0"/>
            <w:noProof/>
            <w:sz w:val="24"/>
            <w:szCs w:val="24"/>
            <w:lang w:val="en-US"/>
          </w:rPr>
          <w:tab/>
        </w:r>
        <w:r w:rsidRPr="00751E16">
          <w:rPr>
            <w:rPrChange w:id="312" w:author="aaron.wiest" w:date="2012-05-04T07:55:00Z">
              <w:rPr>
                <w:rStyle w:val="Hyperlink"/>
                <w:noProof/>
              </w:rPr>
            </w:rPrChange>
          </w:rPr>
          <w:delText>Bar Code and two-dimensional symbol print quality and RFID tag performance</w:delText>
        </w:r>
        <w:r w:rsidR="009D3738" w:rsidDel="004549B2">
          <w:rPr>
            <w:noProof/>
            <w:webHidden/>
          </w:rPr>
          <w:tab/>
          <w:delText>5</w:delText>
        </w:r>
      </w:del>
    </w:p>
    <w:p w:rsidR="009D3738" w:rsidDel="004549B2" w:rsidRDefault="00751E16">
      <w:pPr>
        <w:pStyle w:val="TOC4"/>
        <w:rPr>
          <w:del w:id="313" w:author="aaron.wiest" w:date="2012-05-04T07:55:00Z"/>
          <w:rFonts w:ascii="Times New Roman" w:hAnsi="Times New Roman"/>
          <w:b w:val="0"/>
          <w:noProof/>
          <w:sz w:val="24"/>
          <w:szCs w:val="24"/>
          <w:lang w:val="en-US"/>
        </w:rPr>
      </w:pPr>
      <w:del w:id="314" w:author="aaron.wiest" w:date="2012-05-04T07:55:00Z">
        <w:r w:rsidRPr="00751E16">
          <w:rPr>
            <w:rPrChange w:id="315" w:author="aaron.wiest" w:date="2012-05-04T07:55:00Z">
              <w:rPr>
                <w:rStyle w:val="Hyperlink"/>
                <w:noProof/>
              </w:rPr>
            </w:rPrChange>
          </w:rPr>
          <w:delText>4.2.1.3</w:delText>
        </w:r>
        <w:r w:rsidR="009D3738" w:rsidDel="004549B2">
          <w:rPr>
            <w:rFonts w:ascii="Times New Roman" w:hAnsi="Times New Roman"/>
            <w:b w:val="0"/>
            <w:noProof/>
            <w:sz w:val="24"/>
            <w:szCs w:val="24"/>
            <w:lang w:val="en-US"/>
          </w:rPr>
          <w:tab/>
        </w:r>
        <w:r w:rsidRPr="00751E16">
          <w:rPr>
            <w:rPrChange w:id="316" w:author="aaron.wiest" w:date="2012-05-04T07:55:00Z">
              <w:rPr>
                <w:rStyle w:val="Hyperlink"/>
                <w:noProof/>
              </w:rPr>
            </w:rPrChange>
          </w:rPr>
          <w:delText>Label Thickness</w:delText>
        </w:r>
        <w:r w:rsidR="009D3738" w:rsidDel="004549B2">
          <w:rPr>
            <w:noProof/>
            <w:webHidden/>
          </w:rPr>
          <w:tab/>
          <w:delText>5</w:delText>
        </w:r>
      </w:del>
    </w:p>
    <w:p w:rsidR="009D3738" w:rsidDel="004549B2" w:rsidRDefault="00751E16">
      <w:pPr>
        <w:pStyle w:val="TOC4"/>
        <w:rPr>
          <w:del w:id="317" w:author="aaron.wiest" w:date="2012-05-04T07:55:00Z"/>
          <w:rFonts w:ascii="Times New Roman" w:hAnsi="Times New Roman"/>
          <w:b w:val="0"/>
          <w:noProof/>
          <w:sz w:val="24"/>
          <w:szCs w:val="24"/>
          <w:lang w:val="en-US"/>
        </w:rPr>
      </w:pPr>
      <w:del w:id="318" w:author="aaron.wiest" w:date="2012-05-04T07:55:00Z">
        <w:r w:rsidRPr="00751E16">
          <w:rPr>
            <w:rPrChange w:id="319" w:author="aaron.wiest" w:date="2012-05-04T07:55:00Z">
              <w:rPr>
                <w:rStyle w:val="Hyperlink"/>
                <w:noProof/>
              </w:rPr>
            </w:rPrChange>
          </w:rPr>
          <w:delText>4.2.1.4</w:delText>
        </w:r>
        <w:r w:rsidR="009D3738" w:rsidDel="004549B2">
          <w:rPr>
            <w:rFonts w:ascii="Times New Roman" w:hAnsi="Times New Roman"/>
            <w:b w:val="0"/>
            <w:noProof/>
            <w:sz w:val="24"/>
            <w:szCs w:val="24"/>
            <w:lang w:val="en-US"/>
          </w:rPr>
          <w:tab/>
        </w:r>
        <w:r w:rsidRPr="00751E16">
          <w:rPr>
            <w:rPrChange w:id="320" w:author="aaron.wiest" w:date="2012-05-04T07:55:00Z">
              <w:rPr>
                <w:rStyle w:val="Hyperlink"/>
                <w:noProof/>
              </w:rPr>
            </w:rPrChange>
          </w:rPr>
          <w:delText>Nature of the Adhesive</w:delText>
        </w:r>
        <w:r w:rsidR="009D3738" w:rsidDel="004549B2">
          <w:rPr>
            <w:noProof/>
            <w:webHidden/>
          </w:rPr>
          <w:tab/>
          <w:delText>5</w:delText>
        </w:r>
      </w:del>
    </w:p>
    <w:p w:rsidR="009D3738" w:rsidDel="004549B2" w:rsidRDefault="00751E16">
      <w:pPr>
        <w:pStyle w:val="TOC4"/>
        <w:rPr>
          <w:del w:id="321" w:author="aaron.wiest" w:date="2012-05-04T07:55:00Z"/>
          <w:rFonts w:ascii="Times New Roman" w:hAnsi="Times New Roman"/>
          <w:b w:val="0"/>
          <w:noProof/>
          <w:sz w:val="24"/>
          <w:szCs w:val="24"/>
          <w:lang w:val="en-US"/>
        </w:rPr>
      </w:pPr>
      <w:del w:id="322" w:author="aaron.wiest" w:date="2012-05-04T07:55:00Z">
        <w:r w:rsidRPr="00751E16">
          <w:rPr>
            <w:rPrChange w:id="323" w:author="aaron.wiest" w:date="2012-05-04T07:55:00Z">
              <w:rPr>
                <w:rStyle w:val="Hyperlink"/>
                <w:noProof/>
              </w:rPr>
            </w:rPrChange>
          </w:rPr>
          <w:delText>4.2.1.5</w:delText>
        </w:r>
        <w:r w:rsidR="009D3738" w:rsidDel="004549B2">
          <w:rPr>
            <w:rFonts w:ascii="Times New Roman" w:hAnsi="Times New Roman"/>
            <w:b w:val="0"/>
            <w:noProof/>
            <w:sz w:val="24"/>
            <w:szCs w:val="24"/>
            <w:lang w:val="en-US"/>
          </w:rPr>
          <w:tab/>
        </w:r>
        <w:r w:rsidRPr="00751E16">
          <w:rPr>
            <w:rPrChange w:id="324" w:author="aaron.wiest" w:date="2012-05-04T07:55:00Z">
              <w:rPr>
                <w:rStyle w:val="Hyperlink"/>
                <w:noProof/>
              </w:rPr>
            </w:rPrChange>
          </w:rPr>
          <w:delText>Adhesion Strength</w:delText>
        </w:r>
        <w:r w:rsidR="009D3738" w:rsidDel="004549B2">
          <w:rPr>
            <w:noProof/>
            <w:webHidden/>
          </w:rPr>
          <w:tab/>
          <w:delText>6</w:delText>
        </w:r>
      </w:del>
    </w:p>
    <w:p w:rsidR="009D3738" w:rsidDel="004549B2" w:rsidRDefault="00751E16">
      <w:pPr>
        <w:pStyle w:val="TOC4"/>
        <w:rPr>
          <w:del w:id="325" w:author="aaron.wiest" w:date="2012-05-04T07:55:00Z"/>
          <w:rFonts w:ascii="Times New Roman" w:hAnsi="Times New Roman"/>
          <w:b w:val="0"/>
          <w:noProof/>
          <w:sz w:val="24"/>
          <w:szCs w:val="24"/>
          <w:lang w:val="en-US"/>
        </w:rPr>
      </w:pPr>
      <w:del w:id="326" w:author="aaron.wiest" w:date="2012-05-04T07:55:00Z">
        <w:r w:rsidRPr="00751E16">
          <w:rPr>
            <w:rPrChange w:id="327" w:author="aaron.wiest" w:date="2012-05-04T07:55:00Z">
              <w:rPr>
                <w:rStyle w:val="Hyperlink"/>
                <w:noProof/>
              </w:rPr>
            </w:rPrChange>
          </w:rPr>
          <w:delText>4.2.1.6</w:delText>
        </w:r>
        <w:r w:rsidR="009D3738" w:rsidDel="004549B2">
          <w:rPr>
            <w:rFonts w:ascii="Times New Roman" w:hAnsi="Times New Roman"/>
            <w:b w:val="0"/>
            <w:noProof/>
            <w:sz w:val="24"/>
            <w:szCs w:val="24"/>
            <w:lang w:val="en-US"/>
          </w:rPr>
          <w:tab/>
        </w:r>
        <w:r w:rsidRPr="00751E16">
          <w:rPr>
            <w:rPrChange w:id="328" w:author="aaron.wiest" w:date="2012-05-04T07:55:00Z">
              <w:rPr>
                <w:rStyle w:val="Hyperlink"/>
                <w:noProof/>
              </w:rPr>
            </w:rPrChange>
          </w:rPr>
          <w:delText>Abrasion</w:delText>
        </w:r>
        <w:r w:rsidR="009D3738" w:rsidDel="004549B2">
          <w:rPr>
            <w:noProof/>
            <w:webHidden/>
          </w:rPr>
          <w:tab/>
          <w:delText>6</w:delText>
        </w:r>
      </w:del>
    </w:p>
    <w:p w:rsidR="009D3738" w:rsidDel="004549B2" w:rsidRDefault="00751E16">
      <w:pPr>
        <w:pStyle w:val="TOC2"/>
        <w:rPr>
          <w:del w:id="329" w:author="aaron.wiest" w:date="2012-05-04T07:55:00Z"/>
          <w:rFonts w:ascii="Times New Roman" w:hAnsi="Times New Roman"/>
          <w:b w:val="0"/>
          <w:sz w:val="24"/>
          <w:szCs w:val="24"/>
          <w:lang w:val="en-US"/>
        </w:rPr>
      </w:pPr>
      <w:del w:id="330" w:author="aaron.wiest" w:date="2012-05-04T07:55:00Z">
        <w:r w:rsidRPr="00751E16">
          <w:rPr>
            <w:rPrChange w:id="331" w:author="aaron.wiest" w:date="2012-05-04T07:55:00Z">
              <w:rPr>
                <w:rStyle w:val="Hyperlink"/>
              </w:rPr>
            </w:rPrChange>
          </w:rPr>
          <w:delText>4.3</w:delText>
        </w:r>
        <w:r w:rsidR="009D3738" w:rsidDel="004549B2">
          <w:rPr>
            <w:rFonts w:ascii="Times New Roman" w:hAnsi="Times New Roman"/>
            <w:b w:val="0"/>
            <w:sz w:val="24"/>
            <w:szCs w:val="24"/>
            <w:lang w:val="en-US"/>
          </w:rPr>
          <w:tab/>
        </w:r>
        <w:r w:rsidRPr="00751E16">
          <w:rPr>
            <w:rPrChange w:id="332" w:author="aaron.wiest" w:date="2012-05-04T07:55:00Z">
              <w:rPr>
                <w:rStyle w:val="Hyperlink"/>
              </w:rPr>
            </w:rPrChange>
          </w:rPr>
          <w:delText>Product labels for long term usage in outdoor applications</w:delText>
        </w:r>
        <w:r w:rsidR="009D3738" w:rsidDel="004549B2">
          <w:rPr>
            <w:webHidden/>
          </w:rPr>
          <w:tab/>
          <w:delText>6</w:delText>
        </w:r>
      </w:del>
    </w:p>
    <w:p w:rsidR="009D3738" w:rsidDel="004549B2" w:rsidRDefault="00751E16">
      <w:pPr>
        <w:pStyle w:val="TOC3"/>
        <w:rPr>
          <w:del w:id="333" w:author="aaron.wiest" w:date="2012-05-04T07:55:00Z"/>
          <w:rFonts w:ascii="Times New Roman" w:hAnsi="Times New Roman"/>
          <w:b w:val="0"/>
          <w:sz w:val="24"/>
          <w:szCs w:val="24"/>
          <w:lang w:val="en-US"/>
        </w:rPr>
      </w:pPr>
      <w:del w:id="334" w:author="aaron.wiest" w:date="2012-05-04T07:55:00Z">
        <w:r w:rsidRPr="00751E16">
          <w:rPr>
            <w:rPrChange w:id="335" w:author="aaron.wiest" w:date="2012-05-04T07:55:00Z">
              <w:rPr>
                <w:rStyle w:val="Hyperlink"/>
                <w:rFonts w:cs="Arial"/>
              </w:rPr>
            </w:rPrChange>
          </w:rPr>
          <w:delText>4.3.1</w:delText>
        </w:r>
        <w:r w:rsidR="009D3738" w:rsidDel="004549B2">
          <w:rPr>
            <w:rFonts w:ascii="Times New Roman" w:hAnsi="Times New Roman"/>
            <w:b w:val="0"/>
            <w:sz w:val="24"/>
            <w:szCs w:val="24"/>
            <w:lang w:val="en-US"/>
          </w:rPr>
          <w:tab/>
        </w:r>
        <w:r w:rsidRPr="00751E16">
          <w:rPr>
            <w:rPrChange w:id="336" w:author="aaron.wiest" w:date="2012-05-04T07:55:00Z">
              <w:rPr>
                <w:rStyle w:val="Hyperlink"/>
              </w:rPr>
            </w:rPrChange>
          </w:rPr>
          <w:delText xml:space="preserve">Ultraviolet (UV) light condensation (Non-highlighted from ATIS-0300044 – </w:delText>
        </w:r>
        <w:r w:rsidRPr="00751E16">
          <w:rPr>
            <w:highlight w:val="yellow"/>
            <w:rPrChange w:id="337" w:author="aaron.wiest" w:date="2012-05-04T07:55:00Z">
              <w:rPr>
                <w:rStyle w:val="Hyperlink"/>
                <w:highlight w:val="yellow"/>
              </w:rPr>
            </w:rPrChange>
          </w:rPr>
          <w:delText xml:space="preserve">highlighted from </w:delText>
        </w:r>
        <w:r w:rsidRPr="00751E16">
          <w:rPr>
            <w:rPrChange w:id="338" w:author="aaron.wiest" w:date="2012-05-04T07:55:00Z">
              <w:rPr>
                <w:rStyle w:val="Hyperlink"/>
              </w:rPr>
            </w:rPrChange>
          </w:rPr>
          <w:delText>MIL-PRF-61002 – in this clause/sub-clauses) – or put this clause in 9.7.1</w:delText>
        </w:r>
        <w:r w:rsidR="009D3738" w:rsidDel="004549B2">
          <w:rPr>
            <w:webHidden/>
          </w:rPr>
          <w:tab/>
          <w:delText>6</w:delText>
        </w:r>
      </w:del>
    </w:p>
    <w:p w:rsidR="009D3738" w:rsidDel="004549B2" w:rsidRDefault="00751E16">
      <w:pPr>
        <w:pStyle w:val="TOC4"/>
        <w:rPr>
          <w:del w:id="339" w:author="aaron.wiest" w:date="2012-05-04T07:55:00Z"/>
          <w:rFonts w:ascii="Times New Roman" w:hAnsi="Times New Roman"/>
          <w:b w:val="0"/>
          <w:noProof/>
          <w:sz w:val="24"/>
          <w:szCs w:val="24"/>
          <w:lang w:val="en-US"/>
        </w:rPr>
      </w:pPr>
      <w:del w:id="340" w:author="aaron.wiest" w:date="2012-05-04T07:55:00Z">
        <w:r w:rsidRPr="00751E16">
          <w:rPr>
            <w:rPrChange w:id="341" w:author="aaron.wiest" w:date="2012-05-04T07:55:00Z">
              <w:rPr>
                <w:rStyle w:val="Hyperlink"/>
                <w:noProof/>
              </w:rPr>
            </w:rPrChange>
          </w:rPr>
          <w:delText>4.3.1.1</w:delText>
        </w:r>
        <w:r w:rsidR="009D3738" w:rsidDel="004549B2">
          <w:rPr>
            <w:rFonts w:ascii="Times New Roman" w:hAnsi="Times New Roman"/>
            <w:b w:val="0"/>
            <w:noProof/>
            <w:sz w:val="24"/>
            <w:szCs w:val="24"/>
            <w:lang w:val="en-US"/>
          </w:rPr>
          <w:tab/>
        </w:r>
        <w:r w:rsidRPr="00751E16">
          <w:rPr>
            <w:rPrChange w:id="342" w:author="aaron.wiest" w:date="2012-05-04T07:55:00Z">
              <w:rPr>
                <w:rStyle w:val="Hyperlink"/>
                <w:noProof/>
              </w:rPr>
            </w:rPrChange>
          </w:rPr>
          <w:delText>Apparatus</w:delText>
        </w:r>
        <w:r w:rsidR="009D3738" w:rsidDel="004549B2">
          <w:rPr>
            <w:noProof/>
            <w:webHidden/>
          </w:rPr>
          <w:tab/>
          <w:delText>6</w:delText>
        </w:r>
      </w:del>
    </w:p>
    <w:p w:rsidR="009D3738" w:rsidDel="004549B2" w:rsidRDefault="00751E16">
      <w:pPr>
        <w:pStyle w:val="TOC4"/>
        <w:rPr>
          <w:del w:id="343" w:author="aaron.wiest" w:date="2012-05-04T07:55:00Z"/>
          <w:rFonts w:ascii="Times New Roman" w:hAnsi="Times New Roman"/>
          <w:b w:val="0"/>
          <w:noProof/>
          <w:sz w:val="24"/>
          <w:szCs w:val="24"/>
          <w:lang w:val="en-US"/>
        </w:rPr>
      </w:pPr>
      <w:del w:id="344" w:author="aaron.wiest" w:date="2012-05-04T07:55:00Z">
        <w:r w:rsidRPr="00751E16">
          <w:rPr>
            <w:rPrChange w:id="345" w:author="aaron.wiest" w:date="2012-05-04T07:55:00Z">
              <w:rPr>
                <w:rStyle w:val="Hyperlink"/>
                <w:noProof/>
              </w:rPr>
            </w:rPrChange>
          </w:rPr>
          <w:delText>4.3.1.2</w:delText>
        </w:r>
        <w:r w:rsidR="009D3738" w:rsidDel="004549B2">
          <w:rPr>
            <w:rFonts w:ascii="Times New Roman" w:hAnsi="Times New Roman"/>
            <w:b w:val="0"/>
            <w:noProof/>
            <w:sz w:val="24"/>
            <w:szCs w:val="24"/>
            <w:lang w:val="en-US"/>
          </w:rPr>
          <w:tab/>
        </w:r>
        <w:r w:rsidRPr="00751E16">
          <w:rPr>
            <w:rPrChange w:id="346" w:author="aaron.wiest" w:date="2012-05-04T07:55:00Z">
              <w:rPr>
                <w:rStyle w:val="Hyperlink"/>
                <w:noProof/>
              </w:rPr>
            </w:rPrChange>
          </w:rPr>
          <w:delText>Preparation of Test Labels and Test Panels</w:delText>
        </w:r>
        <w:r w:rsidR="009D3738" w:rsidDel="004549B2">
          <w:rPr>
            <w:noProof/>
            <w:webHidden/>
          </w:rPr>
          <w:tab/>
          <w:delText>6</w:delText>
        </w:r>
      </w:del>
    </w:p>
    <w:p w:rsidR="009D3738" w:rsidDel="004549B2" w:rsidRDefault="00751E16">
      <w:pPr>
        <w:pStyle w:val="TOC4"/>
        <w:rPr>
          <w:del w:id="347" w:author="aaron.wiest" w:date="2012-05-04T07:55:00Z"/>
          <w:rFonts w:ascii="Times New Roman" w:hAnsi="Times New Roman"/>
          <w:b w:val="0"/>
          <w:noProof/>
          <w:sz w:val="24"/>
          <w:szCs w:val="24"/>
          <w:lang w:val="en-US"/>
        </w:rPr>
      </w:pPr>
      <w:del w:id="348" w:author="aaron.wiest" w:date="2012-05-04T07:55:00Z">
        <w:r w:rsidRPr="00751E16">
          <w:rPr>
            <w:rPrChange w:id="349" w:author="aaron.wiest" w:date="2012-05-04T07:55:00Z">
              <w:rPr>
                <w:rStyle w:val="Hyperlink"/>
                <w:noProof/>
              </w:rPr>
            </w:rPrChange>
          </w:rPr>
          <w:delText>4.3.1.3</w:delText>
        </w:r>
        <w:r w:rsidR="009D3738" w:rsidDel="004549B2">
          <w:rPr>
            <w:rFonts w:ascii="Times New Roman" w:hAnsi="Times New Roman"/>
            <w:b w:val="0"/>
            <w:noProof/>
            <w:sz w:val="24"/>
            <w:szCs w:val="24"/>
            <w:lang w:val="en-US"/>
          </w:rPr>
          <w:tab/>
        </w:r>
        <w:r w:rsidRPr="00751E16">
          <w:rPr>
            <w:rPrChange w:id="350" w:author="aaron.wiest" w:date="2012-05-04T07:55:00Z">
              <w:rPr>
                <w:rStyle w:val="Hyperlink"/>
                <w:noProof/>
              </w:rPr>
            </w:rPrChange>
          </w:rPr>
          <w:delText>Method.</w:delText>
        </w:r>
        <w:r w:rsidR="009D3738" w:rsidDel="004549B2">
          <w:rPr>
            <w:noProof/>
            <w:webHidden/>
          </w:rPr>
          <w:tab/>
          <w:delText>6</w:delText>
        </w:r>
      </w:del>
    </w:p>
    <w:p w:rsidR="009D3738" w:rsidDel="004549B2" w:rsidRDefault="00751E16">
      <w:pPr>
        <w:pStyle w:val="TOC3"/>
        <w:rPr>
          <w:del w:id="351" w:author="aaron.wiest" w:date="2012-05-04T07:55:00Z"/>
          <w:rFonts w:ascii="Times New Roman" w:hAnsi="Times New Roman"/>
          <w:b w:val="0"/>
          <w:sz w:val="24"/>
          <w:szCs w:val="24"/>
          <w:lang w:val="en-US"/>
        </w:rPr>
      </w:pPr>
      <w:del w:id="352" w:author="aaron.wiest" w:date="2012-05-04T07:55:00Z">
        <w:r w:rsidRPr="00751E16">
          <w:rPr>
            <w:rPrChange w:id="353" w:author="aaron.wiest" w:date="2012-05-04T07:55:00Z">
              <w:rPr>
                <w:rStyle w:val="Hyperlink"/>
                <w:rFonts w:cs="Arial"/>
              </w:rPr>
            </w:rPrChange>
          </w:rPr>
          <w:delText>4.3.2</w:delText>
        </w:r>
        <w:r w:rsidR="009D3738" w:rsidDel="004549B2">
          <w:rPr>
            <w:rFonts w:ascii="Times New Roman" w:hAnsi="Times New Roman"/>
            <w:b w:val="0"/>
            <w:sz w:val="24"/>
            <w:szCs w:val="24"/>
            <w:lang w:val="en-US"/>
          </w:rPr>
          <w:tab/>
        </w:r>
        <w:r w:rsidRPr="00751E16">
          <w:rPr>
            <w:rPrChange w:id="354" w:author="aaron.wiest" w:date="2012-05-04T07:55:00Z">
              <w:rPr>
                <w:rStyle w:val="Hyperlink"/>
              </w:rPr>
            </w:rPrChange>
          </w:rPr>
          <w:delText>Moisture / Rain Resistance</w:delText>
        </w:r>
        <w:r w:rsidR="009D3738" w:rsidDel="004549B2">
          <w:rPr>
            <w:webHidden/>
          </w:rPr>
          <w:tab/>
          <w:delText>6</w:delText>
        </w:r>
      </w:del>
    </w:p>
    <w:p w:rsidR="009D3738" w:rsidDel="004549B2" w:rsidRDefault="00751E16">
      <w:pPr>
        <w:pStyle w:val="TOC1"/>
        <w:rPr>
          <w:del w:id="355" w:author="aaron.wiest" w:date="2012-05-04T07:55:00Z"/>
          <w:rFonts w:ascii="Times New Roman" w:hAnsi="Times New Roman"/>
          <w:b w:val="0"/>
          <w:sz w:val="24"/>
          <w:szCs w:val="24"/>
          <w:lang w:val="en-US"/>
        </w:rPr>
      </w:pPr>
      <w:del w:id="356" w:author="aaron.wiest" w:date="2012-05-04T07:55:00Z">
        <w:r w:rsidRPr="00751E16">
          <w:rPr>
            <w:rPrChange w:id="357" w:author="aaron.wiest" w:date="2012-05-04T07:55:00Z">
              <w:rPr>
                <w:rStyle w:val="Hyperlink"/>
              </w:rPr>
            </w:rPrChange>
          </w:rPr>
          <w:lastRenderedPageBreak/>
          <w:delText>5</w:delText>
        </w:r>
        <w:r w:rsidR="009D3738" w:rsidDel="004549B2">
          <w:rPr>
            <w:rFonts w:ascii="Times New Roman" w:hAnsi="Times New Roman"/>
            <w:b w:val="0"/>
            <w:sz w:val="24"/>
            <w:szCs w:val="24"/>
            <w:lang w:val="en-US"/>
          </w:rPr>
          <w:tab/>
        </w:r>
        <w:r w:rsidRPr="00751E16">
          <w:rPr>
            <w:rPrChange w:id="358" w:author="aaron.wiest" w:date="2012-05-04T07:55:00Z">
              <w:rPr>
                <w:rStyle w:val="Hyperlink"/>
              </w:rPr>
            </w:rPrChange>
          </w:rPr>
          <w:delText>Product Package Labeling Applications</w:delText>
        </w:r>
        <w:r w:rsidR="009D3738" w:rsidDel="004549B2">
          <w:rPr>
            <w:webHidden/>
          </w:rPr>
          <w:tab/>
          <w:delText>6</w:delText>
        </w:r>
      </w:del>
    </w:p>
    <w:p w:rsidR="009D3738" w:rsidDel="004549B2" w:rsidRDefault="00751E16">
      <w:pPr>
        <w:pStyle w:val="TOC2"/>
        <w:rPr>
          <w:del w:id="359" w:author="aaron.wiest" w:date="2012-05-04T07:55:00Z"/>
          <w:rFonts w:ascii="Times New Roman" w:hAnsi="Times New Roman"/>
          <w:b w:val="0"/>
          <w:sz w:val="24"/>
          <w:szCs w:val="24"/>
          <w:lang w:val="en-US"/>
        </w:rPr>
      </w:pPr>
      <w:del w:id="360" w:author="aaron.wiest" w:date="2012-05-04T07:55:00Z">
        <w:r w:rsidRPr="00751E16">
          <w:rPr>
            <w:rPrChange w:id="361" w:author="aaron.wiest" w:date="2012-05-04T07:55:00Z">
              <w:rPr>
                <w:rStyle w:val="Hyperlink"/>
              </w:rPr>
            </w:rPrChange>
          </w:rPr>
          <w:delText>5.1</w:delText>
        </w:r>
        <w:r w:rsidR="009D3738" w:rsidDel="004549B2">
          <w:rPr>
            <w:rFonts w:ascii="Times New Roman" w:hAnsi="Times New Roman"/>
            <w:b w:val="0"/>
            <w:sz w:val="24"/>
            <w:szCs w:val="24"/>
            <w:lang w:val="en-US"/>
          </w:rPr>
          <w:tab/>
        </w:r>
        <w:r w:rsidRPr="00751E16">
          <w:rPr>
            <w:rPrChange w:id="362" w:author="aaron.wiest" w:date="2012-05-04T07:55:00Z">
              <w:rPr>
                <w:rStyle w:val="Hyperlink"/>
              </w:rPr>
            </w:rPrChange>
          </w:rPr>
          <w:delText>Product Package labels for long term usage in controlled environments</w:delText>
        </w:r>
        <w:r w:rsidR="009D3738" w:rsidDel="004549B2">
          <w:rPr>
            <w:webHidden/>
          </w:rPr>
          <w:tab/>
          <w:delText>6</w:delText>
        </w:r>
      </w:del>
    </w:p>
    <w:p w:rsidR="009D3738" w:rsidDel="004549B2" w:rsidRDefault="00751E16">
      <w:pPr>
        <w:pStyle w:val="TOC1"/>
        <w:rPr>
          <w:del w:id="363" w:author="aaron.wiest" w:date="2012-05-04T07:55:00Z"/>
          <w:rFonts w:ascii="Times New Roman" w:hAnsi="Times New Roman"/>
          <w:b w:val="0"/>
          <w:sz w:val="24"/>
          <w:szCs w:val="24"/>
          <w:lang w:val="en-US"/>
        </w:rPr>
      </w:pPr>
      <w:del w:id="364" w:author="aaron.wiest" w:date="2012-05-04T07:55:00Z">
        <w:r w:rsidRPr="00751E16">
          <w:rPr>
            <w:rPrChange w:id="365" w:author="aaron.wiest" w:date="2012-05-04T07:55:00Z">
              <w:rPr>
                <w:rStyle w:val="Hyperlink"/>
              </w:rPr>
            </w:rPrChange>
          </w:rPr>
          <w:delText>6</w:delText>
        </w:r>
        <w:r w:rsidR="009D3738" w:rsidDel="004549B2">
          <w:rPr>
            <w:rFonts w:ascii="Times New Roman" w:hAnsi="Times New Roman"/>
            <w:b w:val="0"/>
            <w:sz w:val="24"/>
            <w:szCs w:val="24"/>
            <w:lang w:val="en-US"/>
          </w:rPr>
          <w:tab/>
        </w:r>
        <w:r w:rsidRPr="00751E16">
          <w:rPr>
            <w:rPrChange w:id="366" w:author="aaron.wiest" w:date="2012-05-04T07:55:00Z">
              <w:rPr>
                <w:rStyle w:val="Hyperlink"/>
              </w:rPr>
            </w:rPrChange>
          </w:rPr>
          <w:delText>Shipping Container Labeling Applications</w:delText>
        </w:r>
        <w:r w:rsidR="009D3738" w:rsidDel="004549B2">
          <w:rPr>
            <w:webHidden/>
          </w:rPr>
          <w:tab/>
          <w:delText>6</w:delText>
        </w:r>
      </w:del>
    </w:p>
    <w:p w:rsidR="009D3738" w:rsidDel="004549B2" w:rsidRDefault="00751E16">
      <w:pPr>
        <w:pStyle w:val="TOC2"/>
        <w:rPr>
          <w:del w:id="367" w:author="aaron.wiest" w:date="2012-05-04T07:55:00Z"/>
          <w:rFonts w:ascii="Times New Roman" w:hAnsi="Times New Roman"/>
          <w:b w:val="0"/>
          <w:sz w:val="24"/>
          <w:szCs w:val="24"/>
          <w:lang w:val="en-US"/>
        </w:rPr>
      </w:pPr>
      <w:del w:id="368" w:author="aaron.wiest" w:date="2012-05-04T07:55:00Z">
        <w:r w:rsidRPr="00751E16">
          <w:rPr>
            <w:rPrChange w:id="369" w:author="aaron.wiest" w:date="2012-05-04T07:55:00Z">
              <w:rPr>
                <w:rStyle w:val="Hyperlink"/>
              </w:rPr>
            </w:rPrChange>
          </w:rPr>
          <w:delText>6.1</w:delText>
        </w:r>
        <w:r w:rsidR="009D3738" w:rsidDel="004549B2">
          <w:rPr>
            <w:rFonts w:ascii="Times New Roman" w:hAnsi="Times New Roman"/>
            <w:b w:val="0"/>
            <w:sz w:val="24"/>
            <w:szCs w:val="24"/>
            <w:lang w:val="en-US"/>
          </w:rPr>
          <w:tab/>
        </w:r>
        <w:r w:rsidRPr="00751E16">
          <w:rPr>
            <w:rPrChange w:id="370" w:author="aaron.wiest" w:date="2012-05-04T07:55:00Z">
              <w:rPr>
                <w:rStyle w:val="Hyperlink"/>
              </w:rPr>
            </w:rPrChange>
          </w:rPr>
          <w:delText>Shipping Container Labels for long term usage in controlled environments</w:delText>
        </w:r>
        <w:r w:rsidR="009D3738" w:rsidDel="004549B2">
          <w:rPr>
            <w:webHidden/>
          </w:rPr>
          <w:tab/>
          <w:delText>6</w:delText>
        </w:r>
      </w:del>
    </w:p>
    <w:p w:rsidR="009D3738" w:rsidDel="004549B2" w:rsidRDefault="00751E16">
      <w:pPr>
        <w:pStyle w:val="TOC3"/>
        <w:rPr>
          <w:del w:id="371" w:author="aaron.wiest" w:date="2012-05-04T07:55:00Z"/>
          <w:rFonts w:ascii="Times New Roman" w:hAnsi="Times New Roman"/>
          <w:b w:val="0"/>
          <w:sz w:val="24"/>
          <w:szCs w:val="24"/>
          <w:lang w:val="en-US"/>
        </w:rPr>
      </w:pPr>
      <w:del w:id="372" w:author="aaron.wiest" w:date="2012-05-04T07:55:00Z">
        <w:r w:rsidRPr="00751E16">
          <w:rPr>
            <w:rPrChange w:id="373" w:author="aaron.wiest" w:date="2012-05-04T07:55:00Z">
              <w:rPr>
                <w:rStyle w:val="Hyperlink"/>
                <w:rFonts w:cs="Arial"/>
              </w:rPr>
            </w:rPrChange>
          </w:rPr>
          <w:delText>6.1.1</w:delText>
        </w:r>
        <w:r w:rsidR="009D3738" w:rsidDel="004549B2">
          <w:rPr>
            <w:rFonts w:ascii="Times New Roman" w:hAnsi="Times New Roman"/>
            <w:b w:val="0"/>
            <w:sz w:val="24"/>
            <w:szCs w:val="24"/>
            <w:lang w:val="en-US"/>
          </w:rPr>
          <w:tab/>
        </w:r>
        <w:r w:rsidRPr="00751E16">
          <w:rPr>
            <w:rPrChange w:id="374" w:author="aaron.wiest" w:date="2012-05-04T07:55:00Z">
              <w:rPr>
                <w:rStyle w:val="Hyperlink"/>
              </w:rPr>
            </w:rPrChange>
          </w:rPr>
          <w:delText>General</w:delText>
        </w:r>
        <w:r w:rsidR="009D3738" w:rsidDel="004549B2">
          <w:rPr>
            <w:webHidden/>
          </w:rPr>
          <w:tab/>
          <w:delText>6</w:delText>
        </w:r>
      </w:del>
    </w:p>
    <w:p w:rsidR="009D3738" w:rsidDel="004549B2" w:rsidRDefault="00751E16">
      <w:pPr>
        <w:pStyle w:val="TOC3"/>
        <w:rPr>
          <w:del w:id="375" w:author="aaron.wiest" w:date="2012-05-04T07:55:00Z"/>
          <w:rFonts w:ascii="Times New Roman" w:hAnsi="Times New Roman"/>
          <w:b w:val="0"/>
          <w:sz w:val="24"/>
          <w:szCs w:val="24"/>
          <w:lang w:val="en-US"/>
        </w:rPr>
      </w:pPr>
      <w:del w:id="376" w:author="aaron.wiest" w:date="2012-05-04T07:55:00Z">
        <w:r w:rsidRPr="00751E16">
          <w:rPr>
            <w:rPrChange w:id="377" w:author="aaron.wiest" w:date="2012-05-04T07:55:00Z">
              <w:rPr>
                <w:rStyle w:val="Hyperlink"/>
                <w:rFonts w:cs="Arial"/>
              </w:rPr>
            </w:rPrChange>
          </w:rPr>
          <w:delText>6.1.2</w:delText>
        </w:r>
        <w:r w:rsidR="009D3738" w:rsidDel="004549B2">
          <w:rPr>
            <w:rFonts w:ascii="Times New Roman" w:hAnsi="Times New Roman"/>
            <w:b w:val="0"/>
            <w:sz w:val="24"/>
            <w:szCs w:val="24"/>
            <w:lang w:val="en-US"/>
          </w:rPr>
          <w:tab/>
        </w:r>
        <w:r w:rsidRPr="00751E16">
          <w:rPr>
            <w:rPrChange w:id="378" w:author="aaron.wiest" w:date="2012-05-04T07:55:00Z">
              <w:rPr>
                <w:rStyle w:val="Hyperlink"/>
              </w:rPr>
            </w:rPrChange>
          </w:rPr>
          <w:delText>Requirements</w:delText>
        </w:r>
        <w:r w:rsidR="009D3738" w:rsidDel="004549B2">
          <w:rPr>
            <w:webHidden/>
          </w:rPr>
          <w:tab/>
          <w:delText>7</w:delText>
        </w:r>
      </w:del>
    </w:p>
    <w:p w:rsidR="009D3738" w:rsidDel="004549B2" w:rsidRDefault="00751E16">
      <w:pPr>
        <w:pStyle w:val="TOC3"/>
        <w:rPr>
          <w:del w:id="379" w:author="aaron.wiest" w:date="2012-05-04T07:55:00Z"/>
          <w:rFonts w:ascii="Times New Roman" w:hAnsi="Times New Roman"/>
          <w:b w:val="0"/>
          <w:sz w:val="24"/>
          <w:szCs w:val="24"/>
          <w:lang w:val="en-US"/>
        </w:rPr>
      </w:pPr>
      <w:del w:id="380" w:author="aaron.wiest" w:date="2012-05-04T07:55:00Z">
        <w:r w:rsidRPr="00751E16">
          <w:rPr>
            <w:rPrChange w:id="381" w:author="aaron.wiest" w:date="2012-05-04T07:55:00Z">
              <w:rPr>
                <w:rStyle w:val="Hyperlink"/>
                <w:rFonts w:cs="Arial"/>
              </w:rPr>
            </w:rPrChange>
          </w:rPr>
          <w:delText>6.1.3</w:delText>
        </w:r>
        <w:r w:rsidR="009D3738" w:rsidDel="004549B2">
          <w:rPr>
            <w:rFonts w:ascii="Times New Roman" w:hAnsi="Times New Roman"/>
            <w:b w:val="0"/>
            <w:sz w:val="24"/>
            <w:szCs w:val="24"/>
            <w:lang w:val="en-US"/>
          </w:rPr>
          <w:tab/>
        </w:r>
        <w:r w:rsidRPr="00751E16">
          <w:rPr>
            <w:rPrChange w:id="382" w:author="aaron.wiest" w:date="2012-05-04T07:55:00Z">
              <w:rPr>
                <w:rStyle w:val="Hyperlink"/>
              </w:rPr>
            </w:rPrChange>
          </w:rPr>
          <w:delText>Adhesion characteristics</w:delText>
        </w:r>
        <w:r w:rsidR="009D3738" w:rsidDel="004549B2">
          <w:rPr>
            <w:webHidden/>
          </w:rPr>
          <w:tab/>
          <w:delText>7</w:delText>
        </w:r>
      </w:del>
    </w:p>
    <w:p w:rsidR="009D3738" w:rsidDel="004549B2" w:rsidRDefault="00751E16">
      <w:pPr>
        <w:pStyle w:val="TOC3"/>
        <w:rPr>
          <w:del w:id="383" w:author="aaron.wiest" w:date="2012-05-04T07:55:00Z"/>
          <w:rFonts w:ascii="Times New Roman" w:hAnsi="Times New Roman"/>
          <w:b w:val="0"/>
          <w:sz w:val="24"/>
          <w:szCs w:val="24"/>
          <w:lang w:val="en-US"/>
        </w:rPr>
      </w:pPr>
      <w:del w:id="384" w:author="aaron.wiest" w:date="2012-05-04T07:55:00Z">
        <w:r w:rsidRPr="00751E16">
          <w:rPr>
            <w:rPrChange w:id="385" w:author="aaron.wiest" w:date="2012-05-04T07:55:00Z">
              <w:rPr>
                <w:rStyle w:val="Hyperlink"/>
                <w:rFonts w:cs="Arial"/>
                <w:spacing w:val="-3"/>
              </w:rPr>
            </w:rPrChange>
          </w:rPr>
          <w:delText>6.1.4</w:delText>
        </w:r>
        <w:r w:rsidR="009D3738" w:rsidDel="004549B2">
          <w:rPr>
            <w:rFonts w:ascii="Times New Roman" w:hAnsi="Times New Roman"/>
            <w:b w:val="0"/>
            <w:sz w:val="24"/>
            <w:szCs w:val="24"/>
            <w:lang w:val="en-US"/>
          </w:rPr>
          <w:tab/>
        </w:r>
        <w:r w:rsidRPr="00751E16">
          <w:rPr>
            <w:rPrChange w:id="386" w:author="aaron.wiest" w:date="2012-05-04T07:55:00Z">
              <w:rPr>
                <w:rStyle w:val="Hyperlink"/>
              </w:rPr>
            </w:rPrChange>
          </w:rPr>
          <w:delText>Use and protection</w:delText>
        </w:r>
        <w:r w:rsidR="009D3738" w:rsidDel="004549B2">
          <w:rPr>
            <w:webHidden/>
          </w:rPr>
          <w:tab/>
          <w:delText>7</w:delText>
        </w:r>
      </w:del>
    </w:p>
    <w:p w:rsidR="009D3738" w:rsidDel="004549B2" w:rsidRDefault="00751E16">
      <w:pPr>
        <w:pStyle w:val="TOC3"/>
        <w:rPr>
          <w:del w:id="387" w:author="aaron.wiest" w:date="2012-05-04T07:55:00Z"/>
          <w:rFonts w:ascii="Times New Roman" w:hAnsi="Times New Roman"/>
          <w:b w:val="0"/>
          <w:sz w:val="24"/>
          <w:szCs w:val="24"/>
          <w:lang w:val="en-US"/>
        </w:rPr>
      </w:pPr>
      <w:del w:id="388" w:author="aaron.wiest" w:date="2012-05-04T07:55:00Z">
        <w:r w:rsidRPr="00751E16">
          <w:rPr>
            <w:rPrChange w:id="389" w:author="aaron.wiest" w:date="2012-05-04T07:55:00Z">
              <w:rPr>
                <w:rStyle w:val="Hyperlink"/>
                <w:rFonts w:cs="Arial"/>
                <w:spacing w:val="-3"/>
              </w:rPr>
            </w:rPrChange>
          </w:rPr>
          <w:delText>6.1.5</w:delText>
        </w:r>
        <w:r w:rsidR="009D3738" w:rsidDel="004549B2">
          <w:rPr>
            <w:rFonts w:ascii="Times New Roman" w:hAnsi="Times New Roman"/>
            <w:b w:val="0"/>
            <w:sz w:val="24"/>
            <w:szCs w:val="24"/>
            <w:lang w:val="en-US"/>
          </w:rPr>
          <w:tab/>
        </w:r>
        <w:r w:rsidRPr="00751E16">
          <w:rPr>
            <w:rPrChange w:id="390" w:author="aaron.wiest" w:date="2012-05-04T07:55:00Z">
              <w:rPr>
                <w:rStyle w:val="Hyperlink"/>
              </w:rPr>
            </w:rPrChange>
          </w:rPr>
          <w:delText>Storage Conditions</w:delText>
        </w:r>
        <w:r w:rsidR="009D3738" w:rsidDel="004549B2">
          <w:rPr>
            <w:webHidden/>
          </w:rPr>
          <w:tab/>
          <w:delText>7</w:delText>
        </w:r>
      </w:del>
    </w:p>
    <w:p w:rsidR="009D3738" w:rsidDel="004549B2" w:rsidRDefault="00751E16">
      <w:pPr>
        <w:pStyle w:val="TOC3"/>
        <w:rPr>
          <w:del w:id="391" w:author="aaron.wiest" w:date="2012-05-04T07:55:00Z"/>
          <w:rFonts w:ascii="Times New Roman" w:hAnsi="Times New Roman"/>
          <w:b w:val="0"/>
          <w:sz w:val="24"/>
          <w:szCs w:val="24"/>
          <w:lang w:val="en-US"/>
        </w:rPr>
      </w:pPr>
      <w:del w:id="392" w:author="aaron.wiest" w:date="2012-05-04T07:55:00Z">
        <w:r w:rsidRPr="00751E16">
          <w:rPr>
            <w:rPrChange w:id="393" w:author="aaron.wiest" w:date="2012-05-04T07:55:00Z">
              <w:rPr>
                <w:rStyle w:val="Hyperlink"/>
                <w:rFonts w:cs="Arial"/>
                <w:spacing w:val="-3"/>
              </w:rPr>
            </w:rPrChange>
          </w:rPr>
          <w:delText>6.1.6</w:delText>
        </w:r>
        <w:r w:rsidR="009D3738" w:rsidDel="004549B2">
          <w:rPr>
            <w:rFonts w:ascii="Times New Roman" w:hAnsi="Times New Roman"/>
            <w:b w:val="0"/>
            <w:sz w:val="24"/>
            <w:szCs w:val="24"/>
            <w:lang w:val="en-US"/>
          </w:rPr>
          <w:tab/>
        </w:r>
        <w:r w:rsidRPr="00751E16">
          <w:rPr>
            <w:rPrChange w:id="394" w:author="aaron.wiest" w:date="2012-05-04T07:55:00Z">
              <w:rPr>
                <w:rStyle w:val="Hyperlink"/>
              </w:rPr>
            </w:rPrChange>
          </w:rPr>
          <w:delText>Longevity</w:delText>
        </w:r>
        <w:r w:rsidR="009D3738" w:rsidDel="004549B2">
          <w:rPr>
            <w:webHidden/>
          </w:rPr>
          <w:tab/>
          <w:delText>7</w:delText>
        </w:r>
      </w:del>
    </w:p>
    <w:p w:rsidR="009D3738" w:rsidDel="004549B2" w:rsidRDefault="00751E16">
      <w:pPr>
        <w:pStyle w:val="TOC3"/>
        <w:rPr>
          <w:del w:id="395" w:author="aaron.wiest" w:date="2012-05-04T07:55:00Z"/>
          <w:rFonts w:ascii="Times New Roman" w:hAnsi="Times New Roman"/>
          <w:b w:val="0"/>
          <w:sz w:val="24"/>
          <w:szCs w:val="24"/>
          <w:lang w:val="en-US"/>
        </w:rPr>
      </w:pPr>
      <w:del w:id="396" w:author="aaron.wiest" w:date="2012-05-04T07:55:00Z">
        <w:r w:rsidRPr="00751E16">
          <w:rPr>
            <w:rPrChange w:id="397" w:author="aaron.wiest" w:date="2012-05-04T07:55:00Z">
              <w:rPr>
                <w:rStyle w:val="Hyperlink"/>
                <w:rFonts w:cs="Arial"/>
              </w:rPr>
            </w:rPrChange>
          </w:rPr>
          <w:delText>6.1.7</w:delText>
        </w:r>
        <w:r w:rsidR="009D3738" w:rsidDel="004549B2">
          <w:rPr>
            <w:rFonts w:ascii="Times New Roman" w:hAnsi="Times New Roman"/>
            <w:b w:val="0"/>
            <w:sz w:val="24"/>
            <w:szCs w:val="24"/>
            <w:lang w:val="en-US"/>
          </w:rPr>
          <w:tab/>
        </w:r>
        <w:r w:rsidRPr="00751E16">
          <w:rPr>
            <w:rPrChange w:id="398" w:author="aaron.wiest" w:date="2012-05-04T07:55:00Z">
              <w:rPr>
                <w:rStyle w:val="Hyperlink"/>
              </w:rPr>
            </w:rPrChange>
          </w:rPr>
          <w:delText>Blank label stock contamination</w:delText>
        </w:r>
        <w:r w:rsidR="009D3738" w:rsidDel="004549B2">
          <w:rPr>
            <w:webHidden/>
          </w:rPr>
          <w:tab/>
          <w:delText>7</w:delText>
        </w:r>
      </w:del>
    </w:p>
    <w:p w:rsidR="009D3738" w:rsidDel="004549B2" w:rsidRDefault="00751E16">
      <w:pPr>
        <w:pStyle w:val="TOC3"/>
        <w:rPr>
          <w:del w:id="399" w:author="aaron.wiest" w:date="2012-05-04T07:55:00Z"/>
          <w:rFonts w:ascii="Times New Roman" w:hAnsi="Times New Roman"/>
          <w:b w:val="0"/>
          <w:sz w:val="24"/>
          <w:szCs w:val="24"/>
          <w:lang w:val="en-US"/>
        </w:rPr>
      </w:pPr>
      <w:del w:id="400" w:author="aaron.wiest" w:date="2012-05-04T07:55:00Z">
        <w:r w:rsidRPr="00751E16">
          <w:rPr>
            <w:rPrChange w:id="401" w:author="aaron.wiest" w:date="2012-05-04T07:55:00Z">
              <w:rPr>
                <w:rStyle w:val="Hyperlink"/>
                <w:rFonts w:cs="Arial"/>
              </w:rPr>
            </w:rPrChange>
          </w:rPr>
          <w:delText>6.1.8</w:delText>
        </w:r>
        <w:r w:rsidR="009D3738" w:rsidDel="004549B2">
          <w:rPr>
            <w:rFonts w:ascii="Times New Roman" w:hAnsi="Times New Roman"/>
            <w:b w:val="0"/>
            <w:sz w:val="24"/>
            <w:szCs w:val="24"/>
            <w:lang w:val="en-US"/>
          </w:rPr>
          <w:tab/>
        </w:r>
        <w:r w:rsidRPr="00751E16">
          <w:rPr>
            <w:rPrChange w:id="402" w:author="aaron.wiest" w:date="2012-05-04T07:55:00Z">
              <w:rPr>
                <w:rStyle w:val="Hyperlink"/>
              </w:rPr>
            </w:rPrChange>
          </w:rPr>
          <w:delText>Recyclability</w:delText>
        </w:r>
        <w:r w:rsidR="009D3738" w:rsidDel="004549B2">
          <w:rPr>
            <w:webHidden/>
          </w:rPr>
          <w:tab/>
          <w:delText>7</w:delText>
        </w:r>
      </w:del>
    </w:p>
    <w:p w:rsidR="009D3738" w:rsidDel="004549B2" w:rsidRDefault="00751E16">
      <w:pPr>
        <w:pStyle w:val="TOC2"/>
        <w:rPr>
          <w:del w:id="403" w:author="aaron.wiest" w:date="2012-05-04T07:55:00Z"/>
          <w:rFonts w:ascii="Times New Roman" w:hAnsi="Times New Roman"/>
          <w:b w:val="0"/>
          <w:sz w:val="24"/>
          <w:szCs w:val="24"/>
          <w:lang w:val="en-US"/>
        </w:rPr>
      </w:pPr>
      <w:del w:id="404" w:author="aaron.wiest" w:date="2012-05-04T07:55:00Z">
        <w:r w:rsidRPr="00751E16">
          <w:rPr>
            <w:rPrChange w:id="405" w:author="aaron.wiest" w:date="2012-05-04T07:55:00Z">
              <w:rPr>
                <w:rStyle w:val="Hyperlink"/>
              </w:rPr>
            </w:rPrChange>
          </w:rPr>
          <w:delText>6.2</w:delText>
        </w:r>
        <w:r w:rsidR="009D3738" w:rsidDel="004549B2">
          <w:rPr>
            <w:rFonts w:ascii="Times New Roman" w:hAnsi="Times New Roman"/>
            <w:b w:val="0"/>
            <w:sz w:val="24"/>
            <w:szCs w:val="24"/>
            <w:lang w:val="en-US"/>
          </w:rPr>
          <w:tab/>
        </w:r>
        <w:r w:rsidRPr="00751E16">
          <w:rPr>
            <w:rPrChange w:id="406" w:author="aaron.wiest" w:date="2012-05-04T07:55:00Z">
              <w:rPr>
                <w:rStyle w:val="Hyperlink"/>
              </w:rPr>
            </w:rPrChange>
          </w:rPr>
          <w:delText>Shipping Container labels for long term usage in outdoor applications</w:delText>
        </w:r>
        <w:r w:rsidR="009D3738" w:rsidDel="004549B2">
          <w:rPr>
            <w:webHidden/>
          </w:rPr>
          <w:tab/>
          <w:delText>8</w:delText>
        </w:r>
      </w:del>
    </w:p>
    <w:p w:rsidR="009D3738" w:rsidDel="004549B2" w:rsidRDefault="00751E16">
      <w:pPr>
        <w:pStyle w:val="TOC1"/>
        <w:rPr>
          <w:del w:id="407" w:author="aaron.wiest" w:date="2012-05-04T07:55:00Z"/>
          <w:rFonts w:ascii="Times New Roman" w:hAnsi="Times New Roman"/>
          <w:b w:val="0"/>
          <w:sz w:val="24"/>
          <w:szCs w:val="24"/>
          <w:lang w:val="en-US"/>
        </w:rPr>
      </w:pPr>
      <w:del w:id="408" w:author="aaron.wiest" w:date="2012-05-04T07:55:00Z">
        <w:r w:rsidRPr="00751E16">
          <w:rPr>
            <w:rPrChange w:id="409" w:author="aaron.wiest" w:date="2012-05-04T07:55:00Z">
              <w:rPr>
                <w:rStyle w:val="Hyperlink"/>
              </w:rPr>
            </w:rPrChange>
          </w:rPr>
          <w:delText>7</w:delText>
        </w:r>
        <w:r w:rsidR="009D3738" w:rsidDel="004549B2">
          <w:rPr>
            <w:rFonts w:ascii="Times New Roman" w:hAnsi="Times New Roman"/>
            <w:b w:val="0"/>
            <w:sz w:val="24"/>
            <w:szCs w:val="24"/>
            <w:lang w:val="en-US"/>
          </w:rPr>
          <w:tab/>
        </w:r>
        <w:r w:rsidRPr="00751E16">
          <w:rPr>
            <w:rPrChange w:id="410" w:author="aaron.wiest" w:date="2012-05-04T07:55:00Z">
              <w:rPr>
                <w:rStyle w:val="Hyperlink"/>
              </w:rPr>
            </w:rPrChange>
          </w:rPr>
          <w:delText>Returnable transport item Labels</w:delText>
        </w:r>
        <w:r w:rsidR="009D3738" w:rsidDel="004549B2">
          <w:rPr>
            <w:webHidden/>
          </w:rPr>
          <w:tab/>
          <w:delText>8</w:delText>
        </w:r>
      </w:del>
    </w:p>
    <w:p w:rsidR="009D3738" w:rsidDel="004549B2" w:rsidRDefault="00751E16">
      <w:pPr>
        <w:pStyle w:val="TOC1"/>
        <w:rPr>
          <w:del w:id="411" w:author="aaron.wiest" w:date="2012-05-04T07:55:00Z"/>
          <w:rFonts w:ascii="Times New Roman" w:hAnsi="Times New Roman"/>
          <w:b w:val="0"/>
          <w:sz w:val="24"/>
          <w:szCs w:val="24"/>
          <w:lang w:val="en-US"/>
        </w:rPr>
      </w:pPr>
      <w:del w:id="412" w:author="aaron.wiest" w:date="2012-05-04T07:55:00Z">
        <w:r w:rsidRPr="00751E16">
          <w:rPr>
            <w:rPrChange w:id="413" w:author="aaron.wiest" w:date="2012-05-04T07:55:00Z">
              <w:rPr>
                <w:rStyle w:val="Hyperlink"/>
              </w:rPr>
            </w:rPrChange>
          </w:rPr>
          <w:delText>8</w:delText>
        </w:r>
        <w:r w:rsidR="009D3738" w:rsidDel="004549B2">
          <w:rPr>
            <w:rFonts w:ascii="Times New Roman" w:hAnsi="Times New Roman"/>
            <w:b w:val="0"/>
            <w:sz w:val="24"/>
            <w:szCs w:val="24"/>
            <w:lang w:val="en-US"/>
          </w:rPr>
          <w:tab/>
        </w:r>
        <w:r w:rsidRPr="00751E16">
          <w:rPr>
            <w:rPrChange w:id="414" w:author="aaron.wiest" w:date="2012-05-04T07:55:00Z">
              <w:rPr>
                <w:rStyle w:val="Hyperlink"/>
              </w:rPr>
            </w:rPrChange>
          </w:rPr>
          <w:delText>Freight Container labels</w:delText>
        </w:r>
        <w:r w:rsidR="009D3738" w:rsidDel="004549B2">
          <w:rPr>
            <w:webHidden/>
          </w:rPr>
          <w:tab/>
          <w:delText>8</w:delText>
        </w:r>
      </w:del>
    </w:p>
    <w:p w:rsidR="009D3738" w:rsidDel="004549B2" w:rsidRDefault="00751E16">
      <w:pPr>
        <w:pStyle w:val="TOC1"/>
        <w:rPr>
          <w:del w:id="415" w:author="aaron.wiest" w:date="2012-05-04T07:55:00Z"/>
          <w:rFonts w:ascii="Times New Roman" w:hAnsi="Times New Roman"/>
          <w:b w:val="0"/>
          <w:sz w:val="24"/>
          <w:szCs w:val="24"/>
          <w:lang w:val="en-US"/>
        </w:rPr>
      </w:pPr>
      <w:del w:id="416" w:author="aaron.wiest" w:date="2012-05-04T07:55:00Z">
        <w:r w:rsidRPr="00751E16">
          <w:rPr>
            <w:rPrChange w:id="417" w:author="aaron.wiest" w:date="2012-05-04T07:55:00Z">
              <w:rPr>
                <w:rStyle w:val="Hyperlink"/>
              </w:rPr>
            </w:rPrChange>
          </w:rPr>
          <w:delText>9</w:delText>
        </w:r>
        <w:r w:rsidR="009D3738" w:rsidDel="004549B2">
          <w:rPr>
            <w:rFonts w:ascii="Times New Roman" w:hAnsi="Times New Roman"/>
            <w:b w:val="0"/>
            <w:sz w:val="24"/>
            <w:szCs w:val="24"/>
            <w:lang w:val="en-US"/>
          </w:rPr>
          <w:tab/>
        </w:r>
        <w:r w:rsidRPr="00751E16">
          <w:rPr>
            <w:rPrChange w:id="418" w:author="aaron.wiest" w:date="2012-05-04T07:55:00Z">
              <w:rPr>
                <w:rStyle w:val="Hyperlink"/>
              </w:rPr>
            </w:rPrChange>
          </w:rPr>
          <w:delText>Test Procedures</w:delText>
        </w:r>
        <w:r w:rsidR="009D3738" w:rsidDel="004549B2">
          <w:rPr>
            <w:webHidden/>
          </w:rPr>
          <w:tab/>
          <w:delText>8</w:delText>
        </w:r>
      </w:del>
    </w:p>
    <w:p w:rsidR="009D3738" w:rsidDel="004549B2" w:rsidRDefault="00751E16">
      <w:pPr>
        <w:pStyle w:val="TOC2"/>
        <w:rPr>
          <w:del w:id="419" w:author="aaron.wiest" w:date="2012-05-04T07:55:00Z"/>
          <w:rFonts w:ascii="Times New Roman" w:hAnsi="Times New Roman"/>
          <w:b w:val="0"/>
          <w:sz w:val="24"/>
          <w:szCs w:val="24"/>
          <w:lang w:val="en-US"/>
        </w:rPr>
      </w:pPr>
      <w:del w:id="420" w:author="aaron.wiest" w:date="2012-05-04T07:55:00Z">
        <w:r w:rsidRPr="00751E16">
          <w:rPr>
            <w:rPrChange w:id="421" w:author="aaron.wiest" w:date="2012-05-04T07:55:00Z">
              <w:rPr>
                <w:rStyle w:val="Hyperlink"/>
              </w:rPr>
            </w:rPrChange>
          </w:rPr>
          <w:delText>9.1</w:delText>
        </w:r>
        <w:r w:rsidR="009D3738" w:rsidDel="004549B2">
          <w:rPr>
            <w:rFonts w:ascii="Times New Roman" w:hAnsi="Times New Roman"/>
            <w:b w:val="0"/>
            <w:sz w:val="24"/>
            <w:szCs w:val="24"/>
            <w:lang w:val="en-US"/>
          </w:rPr>
          <w:tab/>
        </w:r>
        <w:r w:rsidRPr="00751E16">
          <w:rPr>
            <w:rPrChange w:id="422" w:author="aaron.wiest" w:date="2012-05-04T07:55:00Z">
              <w:rPr>
                <w:rStyle w:val="Hyperlink"/>
              </w:rPr>
            </w:rPrChange>
          </w:rPr>
          <w:delText>Label Thickness</w:delText>
        </w:r>
        <w:r w:rsidR="009D3738" w:rsidDel="004549B2">
          <w:rPr>
            <w:webHidden/>
          </w:rPr>
          <w:tab/>
          <w:delText>8</w:delText>
        </w:r>
      </w:del>
    </w:p>
    <w:p w:rsidR="009D3738" w:rsidDel="004549B2" w:rsidRDefault="00751E16">
      <w:pPr>
        <w:pStyle w:val="TOC2"/>
        <w:rPr>
          <w:del w:id="423" w:author="aaron.wiest" w:date="2012-05-04T07:55:00Z"/>
          <w:rFonts w:ascii="Times New Roman" w:hAnsi="Times New Roman"/>
          <w:b w:val="0"/>
          <w:sz w:val="24"/>
          <w:szCs w:val="24"/>
          <w:lang w:val="en-US"/>
        </w:rPr>
      </w:pPr>
      <w:del w:id="424" w:author="aaron.wiest" w:date="2012-05-04T07:55:00Z">
        <w:r w:rsidRPr="00751E16">
          <w:rPr>
            <w:rPrChange w:id="425" w:author="aaron.wiest" w:date="2012-05-04T07:55:00Z">
              <w:rPr>
                <w:rStyle w:val="Hyperlink"/>
              </w:rPr>
            </w:rPrChange>
          </w:rPr>
          <w:delText>9.2</w:delText>
        </w:r>
        <w:r w:rsidR="009D3738" w:rsidDel="004549B2">
          <w:rPr>
            <w:rFonts w:ascii="Times New Roman" w:hAnsi="Times New Roman"/>
            <w:b w:val="0"/>
            <w:sz w:val="24"/>
            <w:szCs w:val="24"/>
            <w:lang w:val="en-US"/>
          </w:rPr>
          <w:tab/>
        </w:r>
        <w:r w:rsidRPr="00751E16">
          <w:rPr>
            <w:rPrChange w:id="426" w:author="aaron.wiest" w:date="2012-05-04T07:55:00Z">
              <w:rPr>
                <w:rStyle w:val="Hyperlink"/>
                <w:rFonts w:cs="Arial"/>
                <w:lang w:val="en-US"/>
              </w:rPr>
            </w:rPrChange>
          </w:rPr>
          <w:delText>Bar Code and Two-dimensional Symbology Verification</w:delText>
        </w:r>
        <w:r w:rsidR="009D3738" w:rsidDel="004549B2">
          <w:rPr>
            <w:webHidden/>
          </w:rPr>
          <w:tab/>
          <w:delText>8</w:delText>
        </w:r>
      </w:del>
    </w:p>
    <w:p w:rsidR="009D3738" w:rsidDel="004549B2" w:rsidRDefault="00751E16">
      <w:pPr>
        <w:pStyle w:val="TOC2"/>
        <w:rPr>
          <w:del w:id="427" w:author="aaron.wiest" w:date="2012-05-04T07:55:00Z"/>
          <w:rFonts w:ascii="Times New Roman" w:hAnsi="Times New Roman"/>
          <w:b w:val="0"/>
          <w:sz w:val="24"/>
          <w:szCs w:val="24"/>
          <w:lang w:val="en-US"/>
        </w:rPr>
      </w:pPr>
      <w:del w:id="428" w:author="aaron.wiest" w:date="2012-05-04T07:55:00Z">
        <w:r w:rsidRPr="00751E16">
          <w:rPr>
            <w:rPrChange w:id="429" w:author="aaron.wiest" w:date="2012-05-04T07:55:00Z">
              <w:rPr>
                <w:rStyle w:val="Hyperlink"/>
              </w:rPr>
            </w:rPrChange>
          </w:rPr>
          <w:delText>9.3</w:delText>
        </w:r>
        <w:r w:rsidR="009D3738" w:rsidDel="004549B2">
          <w:rPr>
            <w:rFonts w:ascii="Times New Roman" w:hAnsi="Times New Roman"/>
            <w:b w:val="0"/>
            <w:sz w:val="24"/>
            <w:szCs w:val="24"/>
            <w:lang w:val="en-US"/>
          </w:rPr>
          <w:tab/>
        </w:r>
        <w:r w:rsidRPr="00751E16">
          <w:rPr>
            <w:rPrChange w:id="430" w:author="aaron.wiest" w:date="2012-05-04T07:55:00Z">
              <w:rPr>
                <w:rStyle w:val="Hyperlink"/>
              </w:rPr>
            </w:rPrChange>
          </w:rPr>
          <w:delText>Nature of Adhesive</w:delText>
        </w:r>
        <w:r w:rsidR="009D3738" w:rsidDel="004549B2">
          <w:rPr>
            <w:webHidden/>
          </w:rPr>
          <w:tab/>
          <w:delText>8</w:delText>
        </w:r>
      </w:del>
    </w:p>
    <w:p w:rsidR="009D3738" w:rsidDel="004549B2" w:rsidRDefault="00751E16">
      <w:pPr>
        <w:pStyle w:val="TOC2"/>
        <w:rPr>
          <w:del w:id="431" w:author="aaron.wiest" w:date="2012-05-04T07:55:00Z"/>
          <w:rFonts w:ascii="Times New Roman" w:hAnsi="Times New Roman"/>
          <w:b w:val="0"/>
          <w:sz w:val="24"/>
          <w:szCs w:val="24"/>
          <w:lang w:val="en-US"/>
        </w:rPr>
      </w:pPr>
      <w:del w:id="432" w:author="aaron.wiest" w:date="2012-05-04T07:55:00Z">
        <w:r w:rsidRPr="00751E16">
          <w:rPr>
            <w:rPrChange w:id="433" w:author="aaron.wiest" w:date="2012-05-04T07:55:00Z">
              <w:rPr>
                <w:rStyle w:val="Hyperlink"/>
              </w:rPr>
            </w:rPrChange>
          </w:rPr>
          <w:delText>9.4</w:delText>
        </w:r>
        <w:r w:rsidR="009D3738" w:rsidDel="004549B2">
          <w:rPr>
            <w:rFonts w:ascii="Times New Roman" w:hAnsi="Times New Roman"/>
            <w:b w:val="0"/>
            <w:sz w:val="24"/>
            <w:szCs w:val="24"/>
            <w:lang w:val="en-US"/>
          </w:rPr>
          <w:tab/>
        </w:r>
        <w:r w:rsidRPr="00751E16">
          <w:rPr>
            <w:rPrChange w:id="434" w:author="aaron.wiest" w:date="2012-05-04T07:55:00Z">
              <w:rPr>
                <w:rStyle w:val="Hyperlink"/>
              </w:rPr>
            </w:rPrChange>
          </w:rPr>
          <w:delText>Application temperature</w:delText>
        </w:r>
        <w:r w:rsidR="009D3738" w:rsidDel="004549B2">
          <w:rPr>
            <w:webHidden/>
          </w:rPr>
          <w:tab/>
          <w:delText>8</w:delText>
        </w:r>
      </w:del>
    </w:p>
    <w:p w:rsidR="009D3738" w:rsidDel="004549B2" w:rsidRDefault="00751E16">
      <w:pPr>
        <w:pStyle w:val="TOC2"/>
        <w:rPr>
          <w:del w:id="435" w:author="aaron.wiest" w:date="2012-05-04T07:55:00Z"/>
          <w:rFonts w:ascii="Times New Roman" w:hAnsi="Times New Roman"/>
          <w:b w:val="0"/>
          <w:sz w:val="24"/>
          <w:szCs w:val="24"/>
          <w:lang w:val="en-US"/>
        </w:rPr>
      </w:pPr>
      <w:del w:id="436" w:author="aaron.wiest" w:date="2012-05-04T07:55:00Z">
        <w:r w:rsidRPr="00751E16">
          <w:rPr>
            <w:rPrChange w:id="437" w:author="aaron.wiest" w:date="2012-05-04T07:55:00Z">
              <w:rPr>
                <w:rStyle w:val="Hyperlink"/>
              </w:rPr>
            </w:rPrChange>
          </w:rPr>
          <w:delText>9.5</w:delText>
        </w:r>
        <w:r w:rsidR="009D3738" w:rsidDel="004549B2">
          <w:rPr>
            <w:rFonts w:ascii="Times New Roman" w:hAnsi="Times New Roman"/>
            <w:b w:val="0"/>
            <w:sz w:val="24"/>
            <w:szCs w:val="24"/>
            <w:lang w:val="en-US"/>
          </w:rPr>
          <w:tab/>
        </w:r>
        <w:r w:rsidRPr="00751E16">
          <w:rPr>
            <w:rPrChange w:id="438" w:author="aaron.wiest" w:date="2012-05-04T07:55:00Z">
              <w:rPr>
                <w:rStyle w:val="Hyperlink"/>
              </w:rPr>
            </w:rPrChange>
          </w:rPr>
          <w:delText>Adhesive Strength</w:delText>
        </w:r>
        <w:r w:rsidR="009D3738" w:rsidDel="004549B2">
          <w:rPr>
            <w:webHidden/>
          </w:rPr>
          <w:tab/>
          <w:delText>8</w:delText>
        </w:r>
      </w:del>
    </w:p>
    <w:p w:rsidR="009D3738" w:rsidDel="004549B2" w:rsidRDefault="00751E16">
      <w:pPr>
        <w:pStyle w:val="TOC3"/>
        <w:rPr>
          <w:del w:id="439" w:author="aaron.wiest" w:date="2012-05-04T07:55:00Z"/>
          <w:rFonts w:ascii="Times New Roman" w:hAnsi="Times New Roman"/>
          <w:b w:val="0"/>
          <w:sz w:val="24"/>
          <w:szCs w:val="24"/>
          <w:lang w:val="en-US"/>
        </w:rPr>
      </w:pPr>
      <w:del w:id="440" w:author="aaron.wiest" w:date="2012-05-04T07:55:00Z">
        <w:r w:rsidRPr="00751E16">
          <w:rPr>
            <w:rPrChange w:id="441" w:author="aaron.wiest" w:date="2012-05-04T07:55:00Z">
              <w:rPr>
                <w:rStyle w:val="Hyperlink"/>
                <w:rFonts w:cs="Arial"/>
              </w:rPr>
            </w:rPrChange>
          </w:rPr>
          <w:delText>9.5.1</w:delText>
        </w:r>
        <w:r w:rsidR="009D3738" w:rsidDel="004549B2">
          <w:rPr>
            <w:rFonts w:ascii="Times New Roman" w:hAnsi="Times New Roman"/>
            <w:b w:val="0"/>
            <w:sz w:val="24"/>
            <w:szCs w:val="24"/>
            <w:lang w:val="en-US"/>
          </w:rPr>
          <w:tab/>
        </w:r>
        <w:r w:rsidRPr="00751E16">
          <w:rPr>
            <w:rPrChange w:id="442" w:author="aaron.wiest" w:date="2012-05-04T07:55:00Z">
              <w:rPr>
                <w:rStyle w:val="Hyperlink"/>
              </w:rPr>
            </w:rPrChange>
          </w:rPr>
          <w:delText>Test Label Size</w:delText>
        </w:r>
        <w:r w:rsidR="009D3738" w:rsidDel="004549B2">
          <w:rPr>
            <w:webHidden/>
          </w:rPr>
          <w:tab/>
          <w:delText>8</w:delText>
        </w:r>
      </w:del>
    </w:p>
    <w:p w:rsidR="009D3738" w:rsidDel="004549B2" w:rsidRDefault="00751E16">
      <w:pPr>
        <w:pStyle w:val="TOC3"/>
        <w:rPr>
          <w:del w:id="443" w:author="aaron.wiest" w:date="2012-05-04T07:55:00Z"/>
          <w:rFonts w:ascii="Times New Roman" w:hAnsi="Times New Roman"/>
          <w:b w:val="0"/>
          <w:sz w:val="24"/>
          <w:szCs w:val="24"/>
          <w:lang w:val="en-US"/>
        </w:rPr>
      </w:pPr>
      <w:bookmarkStart w:id="444" w:name="_Ref224122011"/>
      <w:del w:id="445" w:author="aaron.wiest" w:date="2012-05-04T07:55:00Z">
        <w:r w:rsidRPr="00751E16">
          <w:rPr>
            <w:rPrChange w:id="446" w:author="aaron.wiest" w:date="2012-05-04T07:55:00Z">
              <w:rPr>
                <w:rStyle w:val="Hyperlink"/>
                <w:rFonts w:cs="Arial"/>
              </w:rPr>
            </w:rPrChange>
          </w:rPr>
          <w:delText>9.5.2</w:delText>
        </w:r>
        <w:r w:rsidR="009D3738" w:rsidDel="004549B2">
          <w:rPr>
            <w:rFonts w:ascii="Times New Roman" w:hAnsi="Times New Roman"/>
            <w:b w:val="0"/>
            <w:sz w:val="24"/>
            <w:szCs w:val="24"/>
            <w:lang w:val="en-US"/>
          </w:rPr>
          <w:tab/>
        </w:r>
        <w:r w:rsidRPr="00751E16">
          <w:rPr>
            <w:rPrChange w:id="447" w:author="aaron.wiest" w:date="2012-05-04T07:55:00Z">
              <w:rPr>
                <w:rStyle w:val="Hyperlink"/>
              </w:rPr>
            </w:rPrChange>
          </w:rPr>
          <w:delText>Label Test Panel Preparation</w:delText>
        </w:r>
        <w:r w:rsidR="009D3738" w:rsidDel="004549B2">
          <w:rPr>
            <w:webHidden/>
          </w:rPr>
          <w:tab/>
          <w:delText>8</w:delText>
        </w:r>
        <w:bookmarkEnd w:id="444"/>
      </w:del>
    </w:p>
    <w:p w:rsidR="009D3738" w:rsidDel="004549B2" w:rsidRDefault="00751E16">
      <w:pPr>
        <w:pStyle w:val="TOC3"/>
        <w:rPr>
          <w:del w:id="448" w:author="aaron.wiest" w:date="2012-05-04T07:55:00Z"/>
          <w:rFonts w:ascii="Times New Roman" w:hAnsi="Times New Roman"/>
          <w:b w:val="0"/>
          <w:sz w:val="24"/>
          <w:szCs w:val="24"/>
          <w:lang w:val="en-US"/>
        </w:rPr>
      </w:pPr>
      <w:del w:id="449" w:author="aaron.wiest" w:date="2012-05-04T07:55:00Z">
        <w:r w:rsidRPr="00751E16">
          <w:rPr>
            <w:rPrChange w:id="450" w:author="aaron.wiest" w:date="2012-05-04T07:55:00Z">
              <w:rPr>
                <w:rStyle w:val="Hyperlink"/>
                <w:rFonts w:cs="Arial"/>
              </w:rPr>
            </w:rPrChange>
          </w:rPr>
          <w:delText>9.5.3</w:delText>
        </w:r>
        <w:r w:rsidR="009D3738" w:rsidDel="004549B2">
          <w:rPr>
            <w:rFonts w:ascii="Times New Roman" w:hAnsi="Times New Roman"/>
            <w:b w:val="0"/>
            <w:sz w:val="24"/>
            <w:szCs w:val="24"/>
            <w:lang w:val="en-US"/>
          </w:rPr>
          <w:tab/>
        </w:r>
        <w:r w:rsidRPr="00751E16">
          <w:rPr>
            <w:rPrChange w:id="451" w:author="aaron.wiest" w:date="2012-05-04T07:55:00Z">
              <w:rPr>
                <w:rStyle w:val="Hyperlink"/>
              </w:rPr>
            </w:rPrChange>
          </w:rPr>
          <w:delText>Initial Adhesion Strength</w:delText>
        </w:r>
        <w:r w:rsidR="009D3738" w:rsidDel="004549B2">
          <w:rPr>
            <w:webHidden/>
          </w:rPr>
          <w:tab/>
          <w:delText>9</w:delText>
        </w:r>
      </w:del>
    </w:p>
    <w:p w:rsidR="009D3738" w:rsidDel="004549B2" w:rsidRDefault="00751E16">
      <w:pPr>
        <w:pStyle w:val="TOC3"/>
        <w:rPr>
          <w:del w:id="452" w:author="aaron.wiest" w:date="2012-05-04T07:55:00Z"/>
          <w:rFonts w:ascii="Times New Roman" w:hAnsi="Times New Roman"/>
          <w:b w:val="0"/>
          <w:sz w:val="24"/>
          <w:szCs w:val="24"/>
          <w:lang w:val="en-US"/>
        </w:rPr>
      </w:pPr>
      <w:del w:id="453" w:author="aaron.wiest" w:date="2012-05-04T07:55:00Z">
        <w:r w:rsidRPr="00751E16">
          <w:rPr>
            <w:rPrChange w:id="454" w:author="aaron.wiest" w:date="2012-05-04T07:55:00Z">
              <w:rPr>
                <w:rStyle w:val="Hyperlink"/>
                <w:rFonts w:cs="Arial"/>
              </w:rPr>
            </w:rPrChange>
          </w:rPr>
          <w:delText>9.5.4</w:delText>
        </w:r>
        <w:r w:rsidR="009D3738" w:rsidDel="004549B2">
          <w:rPr>
            <w:rFonts w:ascii="Times New Roman" w:hAnsi="Times New Roman"/>
            <w:b w:val="0"/>
            <w:sz w:val="24"/>
            <w:szCs w:val="24"/>
            <w:lang w:val="en-US"/>
          </w:rPr>
          <w:tab/>
        </w:r>
        <w:r w:rsidRPr="00751E16">
          <w:rPr>
            <w:rPrChange w:id="455" w:author="aaron.wiest" w:date="2012-05-04T07:55:00Z">
              <w:rPr>
                <w:rStyle w:val="Hyperlink"/>
                <w:rFonts w:cs="Arial"/>
              </w:rPr>
            </w:rPrChange>
          </w:rPr>
          <w:delText>Adhesion Strength</w:delText>
        </w:r>
        <w:r w:rsidR="009D3738" w:rsidDel="004549B2">
          <w:rPr>
            <w:webHidden/>
          </w:rPr>
          <w:tab/>
          <w:delText>9</w:delText>
        </w:r>
      </w:del>
    </w:p>
    <w:p w:rsidR="009D3738" w:rsidDel="004549B2" w:rsidRDefault="00751E16">
      <w:pPr>
        <w:pStyle w:val="TOC3"/>
        <w:rPr>
          <w:del w:id="456" w:author="aaron.wiest" w:date="2012-05-04T07:55:00Z"/>
          <w:rFonts w:ascii="Times New Roman" w:hAnsi="Times New Roman"/>
          <w:b w:val="0"/>
          <w:sz w:val="24"/>
          <w:szCs w:val="24"/>
          <w:lang w:val="en-US"/>
        </w:rPr>
      </w:pPr>
      <w:del w:id="457" w:author="aaron.wiest" w:date="2012-05-04T07:55:00Z">
        <w:r w:rsidRPr="00751E16">
          <w:rPr>
            <w:rPrChange w:id="458" w:author="aaron.wiest" w:date="2012-05-04T07:55:00Z">
              <w:rPr>
                <w:rStyle w:val="Hyperlink"/>
                <w:rFonts w:cs="Arial"/>
              </w:rPr>
            </w:rPrChange>
          </w:rPr>
          <w:delText>9.5.5</w:delText>
        </w:r>
        <w:r w:rsidR="009D3738" w:rsidDel="004549B2">
          <w:rPr>
            <w:rFonts w:ascii="Times New Roman" w:hAnsi="Times New Roman"/>
            <w:b w:val="0"/>
            <w:sz w:val="24"/>
            <w:szCs w:val="24"/>
            <w:lang w:val="en-US"/>
          </w:rPr>
          <w:tab/>
        </w:r>
        <w:r w:rsidRPr="00751E16">
          <w:rPr>
            <w:rPrChange w:id="459" w:author="aaron.wiest" w:date="2012-05-04T07:55:00Z">
              <w:rPr>
                <w:rStyle w:val="Hyperlink"/>
              </w:rPr>
            </w:rPrChange>
          </w:rPr>
          <w:delText>Short Term 100 Degrees Celsius – Medium Temp</w:delText>
        </w:r>
        <w:r w:rsidR="009D3738" w:rsidDel="004549B2">
          <w:rPr>
            <w:webHidden/>
          </w:rPr>
          <w:tab/>
          <w:delText>9</w:delText>
        </w:r>
      </w:del>
    </w:p>
    <w:p w:rsidR="009D3738" w:rsidDel="004549B2" w:rsidRDefault="00751E16">
      <w:pPr>
        <w:pStyle w:val="TOC3"/>
        <w:rPr>
          <w:del w:id="460" w:author="aaron.wiest" w:date="2012-05-04T07:55:00Z"/>
          <w:rFonts w:ascii="Times New Roman" w:hAnsi="Times New Roman"/>
          <w:b w:val="0"/>
          <w:sz w:val="24"/>
          <w:szCs w:val="24"/>
          <w:lang w:val="en-US"/>
        </w:rPr>
      </w:pPr>
      <w:del w:id="461" w:author="aaron.wiest" w:date="2012-05-04T07:55:00Z">
        <w:r w:rsidRPr="00751E16">
          <w:rPr>
            <w:rPrChange w:id="462" w:author="aaron.wiest" w:date="2012-05-04T07:55:00Z">
              <w:rPr>
                <w:rStyle w:val="Hyperlink"/>
                <w:rFonts w:cs="Arial"/>
              </w:rPr>
            </w:rPrChange>
          </w:rPr>
          <w:delText>9.5.6</w:delText>
        </w:r>
        <w:r w:rsidR="009D3738" w:rsidDel="004549B2">
          <w:rPr>
            <w:rFonts w:ascii="Times New Roman" w:hAnsi="Times New Roman"/>
            <w:b w:val="0"/>
            <w:sz w:val="24"/>
            <w:szCs w:val="24"/>
            <w:lang w:val="en-US"/>
          </w:rPr>
          <w:tab/>
        </w:r>
        <w:r w:rsidRPr="00751E16">
          <w:rPr>
            <w:rPrChange w:id="463" w:author="aaron.wiest" w:date="2012-05-04T07:55:00Z">
              <w:rPr>
                <w:rStyle w:val="Hyperlink"/>
              </w:rPr>
            </w:rPrChange>
          </w:rPr>
          <w:delText>Short Term 49 Degrees Celsius 95% Relative Humidity – Temp/Humidity</w:delText>
        </w:r>
        <w:r w:rsidR="009D3738" w:rsidDel="004549B2">
          <w:rPr>
            <w:webHidden/>
          </w:rPr>
          <w:tab/>
          <w:delText>10</w:delText>
        </w:r>
      </w:del>
    </w:p>
    <w:p w:rsidR="009D3738" w:rsidDel="004549B2" w:rsidRDefault="00751E16">
      <w:pPr>
        <w:pStyle w:val="TOC3"/>
        <w:rPr>
          <w:del w:id="464" w:author="aaron.wiest" w:date="2012-05-04T07:55:00Z"/>
          <w:rFonts w:ascii="Times New Roman" w:hAnsi="Times New Roman"/>
          <w:b w:val="0"/>
          <w:sz w:val="24"/>
          <w:szCs w:val="24"/>
          <w:lang w:val="en-US"/>
        </w:rPr>
      </w:pPr>
      <w:del w:id="465" w:author="aaron.wiest" w:date="2012-05-04T07:55:00Z">
        <w:r w:rsidRPr="00751E16">
          <w:rPr>
            <w:rPrChange w:id="466" w:author="aaron.wiest" w:date="2012-05-04T07:55:00Z">
              <w:rPr>
                <w:rStyle w:val="Hyperlink"/>
                <w:rFonts w:cs="Arial"/>
              </w:rPr>
            </w:rPrChange>
          </w:rPr>
          <w:delText>9.5.7</w:delText>
        </w:r>
        <w:r w:rsidR="009D3738" w:rsidDel="004549B2">
          <w:rPr>
            <w:rFonts w:ascii="Times New Roman" w:hAnsi="Times New Roman"/>
            <w:b w:val="0"/>
            <w:sz w:val="24"/>
            <w:szCs w:val="24"/>
            <w:lang w:val="en-US"/>
          </w:rPr>
          <w:tab/>
        </w:r>
        <w:r w:rsidRPr="00751E16">
          <w:rPr>
            <w:rPrChange w:id="467" w:author="aaron.wiest" w:date="2012-05-04T07:55:00Z">
              <w:rPr>
                <w:rStyle w:val="Hyperlink"/>
              </w:rPr>
            </w:rPrChange>
          </w:rPr>
          <w:delText>Long Term 82 Degrees Celsius – Medium Temp</w:delText>
        </w:r>
        <w:r w:rsidR="009D3738" w:rsidDel="004549B2">
          <w:rPr>
            <w:webHidden/>
          </w:rPr>
          <w:tab/>
          <w:delText>10</w:delText>
        </w:r>
      </w:del>
    </w:p>
    <w:p w:rsidR="009D3738" w:rsidDel="004549B2" w:rsidRDefault="00751E16">
      <w:pPr>
        <w:pStyle w:val="TOC3"/>
        <w:rPr>
          <w:del w:id="468" w:author="aaron.wiest" w:date="2012-05-04T07:55:00Z"/>
          <w:rFonts w:ascii="Times New Roman" w:hAnsi="Times New Roman"/>
          <w:b w:val="0"/>
          <w:sz w:val="24"/>
          <w:szCs w:val="24"/>
          <w:lang w:val="en-US"/>
        </w:rPr>
      </w:pPr>
      <w:del w:id="469" w:author="aaron.wiest" w:date="2012-05-04T07:55:00Z">
        <w:r w:rsidRPr="00751E16">
          <w:rPr>
            <w:rPrChange w:id="470" w:author="aaron.wiest" w:date="2012-05-04T07:55:00Z">
              <w:rPr>
                <w:rStyle w:val="Hyperlink"/>
                <w:rFonts w:cs="Arial"/>
              </w:rPr>
            </w:rPrChange>
          </w:rPr>
          <w:delText>9.5.8</w:delText>
        </w:r>
        <w:r w:rsidR="009D3738" w:rsidDel="004549B2">
          <w:rPr>
            <w:rFonts w:ascii="Times New Roman" w:hAnsi="Times New Roman"/>
            <w:b w:val="0"/>
            <w:sz w:val="24"/>
            <w:szCs w:val="24"/>
            <w:lang w:val="en-US"/>
          </w:rPr>
          <w:tab/>
        </w:r>
        <w:r w:rsidRPr="00751E16">
          <w:rPr>
            <w:rPrChange w:id="471" w:author="aaron.wiest" w:date="2012-05-04T07:55:00Z">
              <w:rPr>
                <w:rStyle w:val="Hyperlink"/>
              </w:rPr>
            </w:rPrChange>
          </w:rPr>
          <w:delText>Long Term 32 Degrees Celsius 95% Relative Humidity – Temp/Humidity</w:delText>
        </w:r>
        <w:r w:rsidR="009D3738" w:rsidDel="004549B2">
          <w:rPr>
            <w:webHidden/>
          </w:rPr>
          <w:tab/>
          <w:delText>10</w:delText>
        </w:r>
      </w:del>
    </w:p>
    <w:p w:rsidR="009D3738" w:rsidDel="004549B2" w:rsidRDefault="00751E16">
      <w:pPr>
        <w:pStyle w:val="TOC3"/>
        <w:rPr>
          <w:del w:id="472" w:author="aaron.wiest" w:date="2012-05-04T07:55:00Z"/>
          <w:rFonts w:ascii="Times New Roman" w:hAnsi="Times New Roman"/>
          <w:b w:val="0"/>
          <w:sz w:val="24"/>
          <w:szCs w:val="24"/>
          <w:lang w:val="en-US"/>
        </w:rPr>
      </w:pPr>
      <w:del w:id="473" w:author="aaron.wiest" w:date="2012-05-04T07:55:00Z">
        <w:r w:rsidRPr="00751E16">
          <w:rPr>
            <w:rPrChange w:id="474" w:author="aaron.wiest" w:date="2012-05-04T07:55:00Z">
              <w:rPr>
                <w:rStyle w:val="Hyperlink"/>
                <w:rFonts w:cs="Arial"/>
              </w:rPr>
            </w:rPrChange>
          </w:rPr>
          <w:delText>9.5.9</w:delText>
        </w:r>
        <w:r w:rsidR="009D3738" w:rsidDel="004549B2">
          <w:rPr>
            <w:rFonts w:ascii="Times New Roman" w:hAnsi="Times New Roman"/>
            <w:b w:val="0"/>
            <w:sz w:val="24"/>
            <w:szCs w:val="24"/>
            <w:lang w:val="en-US"/>
          </w:rPr>
          <w:tab/>
        </w:r>
        <w:r w:rsidRPr="00751E16">
          <w:rPr>
            <w:rPrChange w:id="475" w:author="aaron.wiest" w:date="2012-05-04T07:55:00Z">
              <w:rPr>
                <w:rStyle w:val="Hyperlink"/>
              </w:rPr>
            </w:rPrChange>
          </w:rPr>
          <w:delText>Adhesion tests for labels exposed to solvents</w:delText>
        </w:r>
        <w:r w:rsidR="009D3738" w:rsidDel="004549B2">
          <w:rPr>
            <w:webHidden/>
          </w:rPr>
          <w:tab/>
          <w:delText>10</w:delText>
        </w:r>
      </w:del>
    </w:p>
    <w:p w:rsidR="009D3738" w:rsidDel="004549B2" w:rsidRDefault="00751E16">
      <w:pPr>
        <w:pStyle w:val="TOC3"/>
        <w:rPr>
          <w:del w:id="476" w:author="aaron.wiest" w:date="2012-05-04T07:55:00Z"/>
          <w:rFonts w:ascii="Times New Roman" w:hAnsi="Times New Roman"/>
          <w:b w:val="0"/>
          <w:sz w:val="24"/>
          <w:szCs w:val="24"/>
          <w:lang w:val="en-US"/>
        </w:rPr>
      </w:pPr>
      <w:del w:id="477" w:author="aaron.wiest" w:date="2012-05-04T07:55:00Z">
        <w:r w:rsidRPr="00751E16">
          <w:rPr>
            <w:rPrChange w:id="478" w:author="aaron.wiest" w:date="2012-05-04T07:55:00Z">
              <w:rPr>
                <w:rStyle w:val="Hyperlink"/>
                <w:rFonts w:cs="Arial"/>
              </w:rPr>
            </w:rPrChange>
          </w:rPr>
          <w:delText>9.5.10</w:delText>
        </w:r>
        <w:r w:rsidR="009D3738" w:rsidDel="004549B2">
          <w:rPr>
            <w:rFonts w:ascii="Times New Roman" w:hAnsi="Times New Roman"/>
            <w:b w:val="0"/>
            <w:sz w:val="24"/>
            <w:szCs w:val="24"/>
            <w:lang w:val="en-US"/>
          </w:rPr>
          <w:tab/>
        </w:r>
        <w:r w:rsidRPr="00751E16">
          <w:rPr>
            <w:rPrChange w:id="479" w:author="aaron.wiest" w:date="2012-05-04T07:55:00Z">
              <w:rPr>
                <w:rStyle w:val="Hyperlink"/>
              </w:rPr>
            </w:rPrChange>
          </w:rPr>
          <w:delText>Adhesion tests for labels exposed to detergents</w:delText>
        </w:r>
        <w:r w:rsidR="009D3738" w:rsidDel="004549B2">
          <w:rPr>
            <w:webHidden/>
          </w:rPr>
          <w:tab/>
          <w:delText>10</w:delText>
        </w:r>
      </w:del>
    </w:p>
    <w:p w:rsidR="009D3738" w:rsidDel="004549B2" w:rsidRDefault="00751E16">
      <w:pPr>
        <w:pStyle w:val="TOC3"/>
        <w:rPr>
          <w:del w:id="480" w:author="aaron.wiest" w:date="2012-05-04T07:55:00Z"/>
          <w:rFonts w:ascii="Times New Roman" w:hAnsi="Times New Roman"/>
          <w:b w:val="0"/>
          <w:sz w:val="24"/>
          <w:szCs w:val="24"/>
          <w:lang w:val="en-US"/>
        </w:rPr>
      </w:pPr>
      <w:del w:id="481" w:author="aaron.wiest" w:date="2012-05-04T07:55:00Z">
        <w:r w:rsidRPr="00751E16">
          <w:rPr>
            <w:rPrChange w:id="482" w:author="aaron.wiest" w:date="2012-05-04T07:55:00Z">
              <w:rPr>
                <w:rStyle w:val="Hyperlink"/>
                <w:rFonts w:cs="Arial"/>
              </w:rPr>
            </w:rPrChange>
          </w:rPr>
          <w:delText>9.5.11</w:delText>
        </w:r>
        <w:r w:rsidR="009D3738" w:rsidDel="004549B2">
          <w:rPr>
            <w:rFonts w:ascii="Times New Roman" w:hAnsi="Times New Roman"/>
            <w:b w:val="0"/>
            <w:sz w:val="24"/>
            <w:szCs w:val="24"/>
            <w:lang w:val="en-US"/>
          </w:rPr>
          <w:tab/>
        </w:r>
        <w:r w:rsidRPr="00751E16">
          <w:rPr>
            <w:rPrChange w:id="483" w:author="aaron.wiest" w:date="2012-05-04T07:55:00Z">
              <w:rPr>
                <w:rStyle w:val="Hyperlink"/>
              </w:rPr>
            </w:rPrChange>
          </w:rPr>
          <w:delText>Additional Label Conditioning Tests for Labels that are Required to Withstand the Printed Circuit Board Process</w:delText>
        </w:r>
        <w:r w:rsidR="009D3738" w:rsidDel="004549B2">
          <w:rPr>
            <w:webHidden/>
          </w:rPr>
          <w:tab/>
          <w:delText>11</w:delText>
        </w:r>
      </w:del>
    </w:p>
    <w:p w:rsidR="009D3738" w:rsidDel="004549B2" w:rsidRDefault="00751E16">
      <w:pPr>
        <w:pStyle w:val="TOC4"/>
        <w:rPr>
          <w:del w:id="484" w:author="aaron.wiest" w:date="2012-05-04T07:55:00Z"/>
          <w:rFonts w:ascii="Times New Roman" w:hAnsi="Times New Roman"/>
          <w:b w:val="0"/>
          <w:noProof/>
          <w:sz w:val="24"/>
          <w:szCs w:val="24"/>
          <w:lang w:val="en-US"/>
        </w:rPr>
      </w:pPr>
      <w:del w:id="485" w:author="aaron.wiest" w:date="2012-05-04T07:55:00Z">
        <w:r w:rsidRPr="00751E16">
          <w:rPr>
            <w:rPrChange w:id="486" w:author="aaron.wiest" w:date="2012-05-04T07:55:00Z">
              <w:rPr>
                <w:rStyle w:val="Hyperlink"/>
                <w:noProof/>
              </w:rPr>
            </w:rPrChange>
          </w:rPr>
          <w:delText>9.5.11.1</w:delText>
        </w:r>
        <w:r w:rsidR="009D3738" w:rsidDel="004549B2">
          <w:rPr>
            <w:rFonts w:ascii="Times New Roman" w:hAnsi="Times New Roman"/>
            <w:b w:val="0"/>
            <w:noProof/>
            <w:sz w:val="24"/>
            <w:szCs w:val="24"/>
            <w:lang w:val="en-US"/>
          </w:rPr>
          <w:tab/>
        </w:r>
        <w:r w:rsidRPr="00751E16">
          <w:rPr>
            <w:rPrChange w:id="487" w:author="aaron.wiest" w:date="2012-05-04T07:55:00Z">
              <w:rPr>
                <w:rStyle w:val="Hyperlink"/>
                <w:noProof/>
              </w:rPr>
            </w:rPrChange>
          </w:rPr>
          <w:delText>Short Term 260 Degrees Celsius –High Temp - for Bottom Side Labels for Printed Circuit Boards</w:delText>
        </w:r>
        <w:r w:rsidR="009D3738" w:rsidDel="004549B2">
          <w:rPr>
            <w:noProof/>
            <w:webHidden/>
          </w:rPr>
          <w:tab/>
          <w:delText>11</w:delText>
        </w:r>
      </w:del>
    </w:p>
    <w:p w:rsidR="009D3738" w:rsidDel="004549B2" w:rsidRDefault="00751E16">
      <w:pPr>
        <w:pStyle w:val="TOC4"/>
        <w:rPr>
          <w:del w:id="488" w:author="aaron.wiest" w:date="2012-05-04T07:55:00Z"/>
          <w:rFonts w:ascii="Times New Roman" w:hAnsi="Times New Roman"/>
          <w:b w:val="0"/>
          <w:noProof/>
          <w:sz w:val="24"/>
          <w:szCs w:val="24"/>
          <w:lang w:val="en-US"/>
        </w:rPr>
      </w:pPr>
      <w:del w:id="489" w:author="aaron.wiest" w:date="2012-05-04T07:55:00Z">
        <w:r w:rsidRPr="00751E16">
          <w:rPr>
            <w:rPrChange w:id="490" w:author="aaron.wiest" w:date="2012-05-04T07:55:00Z">
              <w:rPr>
                <w:rStyle w:val="Hyperlink"/>
                <w:noProof/>
              </w:rPr>
            </w:rPrChange>
          </w:rPr>
          <w:delText>9.5.11.2</w:delText>
        </w:r>
        <w:r w:rsidR="009D3738" w:rsidDel="004549B2">
          <w:rPr>
            <w:rFonts w:ascii="Times New Roman" w:hAnsi="Times New Roman"/>
            <w:b w:val="0"/>
            <w:noProof/>
            <w:sz w:val="24"/>
            <w:szCs w:val="24"/>
            <w:lang w:val="en-US"/>
          </w:rPr>
          <w:tab/>
        </w:r>
        <w:r w:rsidRPr="00751E16">
          <w:rPr>
            <w:rPrChange w:id="491" w:author="aaron.wiest" w:date="2012-05-04T07:55:00Z">
              <w:rPr>
                <w:rStyle w:val="Hyperlink"/>
                <w:noProof/>
              </w:rPr>
            </w:rPrChange>
          </w:rPr>
          <w:delText>Initial Cleaning</w:delText>
        </w:r>
        <w:r w:rsidR="009D3738" w:rsidDel="004549B2">
          <w:rPr>
            <w:noProof/>
            <w:webHidden/>
          </w:rPr>
          <w:tab/>
          <w:delText>11</w:delText>
        </w:r>
      </w:del>
    </w:p>
    <w:p w:rsidR="009D3738" w:rsidDel="004549B2" w:rsidRDefault="00751E16">
      <w:pPr>
        <w:pStyle w:val="TOC4"/>
        <w:rPr>
          <w:del w:id="492" w:author="aaron.wiest" w:date="2012-05-04T07:55:00Z"/>
          <w:rFonts w:ascii="Times New Roman" w:hAnsi="Times New Roman"/>
          <w:b w:val="0"/>
          <w:noProof/>
          <w:sz w:val="24"/>
          <w:szCs w:val="24"/>
          <w:lang w:val="en-US"/>
        </w:rPr>
      </w:pPr>
      <w:del w:id="493" w:author="aaron.wiest" w:date="2012-05-04T07:55:00Z">
        <w:r w:rsidRPr="00751E16">
          <w:rPr>
            <w:rPrChange w:id="494" w:author="aaron.wiest" w:date="2012-05-04T07:55:00Z">
              <w:rPr>
                <w:rStyle w:val="Hyperlink"/>
                <w:noProof/>
              </w:rPr>
            </w:rPrChange>
          </w:rPr>
          <w:delText>9.5.11.3</w:delText>
        </w:r>
        <w:r w:rsidR="009D3738" w:rsidDel="004549B2">
          <w:rPr>
            <w:rFonts w:ascii="Times New Roman" w:hAnsi="Times New Roman"/>
            <w:b w:val="0"/>
            <w:noProof/>
            <w:sz w:val="24"/>
            <w:szCs w:val="24"/>
            <w:lang w:val="en-US"/>
          </w:rPr>
          <w:tab/>
        </w:r>
        <w:r w:rsidRPr="00751E16">
          <w:rPr>
            <w:rPrChange w:id="495" w:author="aaron.wiest" w:date="2012-05-04T07:55:00Z">
              <w:rPr>
                <w:rStyle w:val="Hyperlink"/>
                <w:noProof/>
              </w:rPr>
            </w:rPrChange>
          </w:rPr>
          <w:delText>IR Reflow</w:delText>
        </w:r>
        <w:r w:rsidR="009D3738" w:rsidDel="004549B2">
          <w:rPr>
            <w:noProof/>
            <w:webHidden/>
          </w:rPr>
          <w:tab/>
          <w:delText>11</w:delText>
        </w:r>
      </w:del>
    </w:p>
    <w:p w:rsidR="009D3738" w:rsidDel="004549B2" w:rsidRDefault="00751E16">
      <w:pPr>
        <w:pStyle w:val="TOC4"/>
        <w:rPr>
          <w:del w:id="496" w:author="aaron.wiest" w:date="2012-05-04T07:55:00Z"/>
          <w:rFonts w:ascii="Times New Roman" w:hAnsi="Times New Roman"/>
          <w:b w:val="0"/>
          <w:noProof/>
          <w:sz w:val="24"/>
          <w:szCs w:val="24"/>
          <w:lang w:val="en-US"/>
        </w:rPr>
      </w:pPr>
      <w:del w:id="497" w:author="aaron.wiest" w:date="2012-05-04T07:55:00Z">
        <w:r w:rsidRPr="00751E16">
          <w:rPr>
            <w:rPrChange w:id="498" w:author="aaron.wiest" w:date="2012-05-04T07:55:00Z">
              <w:rPr>
                <w:rStyle w:val="Hyperlink"/>
                <w:noProof/>
              </w:rPr>
            </w:rPrChange>
          </w:rPr>
          <w:delText>9.5.11.4</w:delText>
        </w:r>
        <w:r w:rsidR="009D3738" w:rsidDel="004549B2">
          <w:rPr>
            <w:rFonts w:ascii="Times New Roman" w:hAnsi="Times New Roman"/>
            <w:b w:val="0"/>
            <w:noProof/>
            <w:sz w:val="24"/>
            <w:szCs w:val="24"/>
            <w:lang w:val="en-US"/>
          </w:rPr>
          <w:tab/>
        </w:r>
        <w:r w:rsidRPr="00751E16">
          <w:rPr>
            <w:rPrChange w:id="499" w:author="aaron.wiest" w:date="2012-05-04T07:55:00Z">
              <w:rPr>
                <w:rStyle w:val="Hyperlink"/>
                <w:noProof/>
              </w:rPr>
            </w:rPrChange>
          </w:rPr>
          <w:delText>Post IR Reflow Cleaning</w:delText>
        </w:r>
        <w:r w:rsidR="009D3738" w:rsidDel="004549B2">
          <w:rPr>
            <w:noProof/>
            <w:webHidden/>
          </w:rPr>
          <w:tab/>
          <w:delText>12</w:delText>
        </w:r>
      </w:del>
    </w:p>
    <w:p w:rsidR="009D3738" w:rsidDel="004549B2" w:rsidRDefault="00751E16">
      <w:pPr>
        <w:pStyle w:val="TOC4"/>
        <w:rPr>
          <w:del w:id="500" w:author="aaron.wiest" w:date="2012-05-04T07:55:00Z"/>
          <w:rFonts w:ascii="Times New Roman" w:hAnsi="Times New Roman"/>
          <w:b w:val="0"/>
          <w:noProof/>
          <w:sz w:val="24"/>
          <w:szCs w:val="24"/>
          <w:lang w:val="en-US"/>
        </w:rPr>
      </w:pPr>
      <w:del w:id="501" w:author="aaron.wiest" w:date="2012-05-04T07:55:00Z">
        <w:r w:rsidRPr="00751E16">
          <w:rPr>
            <w:rPrChange w:id="502" w:author="aaron.wiest" w:date="2012-05-04T07:55:00Z">
              <w:rPr>
                <w:rStyle w:val="Hyperlink"/>
                <w:noProof/>
              </w:rPr>
            </w:rPrChange>
          </w:rPr>
          <w:delText>9.5.11.5</w:delText>
        </w:r>
        <w:r w:rsidR="009D3738" w:rsidDel="004549B2">
          <w:rPr>
            <w:rFonts w:ascii="Times New Roman" w:hAnsi="Times New Roman"/>
            <w:b w:val="0"/>
            <w:noProof/>
            <w:sz w:val="24"/>
            <w:szCs w:val="24"/>
            <w:lang w:val="en-US"/>
          </w:rPr>
          <w:tab/>
        </w:r>
        <w:r w:rsidRPr="00751E16">
          <w:rPr>
            <w:rPrChange w:id="503" w:author="aaron.wiest" w:date="2012-05-04T07:55:00Z">
              <w:rPr>
                <w:rStyle w:val="Hyperlink"/>
                <w:noProof/>
              </w:rPr>
            </w:rPrChange>
          </w:rPr>
          <w:delText>Wavesolder</w:delText>
        </w:r>
        <w:r w:rsidR="009D3738" w:rsidDel="004549B2">
          <w:rPr>
            <w:noProof/>
            <w:webHidden/>
          </w:rPr>
          <w:tab/>
          <w:delText>12</w:delText>
        </w:r>
      </w:del>
    </w:p>
    <w:p w:rsidR="009D3738" w:rsidDel="004549B2" w:rsidRDefault="00751E16">
      <w:pPr>
        <w:pStyle w:val="TOC4"/>
        <w:rPr>
          <w:del w:id="504" w:author="aaron.wiest" w:date="2012-05-04T07:55:00Z"/>
          <w:rFonts w:ascii="Times New Roman" w:hAnsi="Times New Roman"/>
          <w:b w:val="0"/>
          <w:noProof/>
          <w:sz w:val="24"/>
          <w:szCs w:val="24"/>
          <w:lang w:val="en-US"/>
        </w:rPr>
      </w:pPr>
      <w:del w:id="505" w:author="aaron.wiest" w:date="2012-05-04T07:55:00Z">
        <w:r w:rsidRPr="00751E16">
          <w:rPr>
            <w:rPrChange w:id="506" w:author="aaron.wiest" w:date="2012-05-04T07:55:00Z">
              <w:rPr>
                <w:rStyle w:val="Hyperlink"/>
                <w:noProof/>
              </w:rPr>
            </w:rPrChange>
          </w:rPr>
          <w:delText>9.5.11.6</w:delText>
        </w:r>
        <w:r w:rsidR="009D3738" w:rsidDel="004549B2">
          <w:rPr>
            <w:rFonts w:ascii="Times New Roman" w:hAnsi="Times New Roman"/>
            <w:b w:val="0"/>
            <w:noProof/>
            <w:sz w:val="24"/>
            <w:szCs w:val="24"/>
            <w:lang w:val="en-US"/>
          </w:rPr>
          <w:tab/>
        </w:r>
        <w:r w:rsidRPr="00751E16">
          <w:rPr>
            <w:rPrChange w:id="507" w:author="aaron.wiest" w:date="2012-05-04T07:55:00Z">
              <w:rPr>
                <w:rStyle w:val="Hyperlink"/>
                <w:noProof/>
              </w:rPr>
            </w:rPrChange>
          </w:rPr>
          <w:delText>Post Wavesolder Cleaning</w:delText>
        </w:r>
        <w:r w:rsidR="009D3738" w:rsidDel="004549B2">
          <w:rPr>
            <w:noProof/>
            <w:webHidden/>
          </w:rPr>
          <w:tab/>
          <w:delText>12</w:delText>
        </w:r>
      </w:del>
    </w:p>
    <w:p w:rsidR="009D3738" w:rsidDel="004549B2" w:rsidRDefault="00751E16">
      <w:pPr>
        <w:pStyle w:val="TOC2"/>
        <w:rPr>
          <w:del w:id="508" w:author="aaron.wiest" w:date="2012-05-04T07:55:00Z"/>
          <w:rFonts w:ascii="Times New Roman" w:hAnsi="Times New Roman"/>
          <w:b w:val="0"/>
          <w:sz w:val="24"/>
          <w:szCs w:val="24"/>
          <w:lang w:val="en-US"/>
        </w:rPr>
      </w:pPr>
      <w:del w:id="509" w:author="aaron.wiest" w:date="2012-05-04T07:55:00Z">
        <w:r w:rsidRPr="00751E16">
          <w:rPr>
            <w:rPrChange w:id="510" w:author="aaron.wiest" w:date="2012-05-04T07:55:00Z">
              <w:rPr>
                <w:rStyle w:val="Hyperlink"/>
              </w:rPr>
            </w:rPrChange>
          </w:rPr>
          <w:delText>9.6</w:delText>
        </w:r>
        <w:r w:rsidR="009D3738" w:rsidDel="004549B2">
          <w:rPr>
            <w:rFonts w:ascii="Times New Roman" w:hAnsi="Times New Roman"/>
            <w:b w:val="0"/>
            <w:sz w:val="24"/>
            <w:szCs w:val="24"/>
            <w:lang w:val="en-US"/>
          </w:rPr>
          <w:tab/>
        </w:r>
        <w:r w:rsidRPr="00751E16">
          <w:rPr>
            <w:rPrChange w:id="511" w:author="aaron.wiest" w:date="2012-05-04T07:55:00Z">
              <w:rPr>
                <w:rStyle w:val="Hyperlink"/>
              </w:rPr>
            </w:rPrChange>
          </w:rPr>
          <w:delText>Abrasion Test</w:delText>
        </w:r>
        <w:r w:rsidR="009D3738" w:rsidDel="004549B2">
          <w:rPr>
            <w:webHidden/>
          </w:rPr>
          <w:tab/>
          <w:delText>12</w:delText>
        </w:r>
      </w:del>
    </w:p>
    <w:p w:rsidR="009D3738" w:rsidDel="004549B2" w:rsidRDefault="00751E16">
      <w:pPr>
        <w:pStyle w:val="TOC3"/>
        <w:rPr>
          <w:del w:id="512" w:author="aaron.wiest" w:date="2012-05-04T07:55:00Z"/>
          <w:rFonts w:ascii="Times New Roman" w:hAnsi="Times New Roman"/>
          <w:b w:val="0"/>
          <w:sz w:val="24"/>
          <w:szCs w:val="24"/>
          <w:lang w:val="en-US"/>
        </w:rPr>
      </w:pPr>
      <w:del w:id="513" w:author="aaron.wiest" w:date="2012-05-04T07:55:00Z">
        <w:r w:rsidRPr="00751E16">
          <w:rPr>
            <w:rPrChange w:id="514" w:author="aaron.wiest" w:date="2012-05-04T07:55:00Z">
              <w:rPr>
                <w:rStyle w:val="Hyperlink"/>
                <w:rFonts w:cs="Arial"/>
              </w:rPr>
            </w:rPrChange>
          </w:rPr>
          <w:delText>9.6.1</w:delText>
        </w:r>
        <w:r w:rsidR="009D3738" w:rsidDel="004549B2">
          <w:rPr>
            <w:rFonts w:ascii="Times New Roman" w:hAnsi="Times New Roman"/>
            <w:b w:val="0"/>
            <w:sz w:val="24"/>
            <w:szCs w:val="24"/>
            <w:lang w:val="en-US"/>
          </w:rPr>
          <w:tab/>
        </w:r>
        <w:r w:rsidRPr="00751E16">
          <w:rPr>
            <w:rPrChange w:id="515" w:author="aaron.wiest" w:date="2012-05-04T07:55:00Z">
              <w:rPr>
                <w:rStyle w:val="Hyperlink"/>
              </w:rPr>
            </w:rPrChange>
          </w:rPr>
          <w:delText>Using the Teledyne Taber Abraiser</w:delText>
        </w:r>
        <w:r w:rsidR="009D3738" w:rsidDel="004549B2">
          <w:rPr>
            <w:webHidden/>
          </w:rPr>
          <w:tab/>
          <w:delText>12</w:delText>
        </w:r>
      </w:del>
    </w:p>
    <w:p w:rsidR="009D3738" w:rsidDel="004549B2" w:rsidRDefault="00751E16">
      <w:pPr>
        <w:pStyle w:val="TOC3"/>
        <w:rPr>
          <w:del w:id="516" w:author="aaron.wiest" w:date="2012-05-04T07:55:00Z"/>
          <w:rFonts w:ascii="Times New Roman" w:hAnsi="Times New Roman"/>
          <w:b w:val="0"/>
          <w:sz w:val="24"/>
          <w:szCs w:val="24"/>
          <w:lang w:val="en-US"/>
        </w:rPr>
      </w:pPr>
      <w:del w:id="517" w:author="aaron.wiest" w:date="2012-05-04T07:55:00Z">
        <w:r w:rsidRPr="00751E16">
          <w:rPr>
            <w:rPrChange w:id="518" w:author="aaron.wiest" w:date="2012-05-04T07:55:00Z">
              <w:rPr>
                <w:rStyle w:val="Hyperlink"/>
                <w:rFonts w:cs="Arial"/>
              </w:rPr>
            </w:rPrChange>
          </w:rPr>
          <w:delText>9.6.2</w:delText>
        </w:r>
        <w:r w:rsidR="009D3738" w:rsidDel="004549B2">
          <w:rPr>
            <w:rFonts w:ascii="Times New Roman" w:hAnsi="Times New Roman"/>
            <w:b w:val="0"/>
            <w:sz w:val="24"/>
            <w:szCs w:val="24"/>
            <w:lang w:val="en-US"/>
          </w:rPr>
          <w:tab/>
        </w:r>
        <w:r w:rsidRPr="00751E16">
          <w:rPr>
            <w:rPrChange w:id="519" w:author="aaron.wiest" w:date="2012-05-04T07:55:00Z">
              <w:rPr>
                <w:rStyle w:val="Hyperlink"/>
              </w:rPr>
            </w:rPrChange>
          </w:rPr>
          <w:delText>Using the GA-Cat Comprehensive Abrasion Tester</w:delText>
        </w:r>
        <w:r w:rsidR="009D3738" w:rsidDel="004549B2">
          <w:rPr>
            <w:webHidden/>
          </w:rPr>
          <w:tab/>
          <w:delText>13</w:delText>
        </w:r>
      </w:del>
    </w:p>
    <w:p w:rsidR="009D3738" w:rsidDel="004549B2" w:rsidRDefault="00751E16">
      <w:pPr>
        <w:pStyle w:val="TOC2"/>
        <w:rPr>
          <w:del w:id="520" w:author="aaron.wiest" w:date="2012-05-04T07:55:00Z"/>
          <w:rFonts w:ascii="Times New Roman" w:hAnsi="Times New Roman"/>
          <w:b w:val="0"/>
          <w:sz w:val="24"/>
          <w:szCs w:val="24"/>
          <w:lang w:val="en-US"/>
        </w:rPr>
      </w:pPr>
      <w:del w:id="521" w:author="aaron.wiest" w:date="2012-05-04T07:55:00Z">
        <w:r w:rsidRPr="00751E16">
          <w:rPr>
            <w:rPrChange w:id="522" w:author="aaron.wiest" w:date="2012-05-04T07:55:00Z">
              <w:rPr>
                <w:rStyle w:val="Hyperlink"/>
                <w:spacing w:val="2"/>
              </w:rPr>
            </w:rPrChange>
          </w:rPr>
          <w:delText>9.7</w:delText>
        </w:r>
        <w:r w:rsidR="009D3738" w:rsidDel="004549B2">
          <w:rPr>
            <w:rFonts w:ascii="Times New Roman" w:hAnsi="Times New Roman"/>
            <w:b w:val="0"/>
            <w:sz w:val="24"/>
            <w:szCs w:val="24"/>
            <w:lang w:val="en-US"/>
          </w:rPr>
          <w:tab/>
        </w:r>
        <w:r w:rsidRPr="00751E16">
          <w:rPr>
            <w:rPrChange w:id="523" w:author="aaron.wiest" w:date="2012-05-04T07:55:00Z">
              <w:rPr>
                <w:rStyle w:val="Hyperlink"/>
                <w:spacing w:val="2"/>
              </w:rPr>
            </w:rPrChange>
          </w:rPr>
          <w:delText>Method of test for labels requiring outdoor exposure</w:delText>
        </w:r>
        <w:r w:rsidR="009D3738" w:rsidDel="004549B2">
          <w:rPr>
            <w:webHidden/>
          </w:rPr>
          <w:tab/>
          <w:delText>13</w:delText>
        </w:r>
      </w:del>
    </w:p>
    <w:p w:rsidR="009D3738" w:rsidDel="004549B2" w:rsidRDefault="00751E16">
      <w:pPr>
        <w:pStyle w:val="TOC3"/>
        <w:rPr>
          <w:del w:id="524" w:author="aaron.wiest" w:date="2012-05-04T07:55:00Z"/>
          <w:rFonts w:ascii="Times New Roman" w:hAnsi="Times New Roman"/>
          <w:b w:val="0"/>
          <w:sz w:val="24"/>
          <w:szCs w:val="24"/>
          <w:lang w:val="en-US"/>
        </w:rPr>
      </w:pPr>
      <w:del w:id="525" w:author="aaron.wiest" w:date="2012-05-04T07:55:00Z">
        <w:r w:rsidRPr="00751E16">
          <w:rPr>
            <w:rPrChange w:id="526" w:author="aaron.wiest" w:date="2012-05-04T07:55:00Z">
              <w:rPr>
                <w:rStyle w:val="Hyperlink"/>
                <w:rFonts w:cs="Arial"/>
              </w:rPr>
            </w:rPrChange>
          </w:rPr>
          <w:delText>9.7.1</w:delText>
        </w:r>
        <w:r w:rsidR="009D3738" w:rsidDel="004549B2">
          <w:rPr>
            <w:rFonts w:ascii="Times New Roman" w:hAnsi="Times New Roman"/>
            <w:b w:val="0"/>
            <w:sz w:val="24"/>
            <w:szCs w:val="24"/>
            <w:lang w:val="en-US"/>
          </w:rPr>
          <w:tab/>
        </w:r>
        <w:r w:rsidRPr="00751E16">
          <w:rPr>
            <w:rPrChange w:id="527" w:author="aaron.wiest" w:date="2012-05-04T07:55:00Z">
              <w:rPr>
                <w:rStyle w:val="Hyperlink"/>
              </w:rPr>
            </w:rPrChange>
          </w:rPr>
          <w:delText>Ultraviolet (UV) light condensation</w:delText>
        </w:r>
        <w:r w:rsidR="009D3738" w:rsidDel="004549B2">
          <w:rPr>
            <w:webHidden/>
          </w:rPr>
          <w:tab/>
          <w:delText>13</w:delText>
        </w:r>
      </w:del>
    </w:p>
    <w:p w:rsidR="009D3738" w:rsidDel="004549B2" w:rsidRDefault="00751E16">
      <w:pPr>
        <w:pStyle w:val="TOC3"/>
        <w:rPr>
          <w:del w:id="528" w:author="aaron.wiest" w:date="2012-05-04T07:55:00Z"/>
          <w:rFonts w:ascii="Times New Roman" w:hAnsi="Times New Roman"/>
          <w:b w:val="0"/>
          <w:sz w:val="24"/>
          <w:szCs w:val="24"/>
          <w:lang w:val="en-US"/>
        </w:rPr>
      </w:pPr>
      <w:del w:id="529" w:author="aaron.wiest" w:date="2012-05-04T07:55:00Z">
        <w:r w:rsidRPr="00751E16">
          <w:rPr>
            <w:rPrChange w:id="530" w:author="aaron.wiest" w:date="2012-05-04T07:55:00Z">
              <w:rPr>
                <w:rStyle w:val="Hyperlink"/>
                <w:rFonts w:cs="Arial"/>
              </w:rPr>
            </w:rPrChange>
          </w:rPr>
          <w:delText>9.7.2</w:delText>
        </w:r>
        <w:r w:rsidR="009D3738" w:rsidDel="004549B2">
          <w:rPr>
            <w:rFonts w:ascii="Times New Roman" w:hAnsi="Times New Roman"/>
            <w:b w:val="0"/>
            <w:sz w:val="24"/>
            <w:szCs w:val="24"/>
            <w:lang w:val="en-US"/>
          </w:rPr>
          <w:tab/>
        </w:r>
        <w:r w:rsidRPr="00751E16">
          <w:rPr>
            <w:rPrChange w:id="531" w:author="aaron.wiest" w:date="2012-05-04T07:55:00Z">
              <w:rPr>
                <w:rStyle w:val="Hyperlink"/>
              </w:rPr>
            </w:rPrChange>
          </w:rPr>
          <w:delText>Moisture/rain resistance.</w:delText>
        </w:r>
        <w:r w:rsidR="009D3738" w:rsidDel="004549B2">
          <w:rPr>
            <w:webHidden/>
          </w:rPr>
          <w:tab/>
          <w:delText>13</w:delText>
        </w:r>
      </w:del>
    </w:p>
    <w:p w:rsidR="009D3738" w:rsidDel="004549B2" w:rsidRDefault="00751E16">
      <w:pPr>
        <w:pStyle w:val="TOC4"/>
        <w:rPr>
          <w:del w:id="532" w:author="aaron.wiest" w:date="2012-05-04T07:55:00Z"/>
          <w:rFonts w:ascii="Times New Roman" w:hAnsi="Times New Roman"/>
          <w:b w:val="0"/>
          <w:noProof/>
          <w:sz w:val="24"/>
          <w:szCs w:val="24"/>
          <w:lang w:val="en-US"/>
        </w:rPr>
      </w:pPr>
      <w:del w:id="533" w:author="aaron.wiest" w:date="2012-05-04T07:55:00Z">
        <w:r w:rsidRPr="00751E16">
          <w:rPr>
            <w:rPrChange w:id="534" w:author="aaron.wiest" w:date="2012-05-04T07:55:00Z">
              <w:rPr>
                <w:rStyle w:val="Hyperlink"/>
                <w:noProof/>
              </w:rPr>
            </w:rPrChange>
          </w:rPr>
          <w:delText>9.7.2.1</w:delText>
        </w:r>
        <w:r w:rsidR="009D3738" w:rsidDel="004549B2">
          <w:rPr>
            <w:rFonts w:ascii="Times New Roman" w:hAnsi="Times New Roman"/>
            <w:b w:val="0"/>
            <w:noProof/>
            <w:sz w:val="24"/>
            <w:szCs w:val="24"/>
            <w:lang w:val="en-US"/>
          </w:rPr>
          <w:tab/>
        </w:r>
        <w:r w:rsidRPr="00751E16">
          <w:rPr>
            <w:rPrChange w:id="535" w:author="aaron.wiest" w:date="2012-05-04T07:55:00Z">
              <w:rPr>
                <w:rStyle w:val="Hyperlink"/>
                <w:noProof/>
              </w:rPr>
            </w:rPrChange>
          </w:rPr>
          <w:delText>Preparation of test labels.</w:delText>
        </w:r>
        <w:r w:rsidR="009D3738" w:rsidDel="004549B2">
          <w:rPr>
            <w:noProof/>
            <w:webHidden/>
          </w:rPr>
          <w:tab/>
          <w:delText>13</w:delText>
        </w:r>
      </w:del>
    </w:p>
    <w:p w:rsidR="009D3738" w:rsidDel="004549B2" w:rsidRDefault="00751E16">
      <w:pPr>
        <w:pStyle w:val="TOC4"/>
        <w:rPr>
          <w:del w:id="536" w:author="aaron.wiest" w:date="2012-05-04T07:55:00Z"/>
          <w:rFonts w:ascii="Times New Roman" w:hAnsi="Times New Roman"/>
          <w:b w:val="0"/>
          <w:noProof/>
          <w:sz w:val="24"/>
          <w:szCs w:val="24"/>
          <w:lang w:val="en-US"/>
        </w:rPr>
      </w:pPr>
      <w:del w:id="537" w:author="aaron.wiest" w:date="2012-05-04T07:55:00Z">
        <w:r w:rsidRPr="00751E16">
          <w:rPr>
            <w:rPrChange w:id="538" w:author="aaron.wiest" w:date="2012-05-04T07:55:00Z">
              <w:rPr>
                <w:rStyle w:val="Hyperlink"/>
                <w:noProof/>
              </w:rPr>
            </w:rPrChange>
          </w:rPr>
          <w:delText>9.7.2.2</w:delText>
        </w:r>
        <w:r w:rsidR="009D3738" w:rsidDel="004549B2">
          <w:rPr>
            <w:rFonts w:ascii="Times New Roman" w:hAnsi="Times New Roman"/>
            <w:b w:val="0"/>
            <w:noProof/>
            <w:sz w:val="24"/>
            <w:szCs w:val="24"/>
            <w:lang w:val="en-US"/>
          </w:rPr>
          <w:tab/>
        </w:r>
        <w:r w:rsidRPr="00751E16">
          <w:rPr>
            <w:rPrChange w:id="539" w:author="aaron.wiest" w:date="2012-05-04T07:55:00Z">
              <w:rPr>
                <w:rStyle w:val="Hyperlink"/>
                <w:noProof/>
              </w:rPr>
            </w:rPrChange>
          </w:rPr>
          <w:delText>Method.</w:delText>
        </w:r>
        <w:r w:rsidR="009D3738" w:rsidDel="004549B2">
          <w:rPr>
            <w:noProof/>
            <w:webHidden/>
          </w:rPr>
          <w:tab/>
          <w:delText>13</w:delText>
        </w:r>
      </w:del>
    </w:p>
    <w:p w:rsidR="009D3738" w:rsidDel="004549B2" w:rsidRDefault="00751E16">
      <w:pPr>
        <w:pStyle w:val="TOC4"/>
        <w:rPr>
          <w:del w:id="540" w:author="aaron.wiest" w:date="2012-05-04T07:55:00Z"/>
          <w:rFonts w:ascii="Times New Roman" w:hAnsi="Times New Roman"/>
          <w:b w:val="0"/>
          <w:noProof/>
          <w:sz w:val="24"/>
          <w:szCs w:val="24"/>
          <w:lang w:val="en-US"/>
        </w:rPr>
      </w:pPr>
      <w:del w:id="541" w:author="aaron.wiest" w:date="2012-05-04T07:55:00Z">
        <w:r w:rsidRPr="00751E16">
          <w:rPr>
            <w:rPrChange w:id="542" w:author="aaron.wiest" w:date="2012-05-04T07:55:00Z">
              <w:rPr>
                <w:rStyle w:val="Hyperlink"/>
                <w:noProof/>
              </w:rPr>
            </w:rPrChange>
          </w:rPr>
          <w:delText>9.7.2.3</w:delText>
        </w:r>
        <w:r w:rsidR="009D3738" w:rsidDel="004549B2">
          <w:rPr>
            <w:rFonts w:ascii="Times New Roman" w:hAnsi="Times New Roman"/>
            <w:b w:val="0"/>
            <w:noProof/>
            <w:sz w:val="24"/>
            <w:szCs w:val="24"/>
            <w:lang w:val="en-US"/>
          </w:rPr>
          <w:tab/>
        </w:r>
        <w:r w:rsidRPr="00751E16">
          <w:rPr>
            <w:rPrChange w:id="543" w:author="aaron.wiest" w:date="2012-05-04T07:55:00Z">
              <w:rPr>
                <w:rStyle w:val="Hyperlink"/>
                <w:noProof/>
              </w:rPr>
            </w:rPrChange>
          </w:rPr>
          <w:delText>Performance tests.</w:delText>
        </w:r>
        <w:r w:rsidR="009D3738" w:rsidDel="004549B2">
          <w:rPr>
            <w:noProof/>
            <w:webHidden/>
          </w:rPr>
          <w:tab/>
          <w:delText>13</w:delText>
        </w:r>
      </w:del>
    </w:p>
    <w:p w:rsidR="009D3738" w:rsidDel="004549B2" w:rsidRDefault="00751E16">
      <w:pPr>
        <w:pStyle w:val="TOC3"/>
        <w:rPr>
          <w:del w:id="544" w:author="aaron.wiest" w:date="2012-05-04T07:55:00Z"/>
          <w:rFonts w:ascii="Times New Roman" w:hAnsi="Times New Roman"/>
          <w:b w:val="0"/>
          <w:sz w:val="24"/>
          <w:szCs w:val="24"/>
          <w:lang w:val="en-US"/>
        </w:rPr>
      </w:pPr>
      <w:del w:id="545" w:author="aaron.wiest" w:date="2012-05-04T07:55:00Z">
        <w:r w:rsidRPr="00751E16">
          <w:rPr>
            <w:rPrChange w:id="546" w:author="aaron.wiest" w:date="2012-05-04T07:55:00Z">
              <w:rPr>
                <w:rStyle w:val="Hyperlink"/>
                <w:rFonts w:cs="Arial"/>
                <w:spacing w:val="2"/>
              </w:rPr>
            </w:rPrChange>
          </w:rPr>
          <w:delText>9.7.3</w:delText>
        </w:r>
        <w:r w:rsidR="009D3738" w:rsidDel="004549B2">
          <w:rPr>
            <w:rFonts w:ascii="Times New Roman" w:hAnsi="Times New Roman"/>
            <w:b w:val="0"/>
            <w:sz w:val="24"/>
            <w:szCs w:val="24"/>
            <w:lang w:val="en-US"/>
          </w:rPr>
          <w:tab/>
        </w:r>
        <w:r w:rsidRPr="00751E16">
          <w:rPr>
            <w:rPrChange w:id="547" w:author="aaron.wiest" w:date="2012-05-04T07:55:00Z">
              <w:rPr>
                <w:rStyle w:val="Hyperlink"/>
                <w:spacing w:val="2"/>
              </w:rPr>
            </w:rPrChange>
          </w:rPr>
          <w:delText>Salt Spray</w:delText>
        </w:r>
        <w:r w:rsidR="009D3738" w:rsidDel="004549B2">
          <w:rPr>
            <w:webHidden/>
          </w:rPr>
          <w:tab/>
          <w:delText>14</w:delText>
        </w:r>
      </w:del>
    </w:p>
    <w:p w:rsidR="009D3738" w:rsidDel="004549B2" w:rsidRDefault="00751E16">
      <w:pPr>
        <w:pStyle w:val="TOC3"/>
        <w:rPr>
          <w:del w:id="548" w:author="aaron.wiest" w:date="2012-05-04T07:55:00Z"/>
          <w:rFonts w:ascii="Times New Roman" w:hAnsi="Times New Roman"/>
          <w:b w:val="0"/>
          <w:sz w:val="24"/>
          <w:szCs w:val="24"/>
          <w:lang w:val="en-US"/>
        </w:rPr>
      </w:pPr>
      <w:del w:id="549" w:author="aaron.wiest" w:date="2012-05-04T07:55:00Z">
        <w:r w:rsidRPr="00751E16">
          <w:rPr>
            <w:highlight w:val="red"/>
            <w:rPrChange w:id="550" w:author="aaron.wiest" w:date="2012-05-04T07:55:00Z">
              <w:rPr>
                <w:rStyle w:val="Hyperlink"/>
                <w:rFonts w:cs="Arial"/>
                <w:spacing w:val="2"/>
                <w:highlight w:val="red"/>
              </w:rPr>
            </w:rPrChange>
          </w:rPr>
          <w:delText>9.7.4</w:delText>
        </w:r>
        <w:r w:rsidR="009D3738" w:rsidDel="004549B2">
          <w:rPr>
            <w:rFonts w:ascii="Times New Roman" w:hAnsi="Times New Roman"/>
            <w:b w:val="0"/>
            <w:sz w:val="24"/>
            <w:szCs w:val="24"/>
            <w:lang w:val="en-US"/>
          </w:rPr>
          <w:tab/>
        </w:r>
        <w:r w:rsidRPr="00751E16">
          <w:rPr>
            <w:highlight w:val="red"/>
            <w:rPrChange w:id="551" w:author="aaron.wiest" w:date="2012-05-04T07:55:00Z">
              <w:rPr>
                <w:rStyle w:val="Hyperlink"/>
                <w:spacing w:val="2"/>
                <w:highlight w:val="red"/>
              </w:rPr>
            </w:rPrChange>
          </w:rPr>
          <w:delText>Salt Fog</w:delText>
        </w:r>
        <w:r w:rsidR="009D3738" w:rsidDel="004549B2">
          <w:rPr>
            <w:webHidden/>
          </w:rPr>
          <w:tab/>
          <w:delText>15</w:delText>
        </w:r>
      </w:del>
    </w:p>
    <w:p w:rsidR="009D3738" w:rsidDel="004549B2" w:rsidRDefault="00751E16">
      <w:pPr>
        <w:pStyle w:val="TOC3"/>
        <w:rPr>
          <w:del w:id="552" w:author="aaron.wiest" w:date="2012-05-04T07:55:00Z"/>
          <w:rFonts w:ascii="Times New Roman" w:hAnsi="Times New Roman"/>
          <w:b w:val="0"/>
          <w:sz w:val="24"/>
          <w:szCs w:val="24"/>
          <w:lang w:val="en-US"/>
        </w:rPr>
      </w:pPr>
      <w:del w:id="553" w:author="aaron.wiest" w:date="2012-05-04T07:55:00Z">
        <w:r w:rsidRPr="00751E16">
          <w:rPr>
            <w:rPrChange w:id="554" w:author="aaron.wiest" w:date="2012-05-04T07:55:00Z">
              <w:rPr>
                <w:rStyle w:val="Hyperlink"/>
                <w:rFonts w:cs="Arial"/>
              </w:rPr>
            </w:rPrChange>
          </w:rPr>
          <w:delText>9.7.5</w:delText>
        </w:r>
        <w:r w:rsidR="009D3738" w:rsidDel="004549B2">
          <w:rPr>
            <w:rFonts w:ascii="Times New Roman" w:hAnsi="Times New Roman"/>
            <w:b w:val="0"/>
            <w:sz w:val="24"/>
            <w:szCs w:val="24"/>
            <w:lang w:val="en-US"/>
          </w:rPr>
          <w:tab/>
        </w:r>
        <w:r w:rsidRPr="00751E16">
          <w:rPr>
            <w:rPrChange w:id="555" w:author="aaron.wiest" w:date="2012-05-04T07:55:00Z">
              <w:rPr>
                <w:rStyle w:val="Hyperlink"/>
              </w:rPr>
            </w:rPrChange>
          </w:rPr>
          <w:delText>Solvent Resistance.</w:delText>
        </w:r>
        <w:r w:rsidR="009D3738" w:rsidDel="004549B2">
          <w:rPr>
            <w:webHidden/>
          </w:rPr>
          <w:tab/>
          <w:delText>15</w:delText>
        </w:r>
      </w:del>
    </w:p>
    <w:p w:rsidR="009D3738" w:rsidDel="004549B2" w:rsidRDefault="00751E16">
      <w:pPr>
        <w:pStyle w:val="TOC4"/>
        <w:rPr>
          <w:del w:id="556" w:author="aaron.wiest" w:date="2012-05-04T07:55:00Z"/>
          <w:rFonts w:ascii="Times New Roman" w:hAnsi="Times New Roman"/>
          <w:b w:val="0"/>
          <w:noProof/>
          <w:sz w:val="24"/>
          <w:szCs w:val="24"/>
          <w:lang w:val="en-US"/>
        </w:rPr>
      </w:pPr>
      <w:del w:id="557" w:author="aaron.wiest" w:date="2012-05-04T07:55:00Z">
        <w:r w:rsidRPr="00751E16">
          <w:rPr>
            <w:rPrChange w:id="558" w:author="aaron.wiest" w:date="2012-05-04T07:55:00Z">
              <w:rPr>
                <w:rStyle w:val="Hyperlink"/>
                <w:noProof/>
              </w:rPr>
            </w:rPrChange>
          </w:rPr>
          <w:delText>9.7.5.1</w:delText>
        </w:r>
        <w:r w:rsidR="009D3738" w:rsidDel="004549B2">
          <w:rPr>
            <w:rFonts w:ascii="Times New Roman" w:hAnsi="Times New Roman"/>
            <w:b w:val="0"/>
            <w:noProof/>
            <w:sz w:val="24"/>
            <w:szCs w:val="24"/>
            <w:lang w:val="en-US"/>
          </w:rPr>
          <w:tab/>
        </w:r>
        <w:r w:rsidRPr="00751E16">
          <w:rPr>
            <w:rPrChange w:id="559" w:author="aaron.wiest" w:date="2012-05-04T07:55:00Z">
              <w:rPr>
                <w:rStyle w:val="Hyperlink"/>
                <w:noProof/>
              </w:rPr>
            </w:rPrChange>
          </w:rPr>
          <w:delText>Preparation of Test Panels</w:delText>
        </w:r>
        <w:r w:rsidR="009D3738" w:rsidDel="004549B2">
          <w:rPr>
            <w:noProof/>
            <w:webHidden/>
          </w:rPr>
          <w:tab/>
          <w:delText>15</w:delText>
        </w:r>
      </w:del>
    </w:p>
    <w:p w:rsidR="009D3738" w:rsidDel="004549B2" w:rsidRDefault="00751E16">
      <w:pPr>
        <w:pStyle w:val="TOC2"/>
        <w:rPr>
          <w:del w:id="560" w:author="aaron.wiest" w:date="2012-05-04T07:55:00Z"/>
          <w:rFonts w:ascii="Times New Roman" w:hAnsi="Times New Roman"/>
          <w:b w:val="0"/>
          <w:sz w:val="24"/>
          <w:szCs w:val="24"/>
          <w:lang w:val="en-US"/>
        </w:rPr>
      </w:pPr>
      <w:del w:id="561" w:author="aaron.wiest" w:date="2012-05-04T07:55:00Z">
        <w:r w:rsidRPr="00751E16">
          <w:rPr>
            <w:rPrChange w:id="562" w:author="aaron.wiest" w:date="2012-05-04T07:55:00Z">
              <w:rPr>
                <w:rStyle w:val="Hyperlink"/>
              </w:rPr>
            </w:rPrChange>
          </w:rPr>
          <w:delText>9.8</w:delText>
        </w:r>
        <w:r w:rsidR="009D3738" w:rsidDel="004549B2">
          <w:rPr>
            <w:rFonts w:ascii="Times New Roman" w:hAnsi="Times New Roman"/>
            <w:b w:val="0"/>
            <w:sz w:val="24"/>
            <w:szCs w:val="24"/>
            <w:lang w:val="en-US"/>
          </w:rPr>
          <w:tab/>
        </w:r>
        <w:r w:rsidRPr="00751E16">
          <w:rPr>
            <w:rPrChange w:id="563" w:author="aaron.wiest" w:date="2012-05-04T07:55:00Z">
              <w:rPr>
                <w:rStyle w:val="Hyperlink"/>
              </w:rPr>
            </w:rPrChange>
          </w:rPr>
          <w:delText>Method of test for Shipping Container Applications</w:delText>
        </w:r>
        <w:r w:rsidR="009D3738" w:rsidDel="004549B2">
          <w:rPr>
            <w:webHidden/>
          </w:rPr>
          <w:tab/>
          <w:delText>18</w:delText>
        </w:r>
      </w:del>
    </w:p>
    <w:p w:rsidR="009D3738" w:rsidDel="004549B2" w:rsidRDefault="00751E16">
      <w:pPr>
        <w:pStyle w:val="TOC4"/>
        <w:rPr>
          <w:del w:id="564" w:author="aaron.wiest" w:date="2012-05-04T07:55:00Z"/>
          <w:rFonts w:ascii="Times New Roman" w:hAnsi="Times New Roman"/>
          <w:b w:val="0"/>
          <w:noProof/>
          <w:sz w:val="24"/>
          <w:szCs w:val="24"/>
          <w:lang w:val="en-US"/>
        </w:rPr>
      </w:pPr>
      <w:del w:id="565" w:author="aaron.wiest" w:date="2012-05-04T07:55:00Z">
        <w:r w:rsidRPr="00751E16">
          <w:rPr>
            <w:rPrChange w:id="566" w:author="aaron.wiest" w:date="2012-05-04T07:55:00Z">
              <w:rPr>
                <w:rStyle w:val="Hyperlink"/>
                <w:noProof/>
              </w:rPr>
            </w:rPrChange>
          </w:rPr>
          <w:delText>9.8.1.1</w:delText>
        </w:r>
        <w:r w:rsidR="009D3738" w:rsidDel="004549B2">
          <w:rPr>
            <w:rFonts w:ascii="Times New Roman" w:hAnsi="Times New Roman"/>
            <w:b w:val="0"/>
            <w:noProof/>
            <w:sz w:val="24"/>
            <w:szCs w:val="24"/>
            <w:lang w:val="en-US"/>
          </w:rPr>
          <w:tab/>
        </w:r>
        <w:r w:rsidRPr="00751E16">
          <w:rPr>
            <w:rPrChange w:id="567" w:author="aaron.wiest" w:date="2012-05-04T07:55:00Z">
              <w:rPr>
                <w:rStyle w:val="Hyperlink"/>
                <w:noProof/>
              </w:rPr>
            </w:rPrChange>
          </w:rPr>
          <w:delText>Initial adhesion strength:</w:delText>
        </w:r>
        <w:r w:rsidR="009D3738" w:rsidDel="004549B2">
          <w:rPr>
            <w:noProof/>
            <w:webHidden/>
          </w:rPr>
          <w:tab/>
          <w:delText>18</w:delText>
        </w:r>
      </w:del>
    </w:p>
    <w:p w:rsidR="009D3738" w:rsidDel="004549B2" w:rsidRDefault="00751E16">
      <w:pPr>
        <w:pStyle w:val="TOC4"/>
        <w:rPr>
          <w:del w:id="568" w:author="aaron.wiest" w:date="2012-05-04T07:55:00Z"/>
          <w:rFonts w:ascii="Times New Roman" w:hAnsi="Times New Roman"/>
          <w:b w:val="0"/>
          <w:noProof/>
          <w:sz w:val="24"/>
          <w:szCs w:val="24"/>
          <w:lang w:val="en-US"/>
        </w:rPr>
      </w:pPr>
      <w:del w:id="569" w:author="aaron.wiest" w:date="2012-05-04T07:55:00Z">
        <w:r w:rsidRPr="00751E16">
          <w:rPr>
            <w:rPrChange w:id="570" w:author="aaron.wiest" w:date="2012-05-04T07:55:00Z">
              <w:rPr>
                <w:rStyle w:val="Hyperlink"/>
                <w:noProof/>
              </w:rPr>
            </w:rPrChange>
          </w:rPr>
          <w:lastRenderedPageBreak/>
          <w:delText>9.8.1.2</w:delText>
        </w:r>
        <w:r w:rsidR="009D3738" w:rsidDel="004549B2">
          <w:rPr>
            <w:rFonts w:ascii="Times New Roman" w:hAnsi="Times New Roman"/>
            <w:b w:val="0"/>
            <w:noProof/>
            <w:sz w:val="24"/>
            <w:szCs w:val="24"/>
            <w:lang w:val="en-US"/>
          </w:rPr>
          <w:tab/>
        </w:r>
        <w:r w:rsidRPr="00751E16">
          <w:rPr>
            <w:rPrChange w:id="571" w:author="aaron.wiest" w:date="2012-05-04T07:55:00Z">
              <w:rPr>
                <w:rStyle w:val="Hyperlink"/>
                <w:noProof/>
              </w:rPr>
            </w:rPrChange>
          </w:rPr>
          <w:delText>Short term 49 degrees centigrade 95% RH - temp/humidity</w:delText>
        </w:r>
        <w:r w:rsidR="009D3738" w:rsidDel="004549B2">
          <w:rPr>
            <w:noProof/>
            <w:webHidden/>
          </w:rPr>
          <w:tab/>
          <w:delText>18</w:delText>
        </w:r>
      </w:del>
    </w:p>
    <w:p w:rsidR="009D3738" w:rsidDel="004549B2" w:rsidRDefault="00751E16">
      <w:pPr>
        <w:pStyle w:val="TOC4"/>
        <w:rPr>
          <w:del w:id="572" w:author="aaron.wiest" w:date="2012-05-04T07:55:00Z"/>
          <w:rFonts w:ascii="Times New Roman" w:hAnsi="Times New Roman"/>
          <w:b w:val="0"/>
          <w:noProof/>
          <w:sz w:val="24"/>
          <w:szCs w:val="24"/>
          <w:lang w:val="en-US"/>
        </w:rPr>
      </w:pPr>
      <w:del w:id="573" w:author="aaron.wiest" w:date="2012-05-04T07:55:00Z">
        <w:r w:rsidRPr="00751E16">
          <w:rPr>
            <w:rPrChange w:id="574" w:author="aaron.wiest" w:date="2012-05-04T07:55:00Z">
              <w:rPr>
                <w:rStyle w:val="Hyperlink"/>
                <w:noProof/>
              </w:rPr>
            </w:rPrChange>
          </w:rPr>
          <w:delText>9.8.1.3</w:delText>
        </w:r>
        <w:r w:rsidR="009D3738" w:rsidDel="004549B2">
          <w:rPr>
            <w:rFonts w:ascii="Times New Roman" w:hAnsi="Times New Roman"/>
            <w:b w:val="0"/>
            <w:noProof/>
            <w:sz w:val="24"/>
            <w:szCs w:val="24"/>
            <w:lang w:val="en-US"/>
          </w:rPr>
          <w:tab/>
        </w:r>
        <w:r w:rsidRPr="00751E16">
          <w:rPr>
            <w:rPrChange w:id="575" w:author="aaron.wiest" w:date="2012-05-04T07:55:00Z">
              <w:rPr>
                <w:rStyle w:val="Hyperlink"/>
                <w:noProof/>
              </w:rPr>
            </w:rPrChange>
          </w:rPr>
          <w:delText>Blank label stock contamination</w:delText>
        </w:r>
        <w:r w:rsidR="009D3738" w:rsidDel="004549B2">
          <w:rPr>
            <w:noProof/>
            <w:webHidden/>
          </w:rPr>
          <w:tab/>
          <w:delText>18</w:delText>
        </w:r>
      </w:del>
    </w:p>
    <w:p w:rsidR="009D3738" w:rsidDel="004549B2" w:rsidRDefault="00751E16">
      <w:pPr>
        <w:pStyle w:val="TOC1"/>
        <w:rPr>
          <w:del w:id="576" w:author="aaron.wiest" w:date="2012-05-04T07:55:00Z"/>
          <w:rFonts w:ascii="Times New Roman" w:hAnsi="Times New Roman"/>
          <w:b w:val="0"/>
          <w:sz w:val="24"/>
          <w:szCs w:val="24"/>
          <w:lang w:val="en-US"/>
        </w:rPr>
      </w:pPr>
      <w:del w:id="577" w:author="aaron.wiest" w:date="2012-05-04T07:55:00Z">
        <w:r w:rsidRPr="00751E16">
          <w:rPr>
            <w:rPrChange w:id="578" w:author="aaron.wiest" w:date="2012-05-04T07:55:00Z">
              <w:rPr>
                <w:rStyle w:val="Hyperlink"/>
              </w:rPr>
            </w:rPrChange>
          </w:rPr>
          <w:delText>10</w:delText>
        </w:r>
        <w:r w:rsidR="009D3738" w:rsidDel="004549B2">
          <w:rPr>
            <w:rFonts w:ascii="Times New Roman" w:hAnsi="Times New Roman"/>
            <w:b w:val="0"/>
            <w:sz w:val="24"/>
            <w:szCs w:val="24"/>
            <w:lang w:val="en-US"/>
          </w:rPr>
          <w:tab/>
        </w:r>
        <w:r w:rsidRPr="00751E16">
          <w:rPr>
            <w:rPrChange w:id="579" w:author="aaron.wiest" w:date="2012-05-04T07:55:00Z">
              <w:rPr>
                <w:rStyle w:val="Hyperlink"/>
              </w:rPr>
            </w:rPrChange>
          </w:rPr>
          <w:delText>Table of Tests Required for an Application</w:delText>
        </w:r>
        <w:r w:rsidR="009D3738" w:rsidDel="004549B2">
          <w:rPr>
            <w:webHidden/>
          </w:rPr>
          <w:tab/>
          <w:delText>1</w:delText>
        </w:r>
      </w:del>
    </w:p>
    <w:p w:rsidR="009D3738" w:rsidRDefault="00751E16" w:rsidP="009D3738">
      <w:r>
        <w:rPr>
          <w:noProof/>
        </w:rPr>
        <w:fldChar w:fldCharType="end"/>
      </w:r>
    </w:p>
    <w:p w:rsidR="009D3738" w:rsidRPr="00F06B50" w:rsidRDefault="009D3738" w:rsidP="009D3738"/>
    <w:p w:rsidR="009D3738" w:rsidRPr="00F06B50" w:rsidRDefault="009D3738" w:rsidP="009D3738">
      <w:pPr>
        <w:tabs>
          <w:tab w:val="left" w:pos="2085"/>
        </w:tabs>
      </w:pPr>
      <w:r>
        <w:tab/>
      </w:r>
    </w:p>
    <w:p w:rsidR="009D3738" w:rsidRDefault="009D3738">
      <w:pPr>
        <w:pStyle w:val="zzForeword"/>
      </w:pPr>
      <w:bookmarkStart w:id="580" w:name="_Toc443470358"/>
      <w:bookmarkStart w:id="581" w:name="_Toc450303208"/>
      <w:r>
        <w:lastRenderedPageBreak/>
        <w:t>Foreword</w:t>
      </w:r>
      <w:bookmarkEnd w:id="580"/>
      <w:bookmarkEnd w:id="581"/>
    </w:p>
    <w:p w:rsidR="009D3738" w:rsidRDefault="009D3738" w:rsidP="009D3738">
      <w:pPr>
        <w:rPr>
          <w:sz w:val="16"/>
        </w:rPr>
      </w:pPr>
      <w:bookmarkStart w:id="582" w:name="_Toc443470359"/>
      <w:bookmarkStart w:id="583" w:name="_Toc450303209"/>
      <w:r>
        <w:rPr>
          <w:sz w:val="16"/>
        </w:rPr>
        <w:t>This standard is an application standard for test procedures for products, product packages, transport loads, returnable containers and freight containers with linear bar code</w:t>
      </w:r>
      <w:ins w:id="584" w:author="aaron.wiest" w:date="2012-06-11T08:36:00Z">
        <w:r w:rsidR="0019655C">
          <w:rPr>
            <w:sz w:val="16"/>
          </w:rPr>
          <w:t xml:space="preserve"> and</w:t>
        </w:r>
      </w:ins>
      <w:del w:id="585" w:author="aaron.wiest" w:date="2012-06-11T08:36:00Z">
        <w:r w:rsidDel="0019655C">
          <w:rPr>
            <w:sz w:val="16"/>
          </w:rPr>
          <w:delText>,</w:delText>
        </w:r>
      </w:del>
      <w:r>
        <w:rPr>
          <w:sz w:val="16"/>
        </w:rPr>
        <w:t xml:space="preserve"> two-dimensional symbol labels</w:t>
      </w:r>
      <w:del w:id="586" w:author="aaron.wiest" w:date="2012-06-11T08:36:00Z">
        <w:r w:rsidDel="0019655C">
          <w:rPr>
            <w:sz w:val="16"/>
          </w:rPr>
          <w:delText xml:space="preserve"> </w:delText>
        </w:r>
        <w:r w:rsidRPr="001A0286" w:rsidDel="0019655C">
          <w:rPr>
            <w:sz w:val="16"/>
          </w:rPr>
          <w:delText>and/or</w:delText>
        </w:r>
      </w:del>
      <w:del w:id="587" w:author="aaron.wiest" w:date="2012-06-11T08:24:00Z">
        <w:r w:rsidRPr="001A0286" w:rsidDel="00C50FCF">
          <w:rPr>
            <w:sz w:val="16"/>
          </w:rPr>
          <w:delText xml:space="preserve"> </w:delText>
        </w:r>
        <w:r w:rsidDel="00C50FCF">
          <w:rPr>
            <w:sz w:val="16"/>
          </w:rPr>
          <w:delText>Radio Frequency Identification (RFID) tags</w:delText>
        </w:r>
      </w:del>
      <w:r>
        <w:rPr>
          <w:sz w:val="16"/>
        </w:rPr>
        <w:t>.</w:t>
      </w:r>
      <w:del w:id="588" w:author="jamie.lizarraga" w:date="2012-05-07T18:33:00Z">
        <w:r w:rsidDel="00D631E3">
          <w:rPr>
            <w:sz w:val="16"/>
          </w:rPr>
          <w:delText>.</w:delText>
        </w:r>
      </w:del>
      <w:r>
        <w:rPr>
          <w:sz w:val="16"/>
        </w:rPr>
        <w:t xml:space="preserve">  It defines minimum requirements for performing the tests to meet requirements in application standards for these labels or tags.  It specifies the test procedures and requirements for performing the tests and references appropriate standards and guidelines to assist in producing labels that will meet national and global standards.</w:t>
      </w:r>
    </w:p>
    <w:p w:rsidR="009D3738" w:rsidRDefault="009D3738" w:rsidP="009D3738">
      <w:pPr>
        <w:rPr>
          <w:sz w:val="16"/>
        </w:rPr>
      </w:pPr>
      <w:del w:id="589" w:author="aaron.wiest" w:date="2012-06-11T08:25:00Z">
        <w:r w:rsidRPr="001A0286" w:rsidDel="00C50FCF">
          <w:rPr>
            <w:i/>
            <w:sz w:val="16"/>
          </w:rPr>
          <w:delText>Test procedures for labels incorporating bar codes and two-dimensional (2D) symbols</w:delText>
        </w:r>
        <w:r w:rsidDel="00C50FCF">
          <w:rPr>
            <w:i/>
            <w:sz w:val="16"/>
          </w:rPr>
          <w:delText xml:space="preserve"> </w:delText>
        </w:r>
        <w:r w:rsidDel="00C50FCF">
          <w:rPr>
            <w:sz w:val="16"/>
          </w:rPr>
          <w:delText>provides</w:delText>
        </w:r>
      </w:del>
    </w:p>
    <w:p w:rsidR="009D3738" w:rsidRDefault="009D3738" w:rsidP="009D3738">
      <w:pPr>
        <w:rPr>
          <w:b/>
          <w:sz w:val="16"/>
        </w:rPr>
      </w:pPr>
      <w:r>
        <w:rPr>
          <w:b/>
          <w:sz w:val="16"/>
        </w:rPr>
        <w:t>At the time of approval, the MH10/SC 8 committee consisted of the following members:</w:t>
      </w:r>
    </w:p>
    <w:p w:rsidR="009D3738" w:rsidRDefault="009D3738" w:rsidP="009D3738">
      <w:pPr>
        <w:rPr>
          <w:sz w:val="18"/>
        </w:rPr>
      </w:pPr>
    </w:p>
    <w:p w:rsidR="009D3738" w:rsidRDefault="009D3738" w:rsidP="009D3738">
      <w:pPr>
        <w:rPr>
          <w:sz w:val="16"/>
        </w:rPr>
        <w:sectPr w:rsidR="009D3738" w:rsidSect="009D3738">
          <w:headerReference w:type="default" r:id="rId10"/>
          <w:footerReference w:type="default" r:id="rId11"/>
          <w:type w:val="continuous"/>
          <w:pgSz w:w="12240" w:h="15840"/>
          <w:pgMar w:top="720" w:right="1714" w:bottom="1440" w:left="1526" w:header="720" w:footer="720" w:gutter="0"/>
          <w:pgNumType w:fmt="lowerRoman" w:start="1"/>
          <w:cols w:space="720"/>
          <w:docGrid w:linePitch="272"/>
        </w:sectPr>
      </w:pPr>
    </w:p>
    <w:p w:rsidR="009D3738" w:rsidRDefault="009D3738" w:rsidP="009D3738">
      <w:pPr>
        <w:tabs>
          <w:tab w:val="left" w:pos="3600"/>
        </w:tabs>
        <w:spacing w:after="0" w:line="240" w:lineRule="auto"/>
        <w:rPr>
          <w:sz w:val="16"/>
        </w:rPr>
      </w:pPr>
      <w:r>
        <w:rPr>
          <w:sz w:val="16"/>
        </w:rPr>
        <w:lastRenderedPageBreak/>
        <w:t xml:space="preserve">This listing will be updated at time of issuance </w:t>
      </w:r>
      <w:r w:rsidRPr="00F73439">
        <w:rPr>
          <w:sz w:val="16"/>
          <w:highlight w:val="yellow"/>
        </w:rPr>
        <w:t>(update list)</w:t>
      </w:r>
    </w:p>
    <w:p w:rsidR="009D3738" w:rsidRDefault="009D3738" w:rsidP="009D3738">
      <w:pPr>
        <w:tabs>
          <w:tab w:val="left" w:pos="3600"/>
        </w:tabs>
        <w:spacing w:after="0" w:line="240" w:lineRule="auto"/>
        <w:rPr>
          <w:sz w:val="16"/>
        </w:rPr>
      </w:pPr>
      <w:r>
        <w:rPr>
          <w:sz w:val="16"/>
        </w:rPr>
        <w:t>A &amp; N Associates</w:t>
      </w:r>
      <w:r>
        <w:rPr>
          <w:sz w:val="16"/>
        </w:rPr>
        <w:tab/>
      </w:r>
      <w:r>
        <w:rPr>
          <w:sz w:val="16"/>
        </w:rPr>
        <w:tab/>
        <w:t>Allan Gilligan</w:t>
      </w:r>
    </w:p>
    <w:p w:rsidR="009D3738" w:rsidRDefault="009D3738" w:rsidP="009D3738">
      <w:pPr>
        <w:tabs>
          <w:tab w:val="left" w:pos="3600"/>
        </w:tabs>
        <w:spacing w:after="0" w:line="240" w:lineRule="auto"/>
        <w:rPr>
          <w:sz w:val="16"/>
        </w:rPr>
      </w:pPr>
      <w:proofErr w:type="gramStart"/>
      <w:r>
        <w:rPr>
          <w:sz w:val="16"/>
        </w:rPr>
        <w:t>Allied AIDC Inc.</w:t>
      </w:r>
      <w:proofErr w:type="gramEnd"/>
      <w:r>
        <w:rPr>
          <w:sz w:val="16"/>
        </w:rPr>
        <w:tab/>
      </w:r>
      <w:ins w:id="590" w:author="aaron.wiest" w:date="2012-07-16T20:15:00Z">
        <w:r w:rsidR="001C614A">
          <w:rPr>
            <w:sz w:val="16"/>
          </w:rPr>
          <w:tab/>
        </w:r>
      </w:ins>
      <w:r>
        <w:rPr>
          <w:sz w:val="16"/>
        </w:rPr>
        <w:t>Joe Lemieux</w:t>
      </w:r>
    </w:p>
    <w:p w:rsidR="009D3738" w:rsidRDefault="009D3738" w:rsidP="009D3738">
      <w:pPr>
        <w:tabs>
          <w:tab w:val="left" w:pos="3600"/>
        </w:tabs>
        <w:spacing w:after="0" w:line="240" w:lineRule="auto"/>
        <w:rPr>
          <w:sz w:val="16"/>
        </w:rPr>
      </w:pPr>
      <w:r>
        <w:rPr>
          <w:sz w:val="16"/>
        </w:rPr>
        <w:t>Automotive Industry Action Group</w:t>
      </w:r>
      <w:r>
        <w:rPr>
          <w:sz w:val="16"/>
        </w:rPr>
        <w:tab/>
      </w:r>
      <w:r>
        <w:rPr>
          <w:sz w:val="16"/>
        </w:rPr>
        <w:tab/>
        <w:t>Morris Brown</w:t>
      </w:r>
    </w:p>
    <w:p w:rsidR="009D3738" w:rsidRDefault="009D3738" w:rsidP="009D3738">
      <w:pPr>
        <w:tabs>
          <w:tab w:val="left" w:pos="3600"/>
        </w:tabs>
        <w:spacing w:after="0" w:line="240" w:lineRule="auto"/>
        <w:rPr>
          <w:sz w:val="16"/>
        </w:rPr>
      </w:pPr>
      <w:r>
        <w:rPr>
          <w:sz w:val="16"/>
        </w:rPr>
        <w:t>Avery-Dennison</w:t>
      </w:r>
      <w:r>
        <w:rPr>
          <w:sz w:val="16"/>
        </w:rPr>
        <w:tab/>
      </w:r>
      <w:r>
        <w:rPr>
          <w:sz w:val="16"/>
        </w:rPr>
        <w:tab/>
        <w:t>John Kessler; Bud Klein</w:t>
      </w:r>
    </w:p>
    <w:p w:rsidR="009D3738" w:rsidRPr="00F73439" w:rsidRDefault="009D3738" w:rsidP="009D3738">
      <w:pPr>
        <w:tabs>
          <w:tab w:val="left" w:pos="3600"/>
        </w:tabs>
        <w:spacing w:after="0" w:line="240" w:lineRule="auto"/>
        <w:rPr>
          <w:sz w:val="16"/>
          <w:lang w:val="en-US"/>
        </w:rPr>
      </w:pPr>
      <w:r>
        <w:rPr>
          <w:sz w:val="16"/>
        </w:rPr>
        <w:t>CDO Technologies</w:t>
      </w:r>
      <w:r>
        <w:rPr>
          <w:sz w:val="16"/>
        </w:rPr>
        <w:tab/>
      </w:r>
      <w:r>
        <w:rPr>
          <w:sz w:val="16"/>
        </w:rPr>
        <w:tab/>
        <w:t>Richard Lafferty</w:t>
      </w:r>
    </w:p>
    <w:p w:rsidR="009D3738" w:rsidRDefault="009D3738" w:rsidP="009D3738">
      <w:pPr>
        <w:tabs>
          <w:tab w:val="left" w:pos="3600"/>
        </w:tabs>
        <w:spacing w:after="0" w:line="240" w:lineRule="auto"/>
        <w:rPr>
          <w:sz w:val="16"/>
        </w:rPr>
      </w:pPr>
      <w:proofErr w:type="spellStart"/>
      <w:proofErr w:type="gramStart"/>
      <w:r w:rsidRPr="00F73439">
        <w:rPr>
          <w:sz w:val="16"/>
          <w:lang w:val="en-US"/>
        </w:rPr>
        <w:t>DoD</w:t>
      </w:r>
      <w:proofErr w:type="spellEnd"/>
      <w:proofErr w:type="gramEnd"/>
      <w:r>
        <w:rPr>
          <w:sz w:val="16"/>
        </w:rPr>
        <w:t xml:space="preserve"> AIT Project Office</w:t>
      </w:r>
      <w:r>
        <w:rPr>
          <w:sz w:val="16"/>
        </w:rPr>
        <w:tab/>
      </w:r>
      <w:r>
        <w:rPr>
          <w:sz w:val="16"/>
        </w:rPr>
        <w:tab/>
        <w:t>Dan Kimball (Alternate)</w:t>
      </w:r>
    </w:p>
    <w:p w:rsidR="009D3738" w:rsidRDefault="009D3738" w:rsidP="009D3738">
      <w:pPr>
        <w:tabs>
          <w:tab w:val="left" w:pos="3600"/>
        </w:tabs>
        <w:spacing w:after="0" w:line="240" w:lineRule="auto"/>
        <w:rPr>
          <w:sz w:val="16"/>
        </w:rPr>
      </w:pPr>
      <w:proofErr w:type="spellStart"/>
      <w:r>
        <w:rPr>
          <w:sz w:val="16"/>
        </w:rPr>
        <w:t>Evanhoe</w:t>
      </w:r>
      <w:proofErr w:type="spellEnd"/>
      <w:r>
        <w:rPr>
          <w:sz w:val="16"/>
        </w:rPr>
        <w:t xml:space="preserve"> &amp; Associates</w:t>
      </w:r>
      <w:r>
        <w:rPr>
          <w:sz w:val="16"/>
        </w:rPr>
        <w:tab/>
      </w:r>
      <w:ins w:id="591" w:author="aaron.wiest" w:date="2012-07-16T20:15:00Z">
        <w:r w:rsidR="001C614A">
          <w:rPr>
            <w:sz w:val="16"/>
          </w:rPr>
          <w:tab/>
        </w:r>
      </w:ins>
      <w:r>
        <w:rPr>
          <w:sz w:val="16"/>
        </w:rPr>
        <w:t xml:space="preserve">Charles </w:t>
      </w:r>
      <w:proofErr w:type="spellStart"/>
      <w:r>
        <w:rPr>
          <w:sz w:val="16"/>
        </w:rPr>
        <w:t>Evanhoe</w:t>
      </w:r>
      <w:proofErr w:type="spellEnd"/>
    </w:p>
    <w:p w:rsidR="009D3738" w:rsidRPr="00F73439" w:rsidRDefault="009D3738" w:rsidP="009D3738">
      <w:pPr>
        <w:tabs>
          <w:tab w:val="left" w:pos="3600"/>
        </w:tabs>
        <w:spacing w:after="0" w:line="240" w:lineRule="auto"/>
        <w:rPr>
          <w:sz w:val="16"/>
          <w:lang w:val="en-US"/>
        </w:rPr>
      </w:pPr>
      <w:r>
        <w:rPr>
          <w:sz w:val="16"/>
        </w:rPr>
        <w:t>Federal Express</w:t>
      </w:r>
      <w:r>
        <w:rPr>
          <w:sz w:val="16"/>
        </w:rPr>
        <w:tab/>
      </w:r>
      <w:r>
        <w:rPr>
          <w:sz w:val="16"/>
        </w:rPr>
        <w:tab/>
        <w:t>Mark Thomas</w:t>
      </w:r>
    </w:p>
    <w:p w:rsidR="009D3738" w:rsidRDefault="009D3738" w:rsidP="009D3738">
      <w:pPr>
        <w:tabs>
          <w:tab w:val="left" w:pos="3600"/>
        </w:tabs>
        <w:spacing w:after="0" w:line="240" w:lineRule="auto"/>
        <w:rPr>
          <w:sz w:val="16"/>
        </w:rPr>
      </w:pPr>
      <w:r w:rsidRPr="00F73439">
        <w:rPr>
          <w:sz w:val="16"/>
          <w:lang w:val="en-US"/>
        </w:rPr>
        <w:t>High</w:t>
      </w:r>
      <w:r>
        <w:rPr>
          <w:sz w:val="16"/>
          <w:lang w:val="en-US"/>
        </w:rPr>
        <w:t xml:space="preserve"> </w:t>
      </w:r>
      <w:r w:rsidRPr="00F73439">
        <w:rPr>
          <w:sz w:val="16"/>
          <w:lang w:val="en-US"/>
        </w:rPr>
        <w:t>Tech</w:t>
      </w:r>
      <w:r>
        <w:rPr>
          <w:sz w:val="16"/>
        </w:rPr>
        <w:t xml:space="preserve"> Aid</w:t>
      </w:r>
      <w:r>
        <w:rPr>
          <w:sz w:val="16"/>
        </w:rPr>
        <w:tab/>
      </w:r>
      <w:r>
        <w:rPr>
          <w:sz w:val="16"/>
        </w:rPr>
        <w:tab/>
        <w:t>Steve</w:t>
      </w:r>
      <w:r w:rsidRPr="00F73439">
        <w:rPr>
          <w:sz w:val="16"/>
          <w:lang w:val="en-US"/>
        </w:rPr>
        <w:t xml:space="preserve"> </w:t>
      </w:r>
      <w:proofErr w:type="spellStart"/>
      <w:r w:rsidRPr="00F73439">
        <w:rPr>
          <w:sz w:val="16"/>
          <w:lang w:val="en-US"/>
        </w:rPr>
        <w:t>Halliday</w:t>
      </w:r>
      <w:proofErr w:type="spellEnd"/>
    </w:p>
    <w:p w:rsidR="009D3738" w:rsidRPr="00271F37" w:rsidRDefault="009D3738" w:rsidP="009D3738">
      <w:pPr>
        <w:tabs>
          <w:tab w:val="left" w:pos="3600"/>
        </w:tabs>
        <w:spacing w:after="0" w:line="240" w:lineRule="auto"/>
        <w:rPr>
          <w:sz w:val="16"/>
          <w:lang w:val="en-US"/>
        </w:rPr>
      </w:pPr>
      <w:r w:rsidRPr="00271F37">
        <w:rPr>
          <w:sz w:val="16"/>
          <w:lang w:val="en-US"/>
        </w:rPr>
        <w:t>Intermec Technologies</w:t>
      </w:r>
      <w:r w:rsidRPr="00271F37">
        <w:rPr>
          <w:sz w:val="16"/>
          <w:lang w:val="en-US"/>
        </w:rPr>
        <w:tab/>
      </w:r>
      <w:r w:rsidRPr="00271F37">
        <w:rPr>
          <w:sz w:val="16"/>
          <w:lang w:val="en-US"/>
        </w:rPr>
        <w:tab/>
        <w:t xml:space="preserve">Larry </w:t>
      </w:r>
      <w:proofErr w:type="spellStart"/>
      <w:r w:rsidRPr="00271F37">
        <w:rPr>
          <w:sz w:val="16"/>
          <w:lang w:val="en-US"/>
        </w:rPr>
        <w:t>Hus</w:t>
      </w:r>
      <w:r>
        <w:rPr>
          <w:sz w:val="16"/>
          <w:lang w:val="en-US"/>
        </w:rPr>
        <w:t>e</w:t>
      </w:r>
      <w:r w:rsidRPr="00271F37">
        <w:rPr>
          <w:sz w:val="16"/>
          <w:lang w:val="en-US"/>
        </w:rPr>
        <w:t>by</w:t>
      </w:r>
      <w:proofErr w:type="spellEnd"/>
    </w:p>
    <w:p w:rsidR="009D3738" w:rsidRDefault="009D3738" w:rsidP="009D3738">
      <w:pPr>
        <w:tabs>
          <w:tab w:val="left" w:pos="3600"/>
        </w:tabs>
        <w:spacing w:after="0" w:line="240" w:lineRule="auto"/>
        <w:rPr>
          <w:sz w:val="16"/>
        </w:rPr>
      </w:pPr>
      <w:r>
        <w:rPr>
          <w:sz w:val="16"/>
        </w:rPr>
        <w:t>U.S. NAVY</w:t>
      </w:r>
      <w:r>
        <w:rPr>
          <w:sz w:val="16"/>
        </w:rPr>
        <w:tab/>
      </w:r>
      <w:ins w:id="592" w:author="aaron.wiest" w:date="2012-07-16T20:15:00Z">
        <w:r w:rsidR="001C614A">
          <w:rPr>
            <w:sz w:val="16"/>
          </w:rPr>
          <w:tab/>
        </w:r>
      </w:ins>
      <w:r>
        <w:rPr>
          <w:sz w:val="16"/>
        </w:rPr>
        <w:t>Gary Bruner</w:t>
      </w:r>
    </w:p>
    <w:p w:rsidR="009D3738" w:rsidRDefault="009D3738" w:rsidP="009D3738">
      <w:pPr>
        <w:tabs>
          <w:tab w:val="left" w:pos="3600"/>
        </w:tabs>
        <w:spacing w:after="0" w:line="240" w:lineRule="auto"/>
        <w:rPr>
          <w:sz w:val="16"/>
        </w:rPr>
      </w:pPr>
      <w:r>
        <w:rPr>
          <w:sz w:val="16"/>
        </w:rPr>
        <w:t>Q.E.D. Systems</w:t>
      </w:r>
      <w:r>
        <w:rPr>
          <w:sz w:val="16"/>
        </w:rPr>
        <w:tab/>
      </w:r>
      <w:r>
        <w:rPr>
          <w:sz w:val="16"/>
        </w:rPr>
        <w:tab/>
        <w:t>Craig K. Harmon</w:t>
      </w:r>
    </w:p>
    <w:p w:rsidR="009D3738" w:rsidRPr="00271F37" w:rsidRDefault="009D3738" w:rsidP="009D3738">
      <w:pPr>
        <w:tabs>
          <w:tab w:val="left" w:pos="3600"/>
        </w:tabs>
        <w:spacing w:after="0" w:line="240" w:lineRule="auto"/>
        <w:rPr>
          <w:sz w:val="16"/>
          <w:lang w:val="en-US"/>
        </w:rPr>
      </w:pPr>
      <w:proofErr w:type="spellStart"/>
      <w:r w:rsidRPr="00271F37">
        <w:rPr>
          <w:sz w:val="16"/>
          <w:lang w:val="en-US"/>
        </w:rPr>
        <w:t>Telcordia</w:t>
      </w:r>
      <w:proofErr w:type="spellEnd"/>
      <w:r w:rsidRPr="00271F37">
        <w:rPr>
          <w:sz w:val="16"/>
          <w:lang w:val="en-US"/>
        </w:rPr>
        <w:t xml:space="preserve"> Technologies</w:t>
      </w:r>
      <w:r w:rsidRPr="00271F37">
        <w:rPr>
          <w:sz w:val="16"/>
          <w:lang w:val="en-US"/>
        </w:rPr>
        <w:tab/>
      </w:r>
      <w:r w:rsidRPr="00271F37">
        <w:rPr>
          <w:sz w:val="16"/>
          <w:lang w:val="en-US"/>
        </w:rPr>
        <w:tab/>
        <w:t>Robert Fox</w:t>
      </w:r>
    </w:p>
    <w:p w:rsidR="009D3738" w:rsidRDefault="009D3738" w:rsidP="009D3738">
      <w:pPr>
        <w:tabs>
          <w:tab w:val="left" w:pos="3600"/>
        </w:tabs>
        <w:spacing w:after="0" w:line="240" w:lineRule="auto"/>
        <w:rPr>
          <w:sz w:val="16"/>
        </w:rPr>
      </w:pPr>
      <w:r>
        <w:rPr>
          <w:sz w:val="16"/>
        </w:rPr>
        <w:t>United Parcel Service</w:t>
      </w:r>
      <w:r>
        <w:rPr>
          <w:sz w:val="16"/>
        </w:rPr>
        <w:tab/>
      </w:r>
      <w:r>
        <w:rPr>
          <w:sz w:val="16"/>
        </w:rPr>
        <w:tab/>
        <w:t>Ralph Gallagher</w:t>
      </w:r>
    </w:p>
    <w:p w:rsidR="009D3738" w:rsidRDefault="009D3738" w:rsidP="009D3738">
      <w:pPr>
        <w:tabs>
          <w:tab w:val="left" w:pos="3600"/>
        </w:tabs>
        <w:spacing w:after="0" w:line="240" w:lineRule="auto"/>
        <w:rPr>
          <w:sz w:val="16"/>
        </w:rPr>
      </w:pPr>
      <w:r>
        <w:rPr>
          <w:sz w:val="16"/>
        </w:rPr>
        <w:t>United States Air Force</w:t>
      </w:r>
      <w:r>
        <w:rPr>
          <w:sz w:val="16"/>
        </w:rPr>
        <w:tab/>
      </w:r>
      <w:r>
        <w:rPr>
          <w:sz w:val="16"/>
        </w:rPr>
        <w:tab/>
        <w:t>Mark</w:t>
      </w:r>
      <w:r w:rsidRPr="00F73439">
        <w:rPr>
          <w:sz w:val="16"/>
          <w:lang w:val="en-US"/>
        </w:rPr>
        <w:t xml:space="preserve"> </w:t>
      </w:r>
      <w:proofErr w:type="spellStart"/>
      <w:r w:rsidRPr="00F73439">
        <w:rPr>
          <w:sz w:val="16"/>
          <w:lang w:val="en-US"/>
        </w:rPr>
        <w:t>Reboulet</w:t>
      </w:r>
      <w:proofErr w:type="spellEnd"/>
    </w:p>
    <w:p w:rsidR="009D3738" w:rsidRDefault="009D3738" w:rsidP="009D3738">
      <w:pPr>
        <w:tabs>
          <w:tab w:val="left" w:pos="3600"/>
        </w:tabs>
        <w:spacing w:after="0" w:line="240" w:lineRule="auto"/>
        <w:rPr>
          <w:sz w:val="16"/>
        </w:rPr>
      </w:pPr>
      <w:r>
        <w:rPr>
          <w:sz w:val="16"/>
        </w:rPr>
        <w:t>United States Postal Service</w:t>
      </w:r>
      <w:r>
        <w:rPr>
          <w:sz w:val="16"/>
        </w:rPr>
        <w:tab/>
      </w:r>
      <w:r w:rsidRPr="00F73439">
        <w:rPr>
          <w:sz w:val="16"/>
          <w:lang w:val="en-US"/>
        </w:rPr>
        <w:tab/>
      </w:r>
      <w:proofErr w:type="spellStart"/>
      <w:r w:rsidRPr="00F73439">
        <w:rPr>
          <w:sz w:val="16"/>
          <w:lang w:val="en-US"/>
        </w:rPr>
        <w:t>Himesh</w:t>
      </w:r>
      <w:proofErr w:type="spellEnd"/>
      <w:r>
        <w:rPr>
          <w:sz w:val="16"/>
        </w:rPr>
        <w:t xml:space="preserve"> Patel</w:t>
      </w:r>
    </w:p>
    <w:p w:rsidR="009D3738" w:rsidRDefault="009D3738" w:rsidP="009D3738">
      <w:pPr>
        <w:pStyle w:val="zzHelp"/>
        <w:tabs>
          <w:tab w:val="left" w:pos="3600"/>
        </w:tabs>
        <w:spacing w:after="0" w:line="240" w:lineRule="auto"/>
      </w:pPr>
    </w:p>
    <w:p w:rsidR="009D3738" w:rsidRDefault="009D3738">
      <w:pPr>
        <w:pStyle w:val="Introduction"/>
        <w:sectPr w:rsidR="009D3738" w:rsidSect="009D3738">
          <w:type w:val="continuous"/>
          <w:pgSz w:w="12240" w:h="15840"/>
          <w:pgMar w:top="720" w:right="1714" w:bottom="1440" w:left="1526" w:header="720" w:footer="720" w:gutter="0"/>
          <w:pgNumType w:fmt="lowerRoman" w:start="1"/>
          <w:cols w:space="720" w:equalWidth="0">
            <w:col w:w="9000" w:space="720"/>
          </w:cols>
        </w:sectPr>
      </w:pPr>
    </w:p>
    <w:p w:rsidR="009D3738" w:rsidRDefault="009D3738">
      <w:pPr>
        <w:pStyle w:val="Introduction"/>
      </w:pPr>
      <w:r>
        <w:lastRenderedPageBreak/>
        <w:t>Introduction</w:t>
      </w:r>
      <w:bookmarkEnd w:id="582"/>
      <w:bookmarkEnd w:id="583"/>
    </w:p>
    <w:p w:rsidR="009D3738" w:rsidRDefault="009D3738" w:rsidP="009D3738">
      <w:r>
        <w:t xml:space="preserve">This American National Standard was prepared by Subcommittee </w:t>
      </w:r>
      <w:r w:rsidRPr="00853FB4">
        <w:t>8</w:t>
      </w:r>
      <w:r>
        <w:t xml:space="preserve"> of the MH10 (Unit-Loads and Transport-Packages) ANSI Accredited Standards Committee (ASC).  This standard was established in response to a growing need for a single comprehensive label testing standard that could be referenced by multiple application standards.   </w:t>
      </w:r>
    </w:p>
    <w:p w:rsidR="009D3738" w:rsidRDefault="009D3738" w:rsidP="009D3738">
      <w:r>
        <w:t xml:space="preserve">This standard was developed using </w:t>
      </w:r>
      <w:ins w:id="593" w:author="jamie.lizarraga" w:date="2012-06-14T09:23:00Z">
        <w:r w:rsidR="00124676">
          <w:t>i</w:t>
        </w:r>
      </w:ins>
      <w:del w:id="594" w:author="jamie.lizarraga" w:date="2012-06-14T09:23:00Z">
        <w:r w:rsidRPr="00853FB4" w:rsidDel="00124676">
          <w:delText>I</w:delText>
        </w:r>
      </w:del>
      <w:r w:rsidRPr="00853FB4">
        <w:t>ndustry</w:t>
      </w:r>
      <w:r>
        <w:t xml:space="preserve"> </w:t>
      </w:r>
      <w:ins w:id="595" w:author="jamie.lizarraga" w:date="2012-06-14T09:23:00Z">
        <w:r w:rsidR="00124676">
          <w:t>s</w:t>
        </w:r>
      </w:ins>
      <w:del w:id="596" w:author="jamie.lizarraga" w:date="2012-06-14T09:23:00Z">
        <w:r w:rsidDel="00124676">
          <w:delText>S</w:delText>
        </w:r>
      </w:del>
      <w:r>
        <w:t>pecifications as primary references.</w:t>
      </w:r>
    </w:p>
    <w:p w:rsidR="009D3738" w:rsidRDefault="009D3738" w:rsidP="009D3738">
      <w:r>
        <w:t>Committee approval of this standard does not necessarily imply that all committee or subcommittee members voted for its approval.  At the time of MH10.8.13 approval, MH10 committee membership consisted of the following organizations:</w:t>
      </w:r>
    </w:p>
    <w:p w:rsidR="009D3738" w:rsidRDefault="009D3738" w:rsidP="009D3738"/>
    <w:p w:rsidR="009D3738" w:rsidRDefault="009D3738" w:rsidP="009D3738">
      <w:pPr>
        <w:rPr>
          <w:sz w:val="18"/>
        </w:rPr>
        <w:sectPr w:rsidR="009D3738" w:rsidSect="009D3738">
          <w:headerReference w:type="default" r:id="rId12"/>
          <w:type w:val="continuous"/>
          <w:pgSz w:w="12240" w:h="15840"/>
          <w:pgMar w:top="720" w:right="1714" w:bottom="1440" w:left="1526" w:header="720" w:footer="720" w:gutter="0"/>
          <w:lnNumType w:countBy="1" w:restart="continuous"/>
          <w:pgNumType w:fmt="lowerRoman" w:start="1"/>
          <w:cols w:space="720"/>
          <w:docGrid w:linePitch="272"/>
        </w:sectPr>
      </w:pPr>
    </w:p>
    <w:p w:rsidR="009D3738" w:rsidRDefault="009D3738" w:rsidP="009D3738">
      <w:pPr>
        <w:spacing w:after="120" w:line="240" w:lineRule="auto"/>
        <w:rPr>
          <w:sz w:val="16"/>
        </w:rPr>
      </w:pPr>
      <w:r>
        <w:rPr>
          <w:sz w:val="16"/>
        </w:rPr>
        <w:lastRenderedPageBreak/>
        <w:t>This data will be updated by MHIA at time of issue</w:t>
      </w:r>
    </w:p>
    <w:p w:rsidR="009D3738" w:rsidRPr="00853FB4" w:rsidRDefault="009D3738" w:rsidP="009D3738">
      <w:pPr>
        <w:spacing w:after="120" w:line="240" w:lineRule="auto"/>
        <w:rPr>
          <w:sz w:val="16"/>
        </w:rPr>
      </w:pPr>
      <w:r w:rsidRPr="00853FB4">
        <w:rPr>
          <w:sz w:val="16"/>
        </w:rPr>
        <w:t>AIM USA</w:t>
      </w:r>
    </w:p>
    <w:p w:rsidR="009D3738" w:rsidRPr="00853FB4" w:rsidRDefault="009D3738" w:rsidP="009D3738">
      <w:pPr>
        <w:spacing w:after="120" w:line="240" w:lineRule="auto"/>
        <w:rPr>
          <w:sz w:val="16"/>
        </w:rPr>
      </w:pPr>
      <w:r w:rsidRPr="00853FB4">
        <w:rPr>
          <w:sz w:val="16"/>
        </w:rPr>
        <w:t>American Trucking Associations</w:t>
      </w:r>
    </w:p>
    <w:p w:rsidR="009D3738" w:rsidRPr="00853FB4" w:rsidRDefault="009D3738" w:rsidP="009D3738">
      <w:pPr>
        <w:spacing w:after="120" w:line="240" w:lineRule="auto"/>
        <w:rPr>
          <w:sz w:val="16"/>
        </w:rPr>
      </w:pPr>
      <w:r w:rsidRPr="00853FB4">
        <w:rPr>
          <w:sz w:val="16"/>
        </w:rPr>
        <w:t>American Wood Packaging Association</w:t>
      </w:r>
    </w:p>
    <w:p w:rsidR="009D3738" w:rsidRPr="00853FB4" w:rsidRDefault="009D3738" w:rsidP="009D3738">
      <w:pPr>
        <w:spacing w:after="120" w:line="240" w:lineRule="auto"/>
        <w:rPr>
          <w:sz w:val="16"/>
        </w:rPr>
      </w:pPr>
      <w:r w:rsidRPr="00853FB4">
        <w:rPr>
          <w:sz w:val="16"/>
        </w:rPr>
        <w:t>APA – The Engineered Wood Association</w:t>
      </w:r>
    </w:p>
    <w:p w:rsidR="009D3738" w:rsidRPr="00853FB4" w:rsidRDefault="009D3738" w:rsidP="009D3738">
      <w:pPr>
        <w:spacing w:after="120" w:line="240" w:lineRule="auto"/>
        <w:rPr>
          <w:sz w:val="16"/>
        </w:rPr>
      </w:pPr>
      <w:r w:rsidRPr="00853FB4">
        <w:rPr>
          <w:sz w:val="16"/>
        </w:rPr>
        <w:t>Association of American Railroads</w:t>
      </w:r>
    </w:p>
    <w:p w:rsidR="009D3738" w:rsidRPr="00853FB4" w:rsidRDefault="009D3738" w:rsidP="009D3738">
      <w:pPr>
        <w:spacing w:after="120" w:line="240" w:lineRule="auto"/>
        <w:rPr>
          <w:sz w:val="16"/>
        </w:rPr>
      </w:pPr>
      <w:r w:rsidRPr="00853FB4">
        <w:rPr>
          <w:sz w:val="16"/>
        </w:rPr>
        <w:t>Assn. of Professional Material Handling Consultants</w:t>
      </w:r>
    </w:p>
    <w:p w:rsidR="009D3738" w:rsidRPr="00853FB4" w:rsidRDefault="009D3738" w:rsidP="009D3738">
      <w:pPr>
        <w:spacing w:after="120" w:line="240" w:lineRule="auto"/>
        <w:rPr>
          <w:sz w:val="16"/>
        </w:rPr>
      </w:pPr>
      <w:r w:rsidRPr="00853FB4">
        <w:rPr>
          <w:sz w:val="16"/>
        </w:rPr>
        <w:t>ASTM</w:t>
      </w:r>
    </w:p>
    <w:p w:rsidR="009D3738" w:rsidRPr="00853FB4" w:rsidRDefault="009D3738" w:rsidP="009D3738">
      <w:pPr>
        <w:spacing w:after="120" w:line="240" w:lineRule="auto"/>
        <w:rPr>
          <w:sz w:val="16"/>
        </w:rPr>
      </w:pPr>
      <w:r w:rsidRPr="00853FB4">
        <w:rPr>
          <w:sz w:val="16"/>
        </w:rPr>
        <w:t>Automotive Industry Action Group</w:t>
      </w:r>
    </w:p>
    <w:p w:rsidR="009D3738" w:rsidRPr="00853FB4" w:rsidRDefault="009D3738" w:rsidP="009D3738">
      <w:pPr>
        <w:spacing w:after="120" w:line="240" w:lineRule="auto"/>
        <w:rPr>
          <w:sz w:val="16"/>
        </w:rPr>
      </w:pPr>
      <w:r w:rsidRPr="00853FB4">
        <w:rPr>
          <w:sz w:val="16"/>
        </w:rPr>
        <w:t>Containerization &amp; Intermodal Institute, Inc.</w:t>
      </w:r>
    </w:p>
    <w:p w:rsidR="009D3738" w:rsidRPr="00853FB4" w:rsidRDefault="009D3738" w:rsidP="009D3738">
      <w:pPr>
        <w:spacing w:after="120" w:line="240" w:lineRule="auto"/>
        <w:rPr>
          <w:sz w:val="16"/>
        </w:rPr>
      </w:pPr>
      <w:r w:rsidRPr="00853FB4">
        <w:rPr>
          <w:sz w:val="16"/>
        </w:rPr>
        <w:t>Fibre Box Association</w:t>
      </w:r>
    </w:p>
    <w:p w:rsidR="009D3738" w:rsidRPr="00853FB4" w:rsidRDefault="009D3738" w:rsidP="009D3738">
      <w:pPr>
        <w:spacing w:after="120" w:line="240" w:lineRule="auto"/>
        <w:rPr>
          <w:sz w:val="16"/>
        </w:rPr>
      </w:pPr>
      <w:proofErr w:type="gramStart"/>
      <w:r w:rsidRPr="00853FB4">
        <w:rPr>
          <w:sz w:val="16"/>
        </w:rPr>
        <w:t>Flexible Intermediate Bulk Container Assoc.</w:t>
      </w:r>
      <w:proofErr w:type="gramEnd"/>
    </w:p>
    <w:p w:rsidR="009D3738" w:rsidRPr="00853FB4" w:rsidRDefault="009D3738" w:rsidP="009D3738">
      <w:pPr>
        <w:spacing w:after="120" w:line="240" w:lineRule="auto"/>
        <w:rPr>
          <w:sz w:val="16"/>
        </w:rPr>
      </w:pPr>
      <w:r w:rsidRPr="00853FB4">
        <w:rPr>
          <w:sz w:val="16"/>
        </w:rPr>
        <w:t>Glass Packaging Institute</w:t>
      </w:r>
    </w:p>
    <w:p w:rsidR="009D3738" w:rsidRPr="00853FB4" w:rsidRDefault="009D3738" w:rsidP="009D3738">
      <w:pPr>
        <w:spacing w:after="120" w:line="240" w:lineRule="auto"/>
        <w:rPr>
          <w:sz w:val="16"/>
        </w:rPr>
      </w:pPr>
      <w:r>
        <w:rPr>
          <w:sz w:val="16"/>
        </w:rPr>
        <w:t>GS1 US</w:t>
      </w:r>
    </w:p>
    <w:p w:rsidR="009D3738" w:rsidRPr="00F73439" w:rsidRDefault="009D3738" w:rsidP="009D3738">
      <w:pPr>
        <w:spacing w:after="120" w:line="240" w:lineRule="auto"/>
        <w:rPr>
          <w:sz w:val="16"/>
        </w:rPr>
      </w:pPr>
      <w:proofErr w:type="spellStart"/>
      <w:r w:rsidRPr="00F73439">
        <w:rPr>
          <w:sz w:val="16"/>
        </w:rPr>
        <w:t>IDEAlliance</w:t>
      </w:r>
      <w:proofErr w:type="spellEnd"/>
    </w:p>
    <w:p w:rsidR="009D3738" w:rsidRDefault="009D3738" w:rsidP="009D3738">
      <w:pPr>
        <w:spacing w:after="120" w:line="240" w:lineRule="auto"/>
        <w:rPr>
          <w:sz w:val="16"/>
        </w:rPr>
      </w:pPr>
      <w:r w:rsidRPr="00853FB4">
        <w:rPr>
          <w:sz w:val="16"/>
        </w:rPr>
        <w:t>Institute of Packaging Professionals</w:t>
      </w:r>
    </w:p>
    <w:p w:rsidR="009D3738" w:rsidRDefault="009D3738" w:rsidP="009D3738">
      <w:pPr>
        <w:spacing w:after="120" w:line="240" w:lineRule="auto"/>
        <w:rPr>
          <w:sz w:val="16"/>
        </w:rPr>
      </w:pPr>
      <w:r w:rsidRPr="00F73439">
        <w:rPr>
          <w:sz w:val="16"/>
        </w:rPr>
        <w:t>Integrated Business Communications Alliance</w:t>
      </w:r>
    </w:p>
    <w:p w:rsidR="009D3738" w:rsidRPr="00853FB4" w:rsidRDefault="009D3738" w:rsidP="009D3738">
      <w:pPr>
        <w:spacing w:after="120" w:line="240" w:lineRule="auto"/>
        <w:rPr>
          <w:sz w:val="16"/>
        </w:rPr>
      </w:pPr>
      <w:r>
        <w:rPr>
          <w:sz w:val="16"/>
        </w:rPr>
        <w:t>Intermec Technologies Corporation</w:t>
      </w:r>
    </w:p>
    <w:p w:rsidR="009D3738" w:rsidRDefault="009D3738" w:rsidP="009D3738">
      <w:pPr>
        <w:spacing w:after="120" w:line="240" w:lineRule="auto"/>
        <w:rPr>
          <w:sz w:val="16"/>
        </w:rPr>
      </w:pPr>
      <w:proofErr w:type="gramStart"/>
      <w:r w:rsidRPr="00853FB4">
        <w:rPr>
          <w:sz w:val="16"/>
        </w:rPr>
        <w:t>International Cargo Handling Coordination Assoc.</w:t>
      </w:r>
      <w:proofErr w:type="gramEnd"/>
    </w:p>
    <w:p w:rsidR="009D3738" w:rsidRPr="00853FB4" w:rsidRDefault="009D3738" w:rsidP="009D3738">
      <w:pPr>
        <w:spacing w:after="120" w:line="240" w:lineRule="auto"/>
        <w:rPr>
          <w:sz w:val="16"/>
        </w:rPr>
      </w:pPr>
      <w:r>
        <w:rPr>
          <w:sz w:val="16"/>
        </w:rPr>
        <w:br w:type="column"/>
      </w:r>
      <w:r w:rsidRPr="00F73439">
        <w:rPr>
          <w:sz w:val="16"/>
        </w:rPr>
        <w:lastRenderedPageBreak/>
        <w:t>International Foodservice Distributors Association</w:t>
      </w:r>
    </w:p>
    <w:p w:rsidR="009D3738" w:rsidRPr="00F73439" w:rsidRDefault="009D3738" w:rsidP="009D3738">
      <w:pPr>
        <w:spacing w:after="120" w:line="240" w:lineRule="auto"/>
        <w:rPr>
          <w:sz w:val="16"/>
        </w:rPr>
      </w:pPr>
      <w:r w:rsidRPr="00F73439">
        <w:rPr>
          <w:sz w:val="16"/>
        </w:rPr>
        <w:t>International Safe Transit Association</w:t>
      </w:r>
    </w:p>
    <w:p w:rsidR="009D3738" w:rsidRPr="00853FB4" w:rsidRDefault="009D3738" w:rsidP="009D3738">
      <w:pPr>
        <w:spacing w:after="120" w:line="240" w:lineRule="auto"/>
        <w:rPr>
          <w:sz w:val="16"/>
        </w:rPr>
      </w:pPr>
      <w:r w:rsidRPr="00853FB4">
        <w:rPr>
          <w:sz w:val="16"/>
        </w:rPr>
        <w:t>Material Handling Industry</w:t>
      </w:r>
    </w:p>
    <w:p w:rsidR="009D3738" w:rsidRPr="00853FB4" w:rsidRDefault="009D3738" w:rsidP="009D3738">
      <w:pPr>
        <w:spacing w:after="120" w:line="240" w:lineRule="auto"/>
        <w:rPr>
          <w:sz w:val="16"/>
        </w:rPr>
      </w:pPr>
      <w:r w:rsidRPr="00853FB4">
        <w:rPr>
          <w:sz w:val="16"/>
        </w:rPr>
        <w:t>Material Handling &amp; Management Society</w:t>
      </w:r>
    </w:p>
    <w:p w:rsidR="009D3738" w:rsidRDefault="009D3738" w:rsidP="009D3738">
      <w:pPr>
        <w:spacing w:after="120" w:line="240" w:lineRule="auto"/>
        <w:rPr>
          <w:sz w:val="16"/>
        </w:rPr>
      </w:pPr>
      <w:r w:rsidRPr="00853FB4">
        <w:rPr>
          <w:sz w:val="16"/>
        </w:rPr>
        <w:t>National Wooden Pallet &amp; Container Association</w:t>
      </w:r>
    </w:p>
    <w:p w:rsidR="009D3738" w:rsidRPr="00853FB4" w:rsidRDefault="009D3738" w:rsidP="009D3738">
      <w:pPr>
        <w:spacing w:after="120" w:line="240" w:lineRule="auto"/>
        <w:rPr>
          <w:sz w:val="16"/>
        </w:rPr>
      </w:pPr>
      <w:r w:rsidRPr="00F73439">
        <w:rPr>
          <w:sz w:val="16"/>
        </w:rPr>
        <w:t>Packaging Machinery Manufacturers Institute</w:t>
      </w:r>
    </w:p>
    <w:p w:rsidR="009D3738" w:rsidRPr="00853FB4" w:rsidRDefault="009D3738" w:rsidP="009D3738">
      <w:pPr>
        <w:spacing w:after="120" w:line="240" w:lineRule="auto"/>
        <w:rPr>
          <w:sz w:val="16"/>
        </w:rPr>
      </w:pPr>
      <w:r w:rsidRPr="00853FB4">
        <w:rPr>
          <w:sz w:val="16"/>
        </w:rPr>
        <w:t>Paper Shipping Sack Manufacturers Association</w:t>
      </w:r>
    </w:p>
    <w:p w:rsidR="009D3738" w:rsidRPr="00F73439" w:rsidRDefault="009D3738" w:rsidP="009D3738">
      <w:pPr>
        <w:spacing w:after="120" w:line="240" w:lineRule="auto"/>
        <w:rPr>
          <w:sz w:val="16"/>
        </w:rPr>
      </w:pPr>
      <w:r w:rsidRPr="00F73439">
        <w:rPr>
          <w:sz w:val="16"/>
        </w:rPr>
        <w:t>Plastic Drum Institute</w:t>
      </w:r>
    </w:p>
    <w:p w:rsidR="009D3738" w:rsidRPr="00F73439" w:rsidRDefault="009D3738" w:rsidP="009D3738">
      <w:pPr>
        <w:spacing w:after="120" w:line="240" w:lineRule="auto"/>
        <w:rPr>
          <w:sz w:val="16"/>
        </w:rPr>
      </w:pPr>
      <w:r w:rsidRPr="00F73439">
        <w:rPr>
          <w:sz w:val="16"/>
        </w:rPr>
        <w:t>Q.E.D. Systems</w:t>
      </w:r>
    </w:p>
    <w:p w:rsidR="009D3738" w:rsidRDefault="009D3738" w:rsidP="009D3738">
      <w:pPr>
        <w:spacing w:after="120" w:line="240" w:lineRule="auto"/>
        <w:rPr>
          <w:sz w:val="16"/>
        </w:rPr>
      </w:pPr>
      <w:r w:rsidRPr="00853FB4">
        <w:rPr>
          <w:sz w:val="16"/>
        </w:rPr>
        <w:t>Rack Manufacturers Institute</w:t>
      </w:r>
    </w:p>
    <w:p w:rsidR="009D3738" w:rsidRPr="00853FB4" w:rsidRDefault="009D3738" w:rsidP="009D3738">
      <w:pPr>
        <w:spacing w:after="120" w:line="240" w:lineRule="auto"/>
        <w:rPr>
          <w:sz w:val="16"/>
        </w:rPr>
      </w:pPr>
      <w:r w:rsidRPr="00F73439">
        <w:rPr>
          <w:sz w:val="16"/>
        </w:rPr>
        <w:t>Reusable Industrial Packaging Association</w:t>
      </w:r>
    </w:p>
    <w:p w:rsidR="009D3738" w:rsidRPr="00853FB4" w:rsidRDefault="009D3738" w:rsidP="009D3738">
      <w:pPr>
        <w:spacing w:after="120" w:line="240" w:lineRule="auto"/>
        <w:rPr>
          <w:sz w:val="16"/>
        </w:rPr>
      </w:pPr>
      <w:r w:rsidRPr="00853FB4">
        <w:rPr>
          <w:sz w:val="16"/>
        </w:rPr>
        <w:t>Steel Shipping Container Institute</w:t>
      </w:r>
    </w:p>
    <w:p w:rsidR="009D3738" w:rsidRPr="00853FB4" w:rsidRDefault="009D3738" w:rsidP="009D3738">
      <w:pPr>
        <w:spacing w:after="120" w:line="240" w:lineRule="auto"/>
        <w:rPr>
          <w:sz w:val="16"/>
        </w:rPr>
      </w:pPr>
      <w:r>
        <w:rPr>
          <w:sz w:val="16"/>
        </w:rPr>
        <w:t xml:space="preserve">The </w:t>
      </w:r>
      <w:r w:rsidRPr="00853FB4">
        <w:rPr>
          <w:sz w:val="16"/>
        </w:rPr>
        <w:t>Soap &amp; Detergent Association</w:t>
      </w:r>
    </w:p>
    <w:p w:rsidR="009D3738" w:rsidRDefault="009D3738" w:rsidP="009D3738">
      <w:pPr>
        <w:spacing w:after="120" w:line="240" w:lineRule="auto"/>
        <w:rPr>
          <w:sz w:val="16"/>
        </w:rPr>
      </w:pPr>
      <w:r w:rsidRPr="00853FB4">
        <w:rPr>
          <w:sz w:val="16"/>
        </w:rPr>
        <w:t>United Fresh Fruit &amp; Vegetable Association</w:t>
      </w:r>
    </w:p>
    <w:p w:rsidR="009D3738" w:rsidRDefault="009D3738" w:rsidP="009D3738">
      <w:pPr>
        <w:spacing w:after="120" w:line="240" w:lineRule="auto"/>
        <w:rPr>
          <w:sz w:val="16"/>
        </w:rPr>
      </w:pPr>
      <w:r>
        <w:rPr>
          <w:sz w:val="16"/>
        </w:rPr>
        <w:t>United Parcel Service</w:t>
      </w:r>
    </w:p>
    <w:p w:rsidR="009D3738" w:rsidRPr="00853FB4" w:rsidRDefault="009D3738" w:rsidP="009D3738">
      <w:pPr>
        <w:spacing w:after="120" w:line="240" w:lineRule="auto"/>
        <w:rPr>
          <w:sz w:val="16"/>
        </w:rPr>
      </w:pPr>
      <w:r>
        <w:rPr>
          <w:sz w:val="16"/>
        </w:rPr>
        <w:t>US Air Force</w:t>
      </w:r>
    </w:p>
    <w:p w:rsidR="009D3738" w:rsidRDefault="009D3738" w:rsidP="009D3738">
      <w:pPr>
        <w:spacing w:after="120" w:line="240" w:lineRule="auto"/>
        <w:rPr>
          <w:sz w:val="16"/>
        </w:rPr>
      </w:pPr>
      <w:r w:rsidRPr="00853FB4">
        <w:rPr>
          <w:sz w:val="16"/>
        </w:rPr>
        <w:t>US Dept. of Agriculture</w:t>
      </w:r>
    </w:p>
    <w:p w:rsidR="009D3738" w:rsidRPr="00853FB4" w:rsidRDefault="009D3738" w:rsidP="009D3738">
      <w:pPr>
        <w:spacing w:after="120" w:line="240" w:lineRule="auto"/>
        <w:rPr>
          <w:sz w:val="16"/>
        </w:rPr>
      </w:pPr>
      <w:r>
        <w:rPr>
          <w:sz w:val="16"/>
        </w:rPr>
        <w:t>US Department of Defense Logistics AIT Office</w:t>
      </w:r>
    </w:p>
    <w:p w:rsidR="009D3738" w:rsidRDefault="009D3738" w:rsidP="009D3738">
      <w:pPr>
        <w:spacing w:after="120" w:line="240" w:lineRule="auto"/>
        <w:rPr>
          <w:sz w:val="16"/>
        </w:rPr>
      </w:pPr>
      <w:r w:rsidRPr="00853FB4">
        <w:rPr>
          <w:sz w:val="16"/>
        </w:rPr>
        <w:t>US Forest Products Laboratory</w:t>
      </w:r>
    </w:p>
    <w:p w:rsidR="009D3738" w:rsidRPr="00853FB4" w:rsidRDefault="009D3738" w:rsidP="009D3738">
      <w:pPr>
        <w:spacing w:after="120" w:line="240" w:lineRule="auto"/>
        <w:rPr>
          <w:sz w:val="16"/>
        </w:rPr>
        <w:sectPr w:rsidR="009D3738" w:rsidRPr="00853FB4" w:rsidSect="009D3738">
          <w:type w:val="continuous"/>
          <w:pgSz w:w="12240" w:h="15840"/>
          <w:pgMar w:top="1584" w:right="1714" w:bottom="1440" w:left="1800" w:header="720" w:footer="720" w:gutter="0"/>
          <w:cols w:num="2" w:space="720"/>
        </w:sectPr>
      </w:pPr>
      <w:r w:rsidRPr="00F73439">
        <w:rPr>
          <w:sz w:val="16"/>
        </w:rPr>
        <w:t xml:space="preserve">Virginia Tech - </w:t>
      </w:r>
      <w:proofErr w:type="spellStart"/>
      <w:r w:rsidRPr="00F73439">
        <w:rPr>
          <w:sz w:val="16"/>
        </w:rPr>
        <w:t>Center</w:t>
      </w:r>
      <w:proofErr w:type="spellEnd"/>
      <w:r w:rsidRPr="00F73439">
        <w:rPr>
          <w:sz w:val="16"/>
        </w:rPr>
        <w:t xml:space="preserve"> for Unit Load Desig</w:t>
      </w:r>
      <w:ins w:id="597" w:author="jamie.lizarraga" w:date="2012-06-14T09:23:00Z">
        <w:r w:rsidR="00124676">
          <w:rPr>
            <w:sz w:val="16"/>
          </w:rPr>
          <w:t>n</w:t>
        </w:r>
      </w:ins>
      <w:del w:id="598" w:author="jamie.lizarraga" w:date="2012-06-14T09:23:00Z">
        <w:r w:rsidRPr="00F73439" w:rsidDel="00124676">
          <w:rPr>
            <w:sz w:val="16"/>
          </w:rPr>
          <w:delText>n</w:delText>
        </w:r>
      </w:del>
    </w:p>
    <w:p w:rsidR="009D3738" w:rsidDel="00124676" w:rsidRDefault="009D3738" w:rsidP="009D3738">
      <w:pPr>
        <w:rPr>
          <w:del w:id="599" w:author="jamie.lizarraga" w:date="2012-06-14T09:23:00Z"/>
          <w:color w:val="FF0000"/>
          <w:sz w:val="18"/>
        </w:rPr>
      </w:pPr>
      <w:bookmarkStart w:id="600" w:name="_Toc330231373"/>
      <w:bookmarkStart w:id="601" w:name="_Toc330231747"/>
      <w:bookmarkStart w:id="602" w:name="_Toc330232127"/>
      <w:bookmarkStart w:id="603" w:name="_Toc330232500"/>
      <w:bookmarkStart w:id="604" w:name="_Toc330232873"/>
      <w:bookmarkStart w:id="605" w:name="_Toc330239940"/>
      <w:bookmarkStart w:id="606" w:name="_Toc330240318"/>
      <w:bookmarkStart w:id="607" w:name="_Toc330240701"/>
      <w:bookmarkStart w:id="608" w:name="_Toc330241079"/>
      <w:bookmarkStart w:id="609" w:name="_Toc330282352"/>
      <w:bookmarkEnd w:id="600"/>
      <w:bookmarkEnd w:id="601"/>
      <w:bookmarkEnd w:id="602"/>
      <w:bookmarkEnd w:id="603"/>
      <w:bookmarkEnd w:id="604"/>
      <w:bookmarkEnd w:id="605"/>
      <w:bookmarkEnd w:id="606"/>
      <w:bookmarkEnd w:id="607"/>
      <w:bookmarkEnd w:id="608"/>
      <w:bookmarkEnd w:id="609"/>
    </w:p>
    <w:p w:rsidR="009D3738" w:rsidDel="00124676" w:rsidRDefault="009D3738" w:rsidP="009D3738">
      <w:pPr>
        <w:rPr>
          <w:del w:id="610" w:author="jamie.lizarraga" w:date="2012-06-14T09:23:00Z"/>
          <w:sz w:val="18"/>
        </w:rPr>
      </w:pPr>
      <w:bookmarkStart w:id="611" w:name="_Toc330231374"/>
      <w:bookmarkStart w:id="612" w:name="_Toc330231748"/>
      <w:bookmarkStart w:id="613" w:name="_Toc330232128"/>
      <w:bookmarkStart w:id="614" w:name="_Toc330232501"/>
      <w:bookmarkStart w:id="615" w:name="_Toc330232874"/>
      <w:bookmarkStart w:id="616" w:name="_Toc330239941"/>
      <w:bookmarkStart w:id="617" w:name="_Toc330240319"/>
      <w:bookmarkStart w:id="618" w:name="_Toc330240702"/>
      <w:bookmarkStart w:id="619" w:name="_Toc330241080"/>
      <w:bookmarkStart w:id="620" w:name="_Toc330282353"/>
      <w:bookmarkEnd w:id="611"/>
      <w:bookmarkEnd w:id="612"/>
      <w:bookmarkEnd w:id="613"/>
      <w:bookmarkEnd w:id="614"/>
      <w:bookmarkEnd w:id="615"/>
      <w:bookmarkEnd w:id="616"/>
      <w:bookmarkEnd w:id="617"/>
      <w:bookmarkEnd w:id="618"/>
      <w:bookmarkEnd w:id="619"/>
      <w:bookmarkEnd w:id="620"/>
    </w:p>
    <w:p w:rsidR="009D3738" w:rsidRPr="00076B69" w:rsidDel="001153B5" w:rsidRDefault="00751E16" w:rsidP="009D3738">
      <w:pPr>
        <w:pStyle w:val="zzSTDTitle"/>
        <w:rPr>
          <w:del w:id="621" w:author="jamie.lizarraga" w:date="2012-06-13T08:49:00Z"/>
          <w:color w:val="auto"/>
        </w:rPr>
      </w:pPr>
      <w:del w:id="622" w:author="jamie.lizarraga" w:date="2012-06-13T08:49:00Z">
        <w:r w:rsidRPr="00751E16">
          <w:rPr>
            <w:b w:val="0"/>
            <w:color w:val="auto"/>
            <w:rPrChange w:id="623" w:author="aaron.wiest" w:date="2012-06-11T16:11:00Z">
              <w:rPr>
                <w:b w:val="0"/>
                <w:color w:val="FF0000"/>
                <w:u w:val="single"/>
              </w:rPr>
            </w:rPrChange>
          </w:rPr>
          <w:delText>Test procedures for labels incorporating bar code and two-dimensional (2D) symbols </w:delText>
        </w:r>
        <w:bookmarkStart w:id="624" w:name="_Toc330231375"/>
        <w:bookmarkStart w:id="625" w:name="_Toc330231749"/>
        <w:bookmarkStart w:id="626" w:name="_Toc330232129"/>
        <w:bookmarkStart w:id="627" w:name="_Toc330232502"/>
        <w:bookmarkStart w:id="628" w:name="_Toc330232875"/>
        <w:bookmarkStart w:id="629" w:name="_Toc330239942"/>
        <w:bookmarkStart w:id="630" w:name="_Toc330240320"/>
        <w:bookmarkStart w:id="631" w:name="_Toc330240703"/>
        <w:bookmarkStart w:id="632" w:name="_Toc330241081"/>
        <w:bookmarkStart w:id="633" w:name="_Toc330282354"/>
        <w:bookmarkEnd w:id="624"/>
        <w:bookmarkEnd w:id="625"/>
        <w:bookmarkEnd w:id="626"/>
        <w:bookmarkEnd w:id="627"/>
        <w:bookmarkEnd w:id="628"/>
        <w:bookmarkEnd w:id="629"/>
        <w:bookmarkEnd w:id="630"/>
        <w:bookmarkEnd w:id="631"/>
        <w:bookmarkEnd w:id="632"/>
        <w:bookmarkEnd w:id="633"/>
      </w:del>
    </w:p>
    <w:p w:rsidR="009D3738" w:rsidRPr="00076B69" w:rsidRDefault="009D3738" w:rsidP="00076B69">
      <w:pPr>
        <w:pStyle w:val="Heading1"/>
      </w:pPr>
      <w:bookmarkStart w:id="634" w:name="_Toc443461091"/>
      <w:bookmarkStart w:id="635" w:name="_Toc443470360"/>
      <w:bookmarkStart w:id="636" w:name="_Toc450303210"/>
      <w:bookmarkStart w:id="637" w:name="_Toc330282355"/>
      <w:r w:rsidRPr="00076B69">
        <w:t>Scope</w:t>
      </w:r>
      <w:bookmarkEnd w:id="634"/>
      <w:bookmarkEnd w:id="635"/>
      <w:bookmarkEnd w:id="636"/>
      <w:bookmarkEnd w:id="637"/>
    </w:p>
    <w:p w:rsidR="009D3738" w:rsidRPr="00947A82" w:rsidRDefault="009D3738" w:rsidP="009D3738">
      <w:pPr>
        <w:pStyle w:val="ISOChange"/>
        <w:spacing w:before="60" w:after="60" w:line="240" w:lineRule="auto"/>
        <w:rPr>
          <w:rFonts w:cs="Arial"/>
          <w:sz w:val="20"/>
        </w:rPr>
      </w:pPr>
      <w:r w:rsidRPr="00947A82">
        <w:rPr>
          <w:rFonts w:cs="Arial"/>
          <w:sz w:val="20"/>
        </w:rPr>
        <w:t xml:space="preserve">This </w:t>
      </w:r>
      <w:r>
        <w:rPr>
          <w:rFonts w:cs="Arial"/>
          <w:sz w:val="20"/>
        </w:rPr>
        <w:t xml:space="preserve">American National </w:t>
      </w:r>
      <w:ins w:id="638" w:author="jamie.lizarraga" w:date="2012-05-07T18:37:00Z">
        <w:r w:rsidR="00D631E3">
          <w:rPr>
            <w:rFonts w:cs="Arial"/>
            <w:sz w:val="20"/>
          </w:rPr>
          <w:t>S</w:t>
        </w:r>
      </w:ins>
      <w:del w:id="639" w:author="jamie.lizarraga" w:date="2012-05-07T18:37:00Z">
        <w:r w:rsidRPr="00947A82" w:rsidDel="00D631E3">
          <w:rPr>
            <w:rFonts w:cs="Arial"/>
            <w:sz w:val="20"/>
          </w:rPr>
          <w:delText>s</w:delText>
        </w:r>
      </w:del>
      <w:r w:rsidRPr="00947A82">
        <w:rPr>
          <w:rFonts w:cs="Arial"/>
          <w:sz w:val="20"/>
        </w:rPr>
        <w:t>tandard:</w:t>
      </w:r>
    </w:p>
    <w:p w:rsidR="009D3738" w:rsidRDefault="009D3738" w:rsidP="009D3738">
      <w:pPr>
        <w:numPr>
          <w:ilvl w:val="0"/>
          <w:numId w:val="2"/>
        </w:numPr>
        <w:spacing w:after="0" w:line="240" w:lineRule="auto"/>
        <w:rPr>
          <w:rFonts w:cs="Arial"/>
        </w:rPr>
      </w:pPr>
      <w:r>
        <w:rPr>
          <w:rFonts w:cs="Arial"/>
        </w:rPr>
        <w:t xml:space="preserve">Provides detailed test procedures for </w:t>
      </w:r>
      <w:ins w:id="640" w:author="aaron.wiest" w:date="2012-06-11T09:26:00Z">
        <w:r w:rsidR="009C117B">
          <w:rPr>
            <w:rFonts w:cs="Arial"/>
          </w:rPr>
          <w:t xml:space="preserve">linear </w:t>
        </w:r>
      </w:ins>
      <w:r>
        <w:rPr>
          <w:rFonts w:cs="Arial"/>
        </w:rPr>
        <w:t>bar code</w:t>
      </w:r>
      <w:ins w:id="641" w:author="aaron.wiest" w:date="2012-06-11T09:26:00Z">
        <w:r w:rsidR="009C117B">
          <w:rPr>
            <w:rFonts w:cs="Arial"/>
          </w:rPr>
          <w:t xml:space="preserve">s, </w:t>
        </w:r>
      </w:ins>
      <w:del w:id="642" w:author="aaron.wiest" w:date="2012-06-11T09:26:00Z">
        <w:r w:rsidDel="009C117B">
          <w:rPr>
            <w:rFonts w:cs="Arial"/>
          </w:rPr>
          <w:delText xml:space="preserve"> and </w:delText>
        </w:r>
      </w:del>
      <w:r>
        <w:rPr>
          <w:rFonts w:cs="Arial"/>
        </w:rPr>
        <w:t>two-dimensional</w:t>
      </w:r>
      <w:ins w:id="643" w:author="jamie.lizarraga" w:date="2012-05-07T18:36:00Z">
        <w:r w:rsidR="00D631E3">
          <w:rPr>
            <w:rFonts w:cs="Arial"/>
          </w:rPr>
          <w:t xml:space="preserve"> </w:t>
        </w:r>
      </w:ins>
      <w:ins w:id="644" w:author="aaron.wiest" w:date="2012-06-11T09:26:00Z">
        <w:r w:rsidR="009C117B">
          <w:rPr>
            <w:rFonts w:cs="Arial"/>
          </w:rPr>
          <w:t>symbols, and</w:t>
        </w:r>
      </w:ins>
      <w:r>
        <w:rPr>
          <w:rFonts w:cs="Arial"/>
        </w:rPr>
        <w:t xml:space="preserve"> labels used to identify products</w:t>
      </w:r>
      <w:ins w:id="645" w:author="aaron.wiest" w:date="2012-06-11T09:25:00Z">
        <w:r w:rsidR="009C117B">
          <w:rPr>
            <w:rFonts w:cs="Arial"/>
          </w:rPr>
          <w:t xml:space="preserve">, packages, </w:t>
        </w:r>
      </w:ins>
      <w:ins w:id="646" w:author="aaron.wiest" w:date="2012-06-11T09:27:00Z">
        <w:r w:rsidR="009C117B">
          <w:rPr>
            <w:rFonts w:cs="Arial"/>
          </w:rPr>
          <w:t xml:space="preserve">and </w:t>
        </w:r>
      </w:ins>
      <w:ins w:id="647" w:author="aaron.wiest" w:date="2012-06-11T09:25:00Z">
        <w:r w:rsidR="009C117B">
          <w:rPr>
            <w:rFonts w:cs="Arial"/>
          </w:rPr>
          <w:t>shipping containers</w:t>
        </w:r>
      </w:ins>
      <w:r w:rsidRPr="00947A82">
        <w:rPr>
          <w:rFonts w:cs="Arial"/>
        </w:rPr>
        <w:t>;</w:t>
      </w:r>
    </w:p>
    <w:p w:rsidR="009D3738" w:rsidRPr="00947A82" w:rsidDel="009C117B" w:rsidRDefault="009D3738" w:rsidP="009D3738">
      <w:pPr>
        <w:numPr>
          <w:ilvl w:val="0"/>
          <w:numId w:val="2"/>
        </w:numPr>
        <w:autoSpaceDE w:val="0"/>
        <w:autoSpaceDN w:val="0"/>
        <w:adjustRightInd w:val="0"/>
        <w:spacing w:after="0" w:line="240" w:lineRule="auto"/>
        <w:jc w:val="left"/>
        <w:rPr>
          <w:del w:id="648" w:author="aaron.wiest" w:date="2012-06-11T09:27:00Z"/>
          <w:rFonts w:cs="Arial"/>
        </w:rPr>
      </w:pPr>
      <w:del w:id="649" w:author="aaron.wiest" w:date="2012-06-11T09:27:00Z">
        <w:r w:rsidDel="009C117B">
          <w:rPr>
            <w:rFonts w:cs="Arial"/>
          </w:rPr>
          <w:delText>Provides detailed test procedures for bar code, two-dimensional</w:delText>
        </w:r>
      </w:del>
      <w:ins w:id="650" w:author="jamie.lizarraga" w:date="2012-05-07T18:36:00Z">
        <w:del w:id="651" w:author="aaron.wiest" w:date="2012-06-11T09:27:00Z">
          <w:r w:rsidR="00D631E3" w:rsidDel="009C117B">
            <w:rPr>
              <w:rFonts w:cs="Arial"/>
            </w:rPr>
            <w:delText xml:space="preserve"> symbol</w:delText>
          </w:r>
        </w:del>
      </w:ins>
      <w:del w:id="652" w:author="aaron.wiest" w:date="2012-06-11T09:27:00Z">
        <w:r w:rsidDel="009C117B">
          <w:rPr>
            <w:rFonts w:cs="Arial"/>
          </w:rPr>
          <w:delText xml:space="preserve"> </w:delText>
        </w:r>
      </w:del>
      <w:del w:id="653" w:author="aaron.wiest" w:date="2012-06-11T08:29:00Z">
        <w:r w:rsidDel="0019655C">
          <w:rPr>
            <w:rFonts w:cs="Arial"/>
          </w:rPr>
          <w:delText xml:space="preserve">and </w:delText>
        </w:r>
      </w:del>
      <w:del w:id="654" w:author="aaron.wiest" w:date="2012-06-11T08:28:00Z">
        <w:r w:rsidDel="0019655C">
          <w:rPr>
            <w:rFonts w:cs="Arial"/>
          </w:rPr>
          <w:delText>Smart (RFID)</w:delText>
        </w:r>
      </w:del>
      <w:del w:id="655" w:author="aaron.wiest" w:date="2012-06-11T09:27:00Z">
        <w:r w:rsidDel="009C117B">
          <w:rPr>
            <w:rFonts w:cs="Arial"/>
          </w:rPr>
          <w:delText xml:space="preserve"> </w:delText>
        </w:r>
        <w:commentRangeStart w:id="656"/>
        <w:r w:rsidDel="009C117B">
          <w:rPr>
            <w:rFonts w:cs="Arial"/>
          </w:rPr>
          <w:delText xml:space="preserve">labels used on product </w:delText>
        </w:r>
        <w:commentRangeEnd w:id="656"/>
        <w:r w:rsidR="00754BDD" w:rsidDel="009C117B">
          <w:rPr>
            <w:rStyle w:val="CommentReference"/>
          </w:rPr>
          <w:commentReference w:id="656"/>
        </w:r>
        <w:r w:rsidDel="009C117B">
          <w:rPr>
            <w:rFonts w:cs="Arial"/>
          </w:rPr>
          <w:delText>packages</w:delText>
        </w:r>
        <w:r w:rsidRPr="00947A82" w:rsidDel="009C117B">
          <w:rPr>
            <w:rFonts w:cs="Arial"/>
          </w:rPr>
          <w:delText>;</w:delText>
        </w:r>
      </w:del>
    </w:p>
    <w:p w:rsidR="009D3738" w:rsidRPr="00947A82" w:rsidDel="009C117B" w:rsidRDefault="009D3738" w:rsidP="009D3738">
      <w:pPr>
        <w:numPr>
          <w:ilvl w:val="0"/>
          <w:numId w:val="2"/>
        </w:numPr>
        <w:autoSpaceDE w:val="0"/>
        <w:autoSpaceDN w:val="0"/>
        <w:adjustRightInd w:val="0"/>
        <w:spacing w:after="0" w:line="240" w:lineRule="auto"/>
        <w:jc w:val="left"/>
        <w:rPr>
          <w:del w:id="657" w:author="aaron.wiest" w:date="2012-06-11T09:27:00Z"/>
          <w:rFonts w:cs="Arial"/>
        </w:rPr>
      </w:pPr>
      <w:del w:id="658" w:author="aaron.wiest" w:date="2012-06-11T09:27:00Z">
        <w:r w:rsidDel="009C117B">
          <w:rPr>
            <w:rFonts w:cs="Arial"/>
          </w:rPr>
          <w:delText>Provides detailed test procedures for bar code, two-dimensional</w:delText>
        </w:r>
      </w:del>
      <w:ins w:id="659" w:author="jamie.lizarraga" w:date="2012-05-07T18:37:00Z">
        <w:del w:id="660" w:author="aaron.wiest" w:date="2012-06-11T09:27:00Z">
          <w:r w:rsidR="00D631E3" w:rsidDel="009C117B">
            <w:rPr>
              <w:rFonts w:cs="Arial"/>
            </w:rPr>
            <w:delText xml:space="preserve"> symbol</w:delText>
          </w:r>
        </w:del>
      </w:ins>
      <w:del w:id="661" w:author="aaron.wiest" w:date="2012-06-11T09:27:00Z">
        <w:r w:rsidDel="009C117B">
          <w:rPr>
            <w:rFonts w:cs="Arial"/>
          </w:rPr>
          <w:delText xml:space="preserve"> </w:delText>
        </w:r>
      </w:del>
      <w:del w:id="662" w:author="aaron.wiest" w:date="2012-06-11T08:29:00Z">
        <w:r w:rsidDel="0019655C">
          <w:rPr>
            <w:rFonts w:cs="Arial"/>
          </w:rPr>
          <w:delText xml:space="preserve">and </w:delText>
        </w:r>
      </w:del>
      <w:del w:id="663" w:author="aaron.wiest" w:date="2012-06-11T09:27:00Z">
        <w:r w:rsidDel="009C117B">
          <w:rPr>
            <w:rFonts w:cs="Arial"/>
          </w:rPr>
          <w:delText xml:space="preserve">Smart </w:delText>
        </w:r>
      </w:del>
      <w:ins w:id="664" w:author="jamie.lizarraga" w:date="2012-05-07T18:37:00Z">
        <w:del w:id="665" w:author="aaron.wiest" w:date="2012-06-11T08:29:00Z">
          <w:r w:rsidR="00D631E3" w:rsidDel="0019655C">
            <w:rPr>
              <w:rFonts w:cs="Arial"/>
            </w:rPr>
            <w:delText>RFID</w:delText>
          </w:r>
        </w:del>
        <w:del w:id="666" w:author="aaron.wiest" w:date="2012-06-11T09:27:00Z">
          <w:r w:rsidR="00D631E3" w:rsidDel="009C117B">
            <w:rPr>
              <w:rFonts w:cs="Arial"/>
            </w:rPr>
            <w:delText xml:space="preserve"> </w:delText>
          </w:r>
        </w:del>
      </w:ins>
      <w:del w:id="667" w:author="aaron.wiest" w:date="2012-06-11T09:27:00Z">
        <w:r w:rsidDel="009C117B">
          <w:rPr>
            <w:rFonts w:cs="Arial"/>
          </w:rPr>
          <w:delText>labels used on shipping containers</w:delText>
        </w:r>
        <w:r w:rsidRPr="00947A82" w:rsidDel="009C117B">
          <w:rPr>
            <w:rFonts w:cs="Arial"/>
          </w:rPr>
          <w:delText>;</w:delText>
        </w:r>
      </w:del>
    </w:p>
    <w:p w:rsidR="009D3738" w:rsidRPr="00947A82" w:rsidRDefault="009D3738" w:rsidP="009D3738">
      <w:pPr>
        <w:numPr>
          <w:ilvl w:val="0"/>
          <w:numId w:val="1"/>
        </w:numPr>
        <w:autoSpaceDE w:val="0"/>
        <w:autoSpaceDN w:val="0"/>
        <w:adjustRightInd w:val="0"/>
        <w:spacing w:after="0" w:line="240" w:lineRule="auto"/>
        <w:ind w:left="360" w:hanging="360"/>
        <w:jc w:val="left"/>
        <w:rPr>
          <w:rFonts w:cs="Arial"/>
        </w:rPr>
      </w:pPr>
      <w:r w:rsidRPr="00947A82">
        <w:rPr>
          <w:rFonts w:cs="Arial"/>
        </w:rPr>
        <w:t>Is intended for applications which include, but are not limited to, support of systems that automate the control of items during the processes of:</w:t>
      </w:r>
    </w:p>
    <w:p w:rsidR="009D3738" w:rsidRPr="00947A82" w:rsidRDefault="009D3738" w:rsidP="009D3738">
      <w:pPr>
        <w:numPr>
          <w:ilvl w:val="1"/>
          <w:numId w:val="1"/>
        </w:numPr>
        <w:autoSpaceDE w:val="0"/>
        <w:autoSpaceDN w:val="0"/>
        <w:adjustRightInd w:val="0"/>
        <w:spacing w:after="0" w:line="240" w:lineRule="auto"/>
        <w:jc w:val="left"/>
        <w:rPr>
          <w:rFonts w:cs="Arial"/>
        </w:rPr>
      </w:pPr>
      <w:r w:rsidRPr="00947A82">
        <w:rPr>
          <w:rFonts w:cs="Arial"/>
        </w:rPr>
        <w:t>production,</w:t>
      </w:r>
    </w:p>
    <w:p w:rsidR="009D3738" w:rsidRPr="00947A82" w:rsidRDefault="009D3738" w:rsidP="009D3738">
      <w:pPr>
        <w:numPr>
          <w:ilvl w:val="1"/>
          <w:numId w:val="1"/>
        </w:numPr>
        <w:autoSpaceDE w:val="0"/>
        <w:autoSpaceDN w:val="0"/>
        <w:adjustRightInd w:val="0"/>
        <w:spacing w:after="0" w:line="240" w:lineRule="auto"/>
        <w:jc w:val="left"/>
        <w:rPr>
          <w:rFonts w:cs="Arial"/>
        </w:rPr>
      </w:pPr>
      <w:r w:rsidRPr="00947A82">
        <w:rPr>
          <w:rFonts w:cs="Arial"/>
        </w:rPr>
        <w:t xml:space="preserve">inventory, </w:t>
      </w:r>
    </w:p>
    <w:p w:rsidR="009D3738" w:rsidRPr="00947A82" w:rsidRDefault="009D3738" w:rsidP="009D3738">
      <w:pPr>
        <w:numPr>
          <w:ilvl w:val="1"/>
          <w:numId w:val="1"/>
        </w:numPr>
        <w:autoSpaceDE w:val="0"/>
        <w:autoSpaceDN w:val="0"/>
        <w:adjustRightInd w:val="0"/>
        <w:spacing w:after="0" w:line="240" w:lineRule="auto"/>
        <w:jc w:val="left"/>
        <w:rPr>
          <w:rFonts w:cs="Arial"/>
        </w:rPr>
      </w:pPr>
      <w:r w:rsidRPr="00947A82">
        <w:rPr>
          <w:rFonts w:cs="Arial"/>
        </w:rPr>
        <w:t xml:space="preserve">distribution, </w:t>
      </w:r>
    </w:p>
    <w:p w:rsidR="009D3738" w:rsidRPr="00947A82" w:rsidRDefault="009D3738" w:rsidP="009D3738">
      <w:pPr>
        <w:numPr>
          <w:ilvl w:val="1"/>
          <w:numId w:val="1"/>
        </w:numPr>
        <w:autoSpaceDE w:val="0"/>
        <w:autoSpaceDN w:val="0"/>
        <w:adjustRightInd w:val="0"/>
        <w:spacing w:after="0" w:line="240" w:lineRule="auto"/>
        <w:jc w:val="left"/>
        <w:rPr>
          <w:rFonts w:cs="Arial"/>
        </w:rPr>
      </w:pPr>
      <w:r w:rsidRPr="00947A82">
        <w:rPr>
          <w:rFonts w:cs="Arial"/>
        </w:rPr>
        <w:t xml:space="preserve">field service, </w:t>
      </w:r>
    </w:p>
    <w:p w:rsidR="009D3738" w:rsidRPr="00947A82" w:rsidRDefault="009D3738" w:rsidP="009D3738">
      <w:pPr>
        <w:numPr>
          <w:ilvl w:val="1"/>
          <w:numId w:val="1"/>
        </w:numPr>
        <w:autoSpaceDE w:val="0"/>
        <w:autoSpaceDN w:val="0"/>
        <w:adjustRightInd w:val="0"/>
        <w:spacing w:after="0" w:line="240" w:lineRule="auto"/>
        <w:jc w:val="left"/>
        <w:rPr>
          <w:rFonts w:cs="Arial"/>
        </w:rPr>
      </w:pPr>
      <w:r w:rsidRPr="00947A82">
        <w:rPr>
          <w:rFonts w:cs="Arial"/>
        </w:rPr>
        <w:t xml:space="preserve">point of sale and </w:t>
      </w:r>
    </w:p>
    <w:p w:rsidR="009D3738" w:rsidRPr="00947A82" w:rsidRDefault="009D3738" w:rsidP="009D3738">
      <w:pPr>
        <w:numPr>
          <w:ilvl w:val="1"/>
          <w:numId w:val="1"/>
        </w:numPr>
        <w:autoSpaceDE w:val="0"/>
        <w:autoSpaceDN w:val="0"/>
        <w:adjustRightInd w:val="0"/>
        <w:spacing w:after="0" w:line="240" w:lineRule="auto"/>
        <w:jc w:val="left"/>
        <w:rPr>
          <w:rFonts w:cs="Arial"/>
        </w:rPr>
      </w:pPr>
      <w:proofErr w:type="gramStart"/>
      <w:r w:rsidRPr="00947A82">
        <w:rPr>
          <w:rFonts w:cs="Arial"/>
        </w:rPr>
        <w:t>repair</w:t>
      </w:r>
      <w:proofErr w:type="gramEnd"/>
      <w:r w:rsidRPr="00947A82">
        <w:rPr>
          <w:rFonts w:cs="Arial"/>
        </w:rPr>
        <w:t xml:space="preserve">. </w:t>
      </w:r>
    </w:p>
    <w:p w:rsidR="009D3738" w:rsidRPr="00947A82" w:rsidRDefault="009D3738" w:rsidP="009D3738">
      <w:pPr>
        <w:pStyle w:val="BodyText3"/>
        <w:numPr>
          <w:ilvl w:val="0"/>
          <w:numId w:val="1"/>
        </w:numPr>
        <w:autoSpaceDE w:val="0"/>
        <w:autoSpaceDN w:val="0"/>
        <w:adjustRightInd w:val="0"/>
        <w:spacing w:before="0" w:after="0" w:line="240" w:lineRule="auto"/>
        <w:jc w:val="left"/>
        <w:rPr>
          <w:rFonts w:cs="Arial"/>
          <w:sz w:val="20"/>
        </w:rPr>
      </w:pPr>
      <w:r w:rsidRPr="00947A82">
        <w:rPr>
          <w:rFonts w:cs="Arial"/>
          <w:sz w:val="20"/>
        </w:rPr>
        <w:t>Is intended to include, but it is not limited to, multiple industries including:</w:t>
      </w:r>
    </w:p>
    <w:p w:rsidR="009D3738" w:rsidRPr="00947A82" w:rsidRDefault="009D3738" w:rsidP="009D3738">
      <w:pPr>
        <w:pStyle w:val="BodyText3"/>
        <w:numPr>
          <w:ilvl w:val="1"/>
          <w:numId w:val="1"/>
        </w:numPr>
        <w:autoSpaceDE w:val="0"/>
        <w:autoSpaceDN w:val="0"/>
        <w:adjustRightInd w:val="0"/>
        <w:spacing w:before="0" w:after="0" w:line="240" w:lineRule="auto"/>
        <w:jc w:val="left"/>
        <w:rPr>
          <w:rFonts w:cs="Arial"/>
          <w:sz w:val="20"/>
        </w:rPr>
      </w:pPr>
      <w:r w:rsidRPr="00947A82">
        <w:rPr>
          <w:rFonts w:cs="Arial"/>
          <w:sz w:val="20"/>
        </w:rPr>
        <w:t xml:space="preserve">automotive, </w:t>
      </w:r>
    </w:p>
    <w:p w:rsidR="009D3738" w:rsidRPr="00947A82" w:rsidRDefault="009D3738" w:rsidP="009D3738">
      <w:pPr>
        <w:pStyle w:val="BodyText3"/>
        <w:numPr>
          <w:ilvl w:val="1"/>
          <w:numId w:val="1"/>
        </w:numPr>
        <w:autoSpaceDE w:val="0"/>
        <w:autoSpaceDN w:val="0"/>
        <w:adjustRightInd w:val="0"/>
        <w:spacing w:before="0" w:after="0" w:line="240" w:lineRule="auto"/>
        <w:jc w:val="left"/>
        <w:rPr>
          <w:rFonts w:cs="Arial"/>
          <w:sz w:val="20"/>
        </w:rPr>
      </w:pPr>
      <w:r w:rsidRPr="00947A82">
        <w:rPr>
          <w:rFonts w:cs="Arial"/>
          <w:sz w:val="20"/>
        </w:rPr>
        <w:t xml:space="preserve">aerospace, </w:t>
      </w:r>
    </w:p>
    <w:p w:rsidR="009D3738" w:rsidRPr="00947A82" w:rsidRDefault="009D3738" w:rsidP="009D3738">
      <w:pPr>
        <w:pStyle w:val="BodyText3"/>
        <w:numPr>
          <w:ilvl w:val="1"/>
          <w:numId w:val="1"/>
        </w:numPr>
        <w:autoSpaceDE w:val="0"/>
        <w:autoSpaceDN w:val="0"/>
        <w:adjustRightInd w:val="0"/>
        <w:spacing w:before="0" w:after="0" w:line="240" w:lineRule="auto"/>
        <w:jc w:val="left"/>
        <w:rPr>
          <w:rFonts w:cs="Arial"/>
          <w:sz w:val="20"/>
        </w:rPr>
      </w:pPr>
      <w:r w:rsidRPr="00947A82">
        <w:rPr>
          <w:rFonts w:cs="Arial"/>
          <w:sz w:val="20"/>
        </w:rPr>
        <w:t xml:space="preserve">chemical, </w:t>
      </w:r>
    </w:p>
    <w:p w:rsidR="009D3738" w:rsidRPr="00947A82" w:rsidRDefault="009D3738" w:rsidP="009D3738">
      <w:pPr>
        <w:pStyle w:val="BodyText3"/>
        <w:numPr>
          <w:ilvl w:val="1"/>
          <w:numId w:val="1"/>
        </w:numPr>
        <w:autoSpaceDE w:val="0"/>
        <w:autoSpaceDN w:val="0"/>
        <w:adjustRightInd w:val="0"/>
        <w:spacing w:before="0" w:after="0" w:line="240" w:lineRule="auto"/>
        <w:jc w:val="left"/>
        <w:rPr>
          <w:rFonts w:cs="Arial"/>
          <w:sz w:val="20"/>
        </w:rPr>
      </w:pPr>
      <w:commentRangeStart w:id="668"/>
      <w:r w:rsidRPr="00947A82">
        <w:rPr>
          <w:rFonts w:cs="Arial"/>
          <w:sz w:val="20"/>
        </w:rPr>
        <w:t>consumer items</w:t>
      </w:r>
      <w:commentRangeEnd w:id="668"/>
      <w:r w:rsidR="00D631E3">
        <w:rPr>
          <w:rStyle w:val="CommentReference"/>
        </w:rPr>
        <w:commentReference w:id="668"/>
      </w:r>
      <w:r w:rsidRPr="00947A82">
        <w:rPr>
          <w:rFonts w:cs="Arial"/>
          <w:sz w:val="20"/>
        </w:rPr>
        <w:t xml:space="preserve">, </w:t>
      </w:r>
    </w:p>
    <w:p w:rsidR="009D3738" w:rsidRPr="00947A82" w:rsidRDefault="009D3738" w:rsidP="009D3738">
      <w:pPr>
        <w:pStyle w:val="BodyText3"/>
        <w:numPr>
          <w:ilvl w:val="1"/>
          <w:numId w:val="1"/>
        </w:numPr>
        <w:autoSpaceDE w:val="0"/>
        <w:autoSpaceDN w:val="0"/>
        <w:adjustRightInd w:val="0"/>
        <w:spacing w:before="0" w:after="0" w:line="240" w:lineRule="auto"/>
        <w:jc w:val="left"/>
        <w:rPr>
          <w:rFonts w:cs="Arial"/>
          <w:sz w:val="20"/>
        </w:rPr>
      </w:pPr>
      <w:r w:rsidRPr="00947A82">
        <w:rPr>
          <w:rFonts w:cs="Arial"/>
          <w:sz w:val="20"/>
        </w:rPr>
        <w:t xml:space="preserve">electronics, </w:t>
      </w:r>
    </w:p>
    <w:p w:rsidR="009D3738" w:rsidRPr="00947A82" w:rsidRDefault="009D3738" w:rsidP="009D3738">
      <w:pPr>
        <w:pStyle w:val="BodyText3"/>
        <w:numPr>
          <w:ilvl w:val="1"/>
          <w:numId w:val="1"/>
        </w:numPr>
        <w:autoSpaceDE w:val="0"/>
        <w:autoSpaceDN w:val="0"/>
        <w:adjustRightInd w:val="0"/>
        <w:spacing w:before="0" w:after="0" w:line="240" w:lineRule="auto"/>
        <w:jc w:val="left"/>
        <w:rPr>
          <w:rFonts w:cs="Arial"/>
          <w:sz w:val="20"/>
        </w:rPr>
      </w:pPr>
      <w:r w:rsidRPr="00947A82">
        <w:rPr>
          <w:rFonts w:cs="Arial"/>
          <w:sz w:val="20"/>
        </w:rPr>
        <w:t xml:space="preserve">health care, </w:t>
      </w:r>
    </w:p>
    <w:p w:rsidR="009D3738" w:rsidRPr="00947A82" w:rsidRDefault="009D3738" w:rsidP="009D3738">
      <w:pPr>
        <w:pStyle w:val="BodyText3"/>
        <w:numPr>
          <w:ilvl w:val="1"/>
          <w:numId w:val="1"/>
        </w:numPr>
        <w:autoSpaceDE w:val="0"/>
        <w:autoSpaceDN w:val="0"/>
        <w:adjustRightInd w:val="0"/>
        <w:spacing w:before="0" w:after="0" w:line="240" w:lineRule="auto"/>
        <w:jc w:val="left"/>
        <w:rPr>
          <w:rFonts w:cs="Arial"/>
          <w:sz w:val="20"/>
        </w:rPr>
      </w:pPr>
      <w:r w:rsidRPr="00947A82">
        <w:rPr>
          <w:rFonts w:cs="Arial"/>
          <w:sz w:val="20"/>
        </w:rPr>
        <w:t>marine,</w:t>
      </w:r>
    </w:p>
    <w:p w:rsidR="009D3738" w:rsidRPr="00947A82" w:rsidRDefault="009D3738" w:rsidP="009D3738">
      <w:pPr>
        <w:pStyle w:val="BodyText3"/>
        <w:numPr>
          <w:ilvl w:val="1"/>
          <w:numId w:val="1"/>
        </w:numPr>
        <w:autoSpaceDE w:val="0"/>
        <w:autoSpaceDN w:val="0"/>
        <w:adjustRightInd w:val="0"/>
        <w:spacing w:before="0" w:after="0" w:line="240" w:lineRule="auto"/>
        <w:jc w:val="left"/>
        <w:rPr>
          <w:rFonts w:cs="Arial"/>
          <w:sz w:val="20"/>
        </w:rPr>
      </w:pPr>
      <w:r w:rsidRPr="00947A82">
        <w:rPr>
          <w:rFonts w:cs="Arial"/>
          <w:sz w:val="20"/>
        </w:rPr>
        <w:t xml:space="preserve">rail, and </w:t>
      </w:r>
    </w:p>
    <w:p w:rsidR="009D3738" w:rsidRPr="00947A82" w:rsidRDefault="009D3738" w:rsidP="009D3738">
      <w:pPr>
        <w:pStyle w:val="BodyText3"/>
        <w:numPr>
          <w:ilvl w:val="1"/>
          <w:numId w:val="1"/>
        </w:numPr>
        <w:autoSpaceDE w:val="0"/>
        <w:autoSpaceDN w:val="0"/>
        <w:adjustRightInd w:val="0"/>
        <w:spacing w:before="0" w:after="0" w:line="240" w:lineRule="auto"/>
        <w:jc w:val="left"/>
        <w:rPr>
          <w:rFonts w:cs="Arial"/>
          <w:sz w:val="20"/>
        </w:rPr>
      </w:pPr>
      <w:proofErr w:type="gramStart"/>
      <w:r w:rsidRPr="00947A82">
        <w:rPr>
          <w:rFonts w:cs="Arial"/>
          <w:sz w:val="20"/>
        </w:rPr>
        <w:t>telecommunications</w:t>
      </w:r>
      <w:proofErr w:type="gramEnd"/>
      <w:r w:rsidRPr="00947A82">
        <w:rPr>
          <w:rFonts w:cs="Arial"/>
          <w:sz w:val="20"/>
        </w:rPr>
        <w:t>.</w:t>
      </w:r>
    </w:p>
    <w:p w:rsidR="009D3738" w:rsidRDefault="009D3738">
      <w:pPr>
        <w:rPr>
          <w:rFonts w:cs="Arial"/>
        </w:rPr>
      </w:pPr>
    </w:p>
    <w:p w:rsidR="009D3738" w:rsidRDefault="009D3738">
      <w:r w:rsidRPr="00947A82">
        <w:rPr>
          <w:rFonts w:cs="Arial"/>
        </w:rPr>
        <w:t xml:space="preserve">In this document, the word "shall" indicates a requirement and the word "should" indicates a recommendation.  This standard does not supersede or replace any applicable safety or regulatory marking or </w:t>
      </w:r>
      <w:del w:id="669" w:author="jamie.lizarraga" w:date="2012-05-07T18:39:00Z">
        <w:r w:rsidRPr="00947A82" w:rsidDel="00D631E3">
          <w:rPr>
            <w:rFonts w:cs="Arial"/>
          </w:rPr>
          <w:delText>labelling</w:delText>
        </w:r>
      </w:del>
      <w:proofErr w:type="spellStart"/>
      <w:ins w:id="670" w:author="jamie.lizarraga" w:date="2012-05-07T18:39:00Z">
        <w:r w:rsidR="00D631E3">
          <w:rPr>
            <w:rFonts w:cs="Arial"/>
          </w:rPr>
          <w:t>labeling</w:t>
        </w:r>
      </w:ins>
      <w:proofErr w:type="spellEnd"/>
      <w:r w:rsidRPr="00947A82">
        <w:rPr>
          <w:rFonts w:cs="Arial"/>
        </w:rPr>
        <w:t xml:space="preserve"> requirements.  </w:t>
      </w:r>
      <w:r w:rsidR="00751E16" w:rsidRPr="00751E16">
        <w:rPr>
          <w:rFonts w:cs="Arial"/>
          <w:rPrChange w:id="671" w:author="aaron.wiest" w:date="2012-06-11T16:08:00Z">
            <w:rPr>
              <w:rFonts w:cs="Arial"/>
              <w:color w:val="0000FF"/>
              <w:u w:val="single"/>
            </w:rPr>
          </w:rPrChange>
        </w:rPr>
        <w:t xml:space="preserve">This standard is </w:t>
      </w:r>
      <w:del w:id="672" w:author="jamie.lizarraga" w:date="2012-06-13T08:53:00Z">
        <w:r w:rsidR="00751E16" w:rsidRPr="00751E16">
          <w:rPr>
            <w:rFonts w:cs="Arial"/>
            <w:rPrChange w:id="673" w:author="aaron.wiest" w:date="2012-06-11T16:08:00Z">
              <w:rPr>
                <w:rFonts w:cs="Arial"/>
                <w:color w:val="0000FF"/>
                <w:u w:val="single"/>
              </w:rPr>
            </w:rPrChange>
          </w:rPr>
          <w:delText xml:space="preserve">meant </w:delText>
        </w:r>
      </w:del>
      <w:ins w:id="674" w:author="jamie.lizarraga" w:date="2012-06-13T08:53:00Z">
        <w:r w:rsidR="009D3068">
          <w:rPr>
            <w:rFonts w:cs="Arial"/>
          </w:rPr>
          <w:t>intended</w:t>
        </w:r>
        <w:r w:rsidR="00751E16" w:rsidRPr="00751E16">
          <w:rPr>
            <w:rFonts w:cs="Arial"/>
            <w:rPrChange w:id="675" w:author="aaron.wiest" w:date="2012-06-11T16:08:00Z">
              <w:rPr>
                <w:rFonts w:cs="Arial"/>
                <w:color w:val="0000FF"/>
                <w:u w:val="single"/>
              </w:rPr>
            </w:rPrChange>
          </w:rPr>
          <w:t xml:space="preserve"> </w:t>
        </w:r>
      </w:ins>
      <w:r w:rsidR="00751E16" w:rsidRPr="00751E16">
        <w:rPr>
          <w:rFonts w:cs="Arial"/>
          <w:rPrChange w:id="676" w:author="aaron.wiest" w:date="2012-06-11T16:08:00Z">
            <w:rPr>
              <w:rFonts w:cs="Arial"/>
              <w:color w:val="0000FF"/>
              <w:u w:val="single"/>
            </w:rPr>
          </w:rPrChange>
        </w:rPr>
        <w:t>to satisfy the minimum item marking requirements of numerous applications and industry groups.</w:t>
      </w:r>
      <w:r w:rsidRPr="00947A82">
        <w:rPr>
          <w:rFonts w:cs="Arial"/>
        </w:rPr>
        <w:t xml:space="preserve">  As such</w:t>
      </w:r>
      <w:ins w:id="677" w:author="jamie.lizarraga" w:date="2012-06-13T08:53:00Z">
        <w:r w:rsidR="009D3068">
          <w:rPr>
            <w:rFonts w:cs="Arial"/>
          </w:rPr>
          <w:t>,</w:t>
        </w:r>
      </w:ins>
      <w:r w:rsidRPr="00947A82">
        <w:rPr>
          <w:rFonts w:cs="Arial"/>
        </w:rPr>
        <w:t xml:space="preserve"> its applicability is to a wide range of industries, each of which may have specific implementation guidelines for this standard.  </w:t>
      </w:r>
      <w:commentRangeStart w:id="678"/>
      <w:r w:rsidRPr="00947A82">
        <w:rPr>
          <w:rFonts w:cs="Arial"/>
        </w:rPr>
        <w:t xml:space="preserve">This standard is to be applied in addition to any other mandated </w:t>
      </w:r>
      <w:del w:id="679" w:author="jamie.lizarraga" w:date="2012-05-07T18:39:00Z">
        <w:r w:rsidRPr="00947A82" w:rsidDel="00D631E3">
          <w:rPr>
            <w:rFonts w:cs="Arial"/>
          </w:rPr>
          <w:delText>labelling</w:delText>
        </w:r>
      </w:del>
      <w:proofErr w:type="spellStart"/>
      <w:ins w:id="680" w:author="jamie.lizarraga" w:date="2012-05-07T18:39:00Z">
        <w:r w:rsidR="00D631E3">
          <w:rPr>
            <w:rFonts w:cs="Arial"/>
          </w:rPr>
          <w:t>labeling</w:t>
        </w:r>
      </w:ins>
      <w:proofErr w:type="spellEnd"/>
      <w:r w:rsidRPr="00947A82">
        <w:rPr>
          <w:rFonts w:cs="Arial"/>
        </w:rPr>
        <w:t xml:space="preserve"> </w:t>
      </w:r>
      <w:ins w:id="681" w:author="jamie.lizarraga" w:date="2012-05-07T18:39:00Z">
        <w:r w:rsidR="00D631E3">
          <w:rPr>
            <w:rFonts w:cs="Arial"/>
          </w:rPr>
          <w:t xml:space="preserve">and/or </w:t>
        </w:r>
      </w:ins>
      <w:r w:rsidRPr="00947A82">
        <w:rPr>
          <w:rFonts w:cs="Arial"/>
        </w:rPr>
        <w:t xml:space="preserve">direct marking requirements.  </w:t>
      </w:r>
      <w:commentRangeEnd w:id="678"/>
      <w:r w:rsidR="009D3068">
        <w:rPr>
          <w:rStyle w:val="CommentReference"/>
        </w:rPr>
        <w:commentReference w:id="678"/>
      </w:r>
      <w:del w:id="682" w:author="jamie.lizarraga" w:date="2012-06-13T08:53:00Z">
        <w:r w:rsidDel="009D3068">
          <w:delText>.</w:delText>
        </w:r>
      </w:del>
    </w:p>
    <w:p w:rsidR="009D3738" w:rsidRPr="00947A82" w:rsidRDefault="009D3738" w:rsidP="009D3738">
      <w:pPr>
        <w:rPr>
          <w:rFonts w:cs="Arial"/>
        </w:rPr>
      </w:pPr>
      <w:r w:rsidRPr="00947A82">
        <w:rPr>
          <w:rFonts w:cs="Arial"/>
        </w:rPr>
        <w:t xml:space="preserve">Before implementing this specification, suppliers and manufacturers should review and mutually agree on specific </w:t>
      </w:r>
      <w:del w:id="683" w:author="jamie.lizarraga" w:date="2012-05-07T18:39:00Z">
        <w:r w:rsidRPr="00947A82" w:rsidDel="00D631E3">
          <w:rPr>
            <w:rFonts w:cs="Arial"/>
          </w:rPr>
          <w:delText>labelling</w:delText>
        </w:r>
      </w:del>
      <w:proofErr w:type="spellStart"/>
      <w:ins w:id="684" w:author="jamie.lizarraga" w:date="2012-05-07T18:39:00Z">
        <w:r w:rsidR="00D631E3">
          <w:rPr>
            <w:rFonts w:cs="Arial"/>
          </w:rPr>
          <w:t>labeling</w:t>
        </w:r>
      </w:ins>
      <w:proofErr w:type="spellEnd"/>
      <w:r w:rsidRPr="00947A82">
        <w:rPr>
          <w:rFonts w:cs="Arial"/>
        </w:rPr>
        <w:t xml:space="preserve"> and direct marking details with their trading partners.  The </w:t>
      </w:r>
      <w:del w:id="685" w:author="jamie.lizarraga" w:date="2012-05-07T18:39:00Z">
        <w:r w:rsidRPr="00947A82" w:rsidDel="00D631E3">
          <w:rPr>
            <w:rFonts w:cs="Arial"/>
          </w:rPr>
          <w:delText>labelling</w:delText>
        </w:r>
      </w:del>
      <w:proofErr w:type="spellStart"/>
      <w:ins w:id="686" w:author="jamie.lizarraga" w:date="2012-05-07T18:39:00Z">
        <w:r w:rsidR="00D631E3">
          <w:rPr>
            <w:rFonts w:cs="Arial"/>
          </w:rPr>
          <w:t>labeling</w:t>
        </w:r>
      </w:ins>
      <w:proofErr w:type="spellEnd"/>
      <w:r w:rsidRPr="00947A82">
        <w:rPr>
          <w:rFonts w:cs="Arial"/>
        </w:rPr>
        <w:t xml:space="preserve"> requirement of this standard and other standards may be combined into one label </w:t>
      </w:r>
      <w:r>
        <w:rPr>
          <w:rFonts w:cs="Arial"/>
        </w:rPr>
        <w:t>ar</w:t>
      </w:r>
      <w:r w:rsidRPr="00947A82">
        <w:rPr>
          <w:rFonts w:cs="Arial"/>
        </w:rPr>
        <w:t>ea or appear as separate labels.</w:t>
      </w:r>
    </w:p>
    <w:p w:rsidR="009D3738" w:rsidRPr="001107E3" w:rsidRDefault="009D3738" w:rsidP="009D3738">
      <w:pPr>
        <w:rPr>
          <w:rFonts w:cs="Arial"/>
        </w:rPr>
      </w:pPr>
      <w:r w:rsidRPr="00947A82">
        <w:rPr>
          <w:rFonts w:cs="Arial"/>
        </w:rPr>
        <w:lastRenderedPageBreak/>
        <w:t xml:space="preserve">In this document the terms “part marking” and “item marking” are used interchangeably.  </w:t>
      </w:r>
      <w:del w:id="687" w:author="aaron.wiest" w:date="2012-06-11T09:43:00Z">
        <w:r w:rsidRPr="001107E3" w:rsidDel="00DF60FB">
          <w:rPr>
            <w:rFonts w:cs="Arial"/>
          </w:rPr>
          <w:delText>The purpose of this standard is to establish the machine-readable (linear, two dimensional, and composite symbols) and human readable content for direct marking and</w:delText>
        </w:r>
        <w:r w:rsidRPr="00F73439" w:rsidDel="00DF60FB">
          <w:rPr>
            <w:rFonts w:cs="Arial"/>
            <w:lang w:val="en-US"/>
          </w:rPr>
          <w:delText xml:space="preserve"> labeling</w:delText>
        </w:r>
        <w:r w:rsidRPr="001107E3" w:rsidDel="00DF60FB">
          <w:rPr>
            <w:rFonts w:cs="Arial"/>
          </w:rPr>
          <w:delText xml:space="preserve"> of items, parts, and components. </w:delText>
        </w:r>
      </w:del>
    </w:p>
    <w:p w:rsidR="009D3738" w:rsidRPr="001107E3" w:rsidRDefault="009D3738" w:rsidP="009D3738">
      <w:pPr>
        <w:tabs>
          <w:tab w:val="left" w:pos="0"/>
          <w:tab w:val="left" w:pos="1440"/>
          <w:tab w:val="left" w:pos="2160"/>
          <w:tab w:val="left" w:pos="3024"/>
          <w:tab w:val="left" w:pos="3744"/>
          <w:tab w:val="left" w:pos="4464"/>
          <w:tab w:val="left" w:pos="5184"/>
          <w:tab w:val="left" w:pos="5904"/>
          <w:tab w:val="left" w:pos="6624"/>
          <w:tab w:val="left" w:pos="7488"/>
          <w:tab w:val="left" w:pos="8208"/>
        </w:tabs>
        <w:rPr>
          <w:rFonts w:cs="Arial"/>
        </w:rPr>
      </w:pPr>
      <w:r w:rsidRPr="001107E3">
        <w:rPr>
          <w:rFonts w:cs="Arial"/>
        </w:rPr>
        <w:t>This standard provides a means for items, parts</w:t>
      </w:r>
      <w:ins w:id="688" w:author="jamie.lizarraga" w:date="2012-05-07T18:41:00Z">
        <w:r w:rsidR="00D631E3">
          <w:rPr>
            <w:rFonts w:cs="Arial"/>
          </w:rPr>
          <w:t>,</w:t>
        </w:r>
      </w:ins>
      <w:r w:rsidRPr="001107E3">
        <w:rPr>
          <w:rFonts w:cs="Arial"/>
        </w:rPr>
        <w:t xml:space="preserve"> and components to be marked</w:t>
      </w:r>
      <w:del w:id="689" w:author="jamie.lizarraga" w:date="2012-06-14T09:26:00Z">
        <w:r w:rsidRPr="001107E3" w:rsidDel="00124676">
          <w:rPr>
            <w:rFonts w:cs="Arial"/>
          </w:rPr>
          <w:delText>,</w:delText>
        </w:r>
      </w:del>
      <w:r w:rsidRPr="001107E3">
        <w:rPr>
          <w:rFonts w:cs="Arial"/>
        </w:rPr>
        <w:t xml:space="preserve"> and read in either</w:t>
      </w:r>
      <w:r w:rsidRPr="00F73439">
        <w:rPr>
          <w:rFonts w:cs="Arial"/>
          <w:lang w:val="en-US"/>
        </w:rPr>
        <w:t xml:space="preserve"> </w:t>
      </w:r>
      <w:proofErr w:type="spellStart"/>
      <w:r w:rsidRPr="00F73439">
        <w:rPr>
          <w:rFonts w:cs="Arial"/>
          <w:lang w:val="en-US"/>
        </w:rPr>
        <w:t>fixtured</w:t>
      </w:r>
      <w:proofErr w:type="spellEnd"/>
      <w:r w:rsidRPr="001107E3">
        <w:rPr>
          <w:rFonts w:cs="Arial"/>
        </w:rPr>
        <w:t xml:space="preserve"> or handheld scanning environments at any manufacturer’s facility and then read by customers purchasing items for subsequent manufacturing operations or for final end use.</w:t>
      </w:r>
      <w:r w:rsidRPr="001107E3">
        <w:rPr>
          <w:rFonts w:cs="Arial"/>
          <w:sz w:val="30"/>
        </w:rPr>
        <w:t xml:space="preserve"> </w:t>
      </w:r>
      <w:ins w:id="690" w:author="jamie.lizarraga" w:date="2012-06-14T09:34:00Z">
        <w:r w:rsidR="00EF30E0">
          <w:rPr>
            <w:rFonts w:cs="Arial"/>
            <w:sz w:val="30"/>
          </w:rPr>
          <w:t xml:space="preserve"> </w:t>
        </w:r>
      </w:ins>
      <w:r w:rsidRPr="001107E3">
        <w:rPr>
          <w:rFonts w:cs="Arial"/>
        </w:rPr>
        <w:t>Intended applications include, but are not limited to</w:t>
      </w:r>
      <w:ins w:id="691" w:author="jamie.lizarraga" w:date="2012-06-14T08:36:00Z">
        <w:r w:rsidR="005B027C">
          <w:rPr>
            <w:rFonts w:cs="Arial"/>
          </w:rPr>
          <w:t>,</w:t>
        </w:r>
      </w:ins>
      <w:r w:rsidRPr="001107E3">
        <w:rPr>
          <w:rFonts w:cs="Arial"/>
        </w:rPr>
        <w:t xml:space="preserve"> supply chain applications, e.g., inventory, distribution, manufacturing, quality control, acquisition, transportation, supply, repair, and disposal.</w:t>
      </w:r>
    </w:p>
    <w:p w:rsidR="009D3738" w:rsidRPr="001107E3" w:rsidDel="00124676" w:rsidRDefault="009D3738" w:rsidP="009D3738">
      <w:pPr>
        <w:tabs>
          <w:tab w:val="left" w:pos="720"/>
          <w:tab w:val="left" w:pos="1440"/>
          <w:tab w:val="left" w:pos="2160"/>
          <w:tab w:val="left" w:pos="3024"/>
          <w:tab w:val="left" w:pos="3744"/>
          <w:tab w:val="left" w:pos="4464"/>
          <w:tab w:val="left" w:pos="5184"/>
          <w:tab w:val="left" w:pos="5904"/>
          <w:tab w:val="left" w:pos="6624"/>
          <w:tab w:val="left" w:pos="7488"/>
          <w:tab w:val="left" w:pos="8208"/>
        </w:tabs>
        <w:ind w:left="720"/>
        <w:rPr>
          <w:del w:id="692" w:author="jamie.lizarraga" w:date="2012-06-14T09:25:00Z"/>
          <w:rFonts w:cs="Arial"/>
        </w:rPr>
      </w:pPr>
    </w:p>
    <w:p w:rsidR="009D3738" w:rsidRPr="001107E3" w:rsidRDefault="009D3738" w:rsidP="009D3738">
      <w:pPr>
        <w:tabs>
          <w:tab w:val="left" w:pos="1440"/>
          <w:tab w:val="left" w:pos="2160"/>
          <w:tab w:val="left" w:pos="3024"/>
          <w:tab w:val="left" w:pos="3744"/>
          <w:tab w:val="left" w:pos="4464"/>
          <w:tab w:val="left" w:pos="5184"/>
          <w:tab w:val="left" w:pos="5904"/>
          <w:tab w:val="left" w:pos="6624"/>
          <w:tab w:val="left" w:pos="7488"/>
          <w:tab w:val="left" w:pos="8208"/>
        </w:tabs>
        <w:rPr>
          <w:rFonts w:cs="Arial"/>
          <w:sz w:val="28"/>
        </w:rPr>
      </w:pPr>
      <w:r w:rsidRPr="001107E3">
        <w:rPr>
          <w:rFonts w:cs="Arial"/>
        </w:rPr>
        <w:t xml:space="preserve">The figures contained herein are illustrative and not necessarily to scale or to the quality requirements in this document. </w:t>
      </w:r>
    </w:p>
    <w:p w:rsidR="009D3738" w:rsidRPr="00076B69" w:rsidRDefault="009D3738" w:rsidP="00076B69">
      <w:pPr>
        <w:pStyle w:val="Heading1"/>
      </w:pPr>
      <w:bookmarkStart w:id="693" w:name="_Toc443461093"/>
      <w:bookmarkStart w:id="694" w:name="_Toc443470362"/>
      <w:bookmarkStart w:id="695" w:name="_Toc450303212"/>
      <w:bookmarkStart w:id="696" w:name="_Ref204250106"/>
      <w:bookmarkStart w:id="697" w:name="_Ref204250109"/>
      <w:bookmarkStart w:id="698" w:name="_Ref204250146"/>
      <w:bookmarkStart w:id="699" w:name="_Ref323632889"/>
      <w:bookmarkStart w:id="700" w:name="_Toc330282356"/>
      <w:commentRangeStart w:id="701"/>
      <w:r w:rsidRPr="00076B69">
        <w:t xml:space="preserve">Normative </w:t>
      </w:r>
      <w:del w:id="702" w:author="aaron.wiest" w:date="2012-07-16T19:51:00Z">
        <w:r w:rsidRPr="00076B69" w:rsidDel="00057631">
          <w:delText>r</w:delText>
        </w:r>
      </w:del>
      <w:ins w:id="703" w:author="aaron.wiest" w:date="2012-07-16T19:52:00Z">
        <w:r w:rsidR="00057631">
          <w:t>R</w:t>
        </w:r>
      </w:ins>
      <w:r w:rsidRPr="00076B69">
        <w:t>eferences</w:t>
      </w:r>
      <w:bookmarkEnd w:id="693"/>
      <w:bookmarkEnd w:id="694"/>
      <w:bookmarkEnd w:id="695"/>
      <w:bookmarkEnd w:id="696"/>
      <w:bookmarkEnd w:id="697"/>
      <w:bookmarkEnd w:id="698"/>
      <w:commentRangeEnd w:id="701"/>
      <w:r w:rsidR="00751E16" w:rsidRPr="00751E16">
        <w:rPr>
          <w:rStyle w:val="CommentReference"/>
          <w:b w:val="0"/>
          <w:color w:val="FF0000"/>
          <w:rPrChange w:id="704" w:author="aaron.wiest" w:date="2012-06-11T16:11:00Z">
            <w:rPr>
              <w:rStyle w:val="CommentReference"/>
              <w:b w:val="0"/>
            </w:rPr>
          </w:rPrChange>
        </w:rPr>
        <w:commentReference w:id="701"/>
      </w:r>
      <w:bookmarkEnd w:id="699"/>
      <w:bookmarkEnd w:id="700"/>
    </w:p>
    <w:p w:rsidR="009D3738" w:rsidRDefault="009D3738" w:rsidP="009D3738">
      <w:pPr>
        <w:keepNext/>
      </w:pPr>
      <w:r>
        <w:rPr>
          <w:rFonts w:cs="Arial"/>
        </w:rPr>
        <w:t xml:space="preserve">The following referenced documents are indispensable for the application of this document. </w:t>
      </w:r>
      <w:ins w:id="705" w:author="jamie.lizarraga" w:date="2012-06-14T09:32:00Z">
        <w:r w:rsidR="00124676">
          <w:rPr>
            <w:rFonts w:cs="Arial"/>
          </w:rPr>
          <w:t xml:space="preserve"> </w:t>
        </w:r>
      </w:ins>
      <w:r>
        <w:rPr>
          <w:rFonts w:cs="Arial"/>
        </w:rPr>
        <w:t xml:space="preserve">For dated references, only the edition cited applies. </w:t>
      </w:r>
      <w:ins w:id="706" w:author="jamie.lizarraga" w:date="2012-06-14T09:32:00Z">
        <w:r w:rsidR="00124676">
          <w:rPr>
            <w:rFonts w:cs="Arial"/>
          </w:rPr>
          <w:t xml:space="preserve"> </w:t>
        </w:r>
      </w:ins>
      <w:r>
        <w:rPr>
          <w:rFonts w:cs="Arial"/>
        </w:rPr>
        <w:t>For undated references, the latest edition of the referenced document (including any amendments) applies.</w:t>
      </w:r>
    </w:p>
    <w:p w:rsidR="009D3738" w:rsidRPr="001107E3" w:rsidRDefault="009D3738" w:rsidP="009D3738">
      <w:pPr>
        <w:rPr>
          <w:rFonts w:cs="Arial"/>
        </w:rPr>
      </w:pPr>
      <w:r w:rsidRPr="001107E3">
        <w:rPr>
          <w:rFonts w:cs="Arial"/>
        </w:rPr>
        <w:t xml:space="preserve">ISO/IEC 15415 </w:t>
      </w:r>
      <w:r w:rsidRPr="001107E3">
        <w:rPr>
          <w:rFonts w:cs="Arial"/>
        </w:rPr>
        <w:tab/>
      </w:r>
      <w:proofErr w:type="gramStart"/>
      <w:r w:rsidRPr="001107E3">
        <w:rPr>
          <w:rFonts w:cs="Arial"/>
        </w:rPr>
        <w:t>Bar</w:t>
      </w:r>
      <w:proofErr w:type="gramEnd"/>
      <w:r w:rsidRPr="001107E3">
        <w:rPr>
          <w:rFonts w:cs="Arial"/>
        </w:rPr>
        <w:t xml:space="preserve"> Code Symbol Print Quality Test Specification - Two Dimensional Symbols</w:t>
      </w:r>
    </w:p>
    <w:p w:rsidR="009D3738" w:rsidRDefault="009D3738" w:rsidP="009D3738">
      <w:pPr>
        <w:rPr>
          <w:rFonts w:cs="Arial"/>
        </w:rPr>
      </w:pPr>
      <w:r w:rsidRPr="001107E3">
        <w:rPr>
          <w:rFonts w:cs="Arial"/>
        </w:rPr>
        <w:t>ISO/IEC 15416</w:t>
      </w:r>
      <w:r w:rsidRPr="001107E3">
        <w:rPr>
          <w:rFonts w:cs="Arial"/>
        </w:rPr>
        <w:tab/>
        <w:t>Bar Code Print Quality Test Specification - Linear symbols</w:t>
      </w:r>
    </w:p>
    <w:p w:rsidR="009D3738" w:rsidDel="0019655C" w:rsidRDefault="009D3738" w:rsidP="009D3738">
      <w:pPr>
        <w:rPr>
          <w:del w:id="707" w:author="aaron.wiest" w:date="2012-06-11T08:29:00Z"/>
          <w:rFonts w:cs="Arial"/>
        </w:rPr>
      </w:pPr>
      <w:del w:id="708" w:author="aaron.wiest" w:date="2012-06-11T08:29:00Z">
        <w:r w:rsidDel="0019655C">
          <w:rPr>
            <w:rFonts w:cs="Arial"/>
          </w:rPr>
          <w:delText>ISO/IEC 18046</w:delText>
        </w:r>
        <w:r w:rsidDel="0019655C">
          <w:rPr>
            <w:rFonts w:cs="Arial"/>
          </w:rPr>
          <w:tab/>
          <w:delText>Information Technology, Automatic identification and data capture techniques - RFID device performance test methods</w:delText>
        </w:r>
      </w:del>
    </w:p>
    <w:p w:rsidR="009D3738" w:rsidDel="0019655C" w:rsidRDefault="009D3738" w:rsidP="009D3738">
      <w:pPr>
        <w:rPr>
          <w:del w:id="709" w:author="aaron.wiest" w:date="2012-06-11T08:29:00Z"/>
          <w:rFonts w:cs="Arial"/>
        </w:rPr>
      </w:pPr>
      <w:del w:id="710" w:author="aaron.wiest" w:date="2012-06-11T08:29:00Z">
        <w:r w:rsidDel="0019655C">
          <w:rPr>
            <w:rFonts w:cs="Arial"/>
          </w:rPr>
          <w:delText>ISO/IEC 18047-2</w:delText>
        </w:r>
        <w:r w:rsidDel="0019655C">
          <w:rPr>
            <w:rFonts w:cs="Arial"/>
          </w:rPr>
          <w:tab/>
          <w:delText>Information Technology, Automatic identification and data capture techniques - RFID Device Conformance Test Methods- Part 2:  Parameters for air interface communications below 135 kHz</w:delText>
        </w:r>
      </w:del>
    </w:p>
    <w:p w:rsidR="009D3738" w:rsidDel="0019655C" w:rsidRDefault="009D3738" w:rsidP="009D3738">
      <w:pPr>
        <w:rPr>
          <w:del w:id="711" w:author="aaron.wiest" w:date="2012-06-11T08:29:00Z"/>
          <w:rFonts w:cs="Arial"/>
        </w:rPr>
      </w:pPr>
      <w:del w:id="712" w:author="aaron.wiest" w:date="2012-06-11T08:29:00Z">
        <w:r w:rsidDel="0019655C">
          <w:rPr>
            <w:rFonts w:cs="Arial"/>
          </w:rPr>
          <w:delText>ISO/IEC 18047-3</w:delText>
        </w:r>
        <w:r w:rsidDel="0019655C">
          <w:rPr>
            <w:rFonts w:cs="Arial"/>
          </w:rPr>
          <w:tab/>
          <w:delText>Information Technology, Automatic identification and data capture techniques -Radio frequency identification for item management-  Part 3:  Test methods for air interface communications 13.56 MHz plus TECHNICAL CORRIGENDUM 2</w:delText>
        </w:r>
      </w:del>
    </w:p>
    <w:p w:rsidR="009D3738" w:rsidDel="0019655C" w:rsidRDefault="009D3738" w:rsidP="009D3738">
      <w:pPr>
        <w:rPr>
          <w:del w:id="713" w:author="aaron.wiest" w:date="2012-06-11T08:29:00Z"/>
          <w:rFonts w:cs="Arial"/>
        </w:rPr>
      </w:pPr>
      <w:del w:id="714" w:author="aaron.wiest" w:date="2012-06-11T08:29:00Z">
        <w:r w:rsidDel="0019655C">
          <w:rPr>
            <w:rFonts w:cs="Arial"/>
          </w:rPr>
          <w:delText>ISO/IEC 18047-4</w:delText>
        </w:r>
        <w:r w:rsidDel="0019655C">
          <w:rPr>
            <w:rFonts w:cs="Arial"/>
          </w:rPr>
          <w:tab/>
          <w:delText>Information Technology, Automatic identification and data capture techniques - RFID device conformance test methods - Part 4: Test methods for air interface communications at 2.45 GHz</w:delText>
        </w:r>
      </w:del>
    </w:p>
    <w:p w:rsidR="009D3738" w:rsidDel="0019655C" w:rsidRDefault="009D3738" w:rsidP="009D3738">
      <w:pPr>
        <w:rPr>
          <w:del w:id="715" w:author="aaron.wiest" w:date="2012-06-11T08:29:00Z"/>
          <w:rFonts w:cs="Arial"/>
        </w:rPr>
      </w:pPr>
      <w:del w:id="716" w:author="aaron.wiest" w:date="2012-06-11T08:29:00Z">
        <w:r w:rsidDel="0019655C">
          <w:rPr>
            <w:rFonts w:cs="Arial"/>
          </w:rPr>
          <w:delText>ISO/IEC 18047-6</w:delText>
        </w:r>
        <w:r w:rsidDel="0019655C">
          <w:rPr>
            <w:rFonts w:cs="Arial"/>
          </w:rPr>
          <w:tab/>
          <w:delText>Information Technology, Automatic identification and data capture techniques - RFID Device Conformance Test Methods- Part 6:  Parameters for air interface communications at 860 - 960 MHz</w:delText>
        </w:r>
      </w:del>
    </w:p>
    <w:p w:rsidR="009D3738" w:rsidRPr="001107E3" w:rsidDel="0019655C" w:rsidRDefault="009D3738" w:rsidP="009D3738">
      <w:pPr>
        <w:rPr>
          <w:del w:id="717" w:author="aaron.wiest" w:date="2012-06-11T08:29:00Z"/>
          <w:rFonts w:cs="Arial"/>
        </w:rPr>
      </w:pPr>
      <w:del w:id="718" w:author="aaron.wiest" w:date="2012-06-11T08:29:00Z">
        <w:r w:rsidDel="0019655C">
          <w:rPr>
            <w:rFonts w:cs="Arial"/>
          </w:rPr>
          <w:delText>ISO/IEC 18047-7</w:delText>
        </w:r>
        <w:r w:rsidDel="0019655C">
          <w:rPr>
            <w:rFonts w:cs="Arial"/>
          </w:rPr>
          <w:tab/>
          <w:delText>Information Technology, Automatic identification and data capture techniques -Radio frequency identification for item management- - Part   7:  Test methods for air interface communications at 433 MHz</w:delText>
        </w:r>
      </w:del>
    </w:p>
    <w:p w:rsidR="009D3738" w:rsidRPr="001107E3" w:rsidRDefault="009D3738" w:rsidP="009D3738">
      <w:pPr>
        <w:rPr>
          <w:rFonts w:cs="Arial"/>
        </w:rPr>
      </w:pPr>
      <w:r>
        <w:rPr>
          <w:rFonts w:cs="Arial"/>
        </w:rPr>
        <w:t>ISO/IEC 19762</w:t>
      </w:r>
      <w:r>
        <w:rPr>
          <w:rFonts w:cs="Arial"/>
        </w:rPr>
        <w:tab/>
      </w:r>
      <w:del w:id="719" w:author="jamie.lizarraga" w:date="2012-06-14T09:26:00Z">
        <w:r w:rsidDel="00124676">
          <w:rPr>
            <w:rFonts w:cs="Arial"/>
          </w:rPr>
          <w:tab/>
        </w:r>
      </w:del>
      <w:r w:rsidRPr="001107E3">
        <w:rPr>
          <w:rFonts w:cs="Arial"/>
        </w:rPr>
        <w:t xml:space="preserve">Information Technology Automatic Identification and Data Capture Techniques - Harmonized Vocabulary </w:t>
      </w:r>
      <w:del w:id="720" w:author="jamie.lizarraga" w:date="2012-06-14T09:27:00Z">
        <w:r w:rsidRPr="001107E3" w:rsidDel="00124676">
          <w:rPr>
            <w:rFonts w:cs="Arial"/>
          </w:rPr>
          <w:delText xml:space="preserve">Check existence prior to </w:delText>
        </w:r>
        <w:commentRangeStart w:id="721"/>
        <w:r w:rsidRPr="001107E3" w:rsidDel="00124676">
          <w:rPr>
            <w:rFonts w:cs="Arial"/>
          </w:rPr>
          <w:delText>publishing</w:delText>
        </w:r>
      </w:del>
      <w:commentRangeEnd w:id="721"/>
      <w:r w:rsidR="00124676">
        <w:rPr>
          <w:rStyle w:val="CommentReference"/>
        </w:rPr>
        <w:commentReference w:id="721"/>
      </w:r>
    </w:p>
    <w:p w:rsidR="009D3738" w:rsidRPr="001107E3" w:rsidRDefault="009D3738" w:rsidP="009D3738">
      <w:pPr>
        <w:rPr>
          <w:rFonts w:cs="Arial"/>
        </w:rPr>
      </w:pPr>
      <w:r w:rsidRPr="001107E3">
        <w:rPr>
          <w:rFonts w:cs="Arial"/>
        </w:rPr>
        <w:t xml:space="preserve">ASTM D1000-93 </w:t>
      </w:r>
      <w:r w:rsidRPr="001107E3">
        <w:rPr>
          <w:rFonts w:cs="Arial"/>
        </w:rPr>
        <w:tab/>
        <w:t xml:space="preserve">Pressure-Sensitive Adhesive-Coated Tapes Used for Electrical and Electronic Applications </w:t>
      </w:r>
    </w:p>
    <w:p w:rsidR="009D3738" w:rsidRDefault="009D3738" w:rsidP="009D3738">
      <w:pPr>
        <w:rPr>
          <w:rFonts w:cs="Arial"/>
        </w:rPr>
      </w:pPr>
      <w:r w:rsidRPr="001107E3">
        <w:rPr>
          <w:rFonts w:cs="Arial"/>
        </w:rPr>
        <w:t xml:space="preserve">ASTM E29-93a </w:t>
      </w:r>
      <w:r w:rsidRPr="001107E3">
        <w:rPr>
          <w:rFonts w:cs="Arial"/>
        </w:rPr>
        <w:tab/>
        <w:t>Using Significant Digits in Test Data to Determine Conformance with Specifications</w:t>
      </w:r>
    </w:p>
    <w:p w:rsidR="00352FBB" w:rsidRDefault="009D3738">
      <w:pPr>
        <w:tabs>
          <w:tab w:val="left" w:pos="720"/>
          <w:tab w:val="left" w:pos="1620"/>
          <w:tab w:val="left" w:pos="3600"/>
        </w:tabs>
        <w:pPrChange w:id="722" w:author="jamie.lizarraga" w:date="2012-06-14T09:28:00Z">
          <w:pPr>
            <w:tabs>
              <w:tab w:val="left" w:pos="720"/>
              <w:tab w:val="left" w:pos="1440"/>
              <w:tab w:val="left" w:pos="3600"/>
            </w:tabs>
          </w:pPr>
        </w:pPrChange>
      </w:pPr>
      <w:r w:rsidRPr="006E58A9">
        <w:t>ASTM B 117</w:t>
      </w:r>
      <w:r>
        <w:t xml:space="preserve"> </w:t>
      </w:r>
      <w:del w:id="723" w:author="jamie.lizarraga" w:date="2012-06-14T09:27:00Z">
        <w:r w:rsidRPr="006E58A9" w:rsidDel="00124676">
          <w:delText>-</w:delText>
        </w:r>
      </w:del>
      <w:r w:rsidRPr="006E58A9">
        <w:t xml:space="preserve"> </w:t>
      </w:r>
      <w:ins w:id="724" w:author="jamie.lizarraga" w:date="2012-06-14T09:27:00Z">
        <w:r w:rsidR="00124676">
          <w:tab/>
        </w:r>
      </w:ins>
      <w:r w:rsidRPr="006E58A9">
        <w:t>Standard Practice for Operating Salt Spray (Fog) Apparatus</w:t>
      </w:r>
    </w:p>
    <w:p w:rsidR="00352FBB" w:rsidRDefault="009D3738">
      <w:pPr>
        <w:tabs>
          <w:tab w:val="left" w:pos="720"/>
          <w:tab w:val="left" w:pos="1620"/>
          <w:tab w:val="left" w:pos="3600"/>
        </w:tabs>
        <w:ind w:right="288"/>
        <w:pPrChange w:id="725" w:author="jamie.lizarraga" w:date="2012-06-14T09:28:00Z">
          <w:pPr>
            <w:tabs>
              <w:tab w:val="left" w:pos="720"/>
              <w:tab w:val="left" w:pos="1440"/>
              <w:tab w:val="left" w:pos="3600"/>
            </w:tabs>
            <w:ind w:right="288"/>
          </w:pPr>
        </w:pPrChange>
      </w:pPr>
      <w:r w:rsidRPr="006E58A9">
        <w:t>ASTM D 518</w:t>
      </w:r>
      <w:ins w:id="726" w:author="jamie.lizarraga" w:date="2012-06-14T09:28:00Z">
        <w:r w:rsidR="00124676">
          <w:tab/>
        </w:r>
      </w:ins>
      <w:del w:id="727" w:author="jamie.lizarraga" w:date="2012-06-14T09:28:00Z">
        <w:r w:rsidRPr="006E58A9" w:rsidDel="00124676">
          <w:delText>1</w:delText>
        </w:r>
        <w:r w:rsidDel="00124676">
          <w:delText xml:space="preserve"> </w:delText>
        </w:r>
        <w:r w:rsidRPr="006E58A9" w:rsidDel="00124676">
          <w:delText>-</w:delText>
        </w:r>
        <w:r w:rsidDel="00124676">
          <w:delText xml:space="preserve"> </w:delText>
        </w:r>
      </w:del>
      <w:r w:rsidRPr="006E58A9">
        <w:t>Standard Test Method for Abrasion Resistance of Printed</w:t>
      </w:r>
      <w:r>
        <w:t xml:space="preserve"> </w:t>
      </w:r>
      <w:r w:rsidRPr="006E58A9">
        <w:t>Matter by the GA-CAT Comprehensive Abrasion Tester</w:t>
      </w:r>
    </w:p>
    <w:p w:rsidR="00352FBB" w:rsidRDefault="009D3738">
      <w:pPr>
        <w:tabs>
          <w:tab w:val="left" w:pos="720"/>
          <w:tab w:val="left" w:pos="1620"/>
          <w:tab w:val="left" w:pos="3600"/>
        </w:tabs>
        <w:ind w:right="576"/>
        <w:pPrChange w:id="728" w:author="jamie.lizarraga" w:date="2012-06-14T09:28:00Z">
          <w:pPr>
            <w:tabs>
              <w:tab w:val="left" w:pos="720"/>
              <w:tab w:val="left" w:pos="1440"/>
              <w:tab w:val="left" w:pos="3600"/>
            </w:tabs>
            <w:ind w:right="576"/>
          </w:pPr>
        </w:pPrChange>
      </w:pPr>
      <w:r w:rsidRPr="006E58A9">
        <w:lastRenderedPageBreak/>
        <w:t>ASTM G 154</w:t>
      </w:r>
      <w:ins w:id="729" w:author="jamie.lizarraga" w:date="2012-06-14T09:28:00Z">
        <w:r w:rsidR="00124676">
          <w:t xml:space="preserve"> </w:t>
        </w:r>
        <w:r w:rsidR="00124676">
          <w:tab/>
        </w:r>
      </w:ins>
      <w:del w:id="730" w:author="jamie.lizarraga" w:date="2012-06-14T09:28:00Z">
        <w:r w:rsidDel="00124676">
          <w:delText xml:space="preserve"> </w:delText>
        </w:r>
        <w:r w:rsidRPr="006E58A9" w:rsidDel="00124676">
          <w:delText>-</w:delText>
        </w:r>
        <w:r w:rsidDel="00124676">
          <w:delText xml:space="preserve"> </w:delText>
        </w:r>
      </w:del>
      <w:r w:rsidRPr="006E58A9">
        <w:t>Standard Practice for Operating Fluorescent Light Apparatus for UV Exposure of</w:t>
      </w:r>
      <w:r w:rsidRPr="00F73439">
        <w:rPr>
          <w:lang w:val="en-US"/>
        </w:rPr>
        <w:t xml:space="preserve"> Nonmetallic</w:t>
      </w:r>
      <w:r w:rsidRPr="006E58A9">
        <w:t xml:space="preserve"> Materials </w:t>
      </w:r>
    </w:p>
    <w:p w:rsidR="009D3738" w:rsidRPr="001E0B75" w:rsidRDefault="00751E16" w:rsidP="009D3738">
      <w:pPr>
        <w:pStyle w:val="zzHelp"/>
        <w:rPr>
          <w:color w:val="auto"/>
          <w:rPrChange w:id="731" w:author="aaron.wiest" w:date="2012-07-17T09:59:00Z">
            <w:rPr/>
          </w:rPrChange>
        </w:rPr>
      </w:pPr>
      <w:r w:rsidRPr="00751E16">
        <w:rPr>
          <w:rFonts w:cs="Arial"/>
          <w:color w:val="auto"/>
          <w:rPrChange w:id="732" w:author="aaron.wiest" w:date="2012-07-17T09:59:00Z">
            <w:rPr>
              <w:rFonts w:cs="Arial"/>
              <w:sz w:val="16"/>
              <w:szCs w:val="16"/>
            </w:rPr>
          </w:rPrChange>
        </w:rPr>
        <w:t xml:space="preserve">MIL-PRF-131 </w:t>
      </w:r>
      <w:ins w:id="733" w:author="jamie.lizarraga" w:date="2012-06-14T09:28:00Z">
        <w:r w:rsidRPr="00751E16">
          <w:rPr>
            <w:rFonts w:cs="Arial"/>
            <w:color w:val="auto"/>
            <w:rPrChange w:id="734" w:author="aaron.wiest" w:date="2012-07-17T09:59:00Z">
              <w:rPr>
                <w:rFonts w:cs="Arial"/>
                <w:sz w:val="16"/>
                <w:szCs w:val="16"/>
              </w:rPr>
            </w:rPrChange>
          </w:rPr>
          <w:tab/>
        </w:r>
      </w:ins>
      <w:del w:id="735" w:author="jamie.lizarraga" w:date="2012-06-14T09:28:00Z">
        <w:r w:rsidRPr="00751E16">
          <w:rPr>
            <w:rFonts w:cs="Arial"/>
            <w:color w:val="auto"/>
            <w:rPrChange w:id="736" w:author="aaron.wiest" w:date="2012-07-17T09:59:00Z">
              <w:rPr>
                <w:rFonts w:cs="Arial"/>
                <w:sz w:val="16"/>
                <w:szCs w:val="16"/>
              </w:rPr>
            </w:rPrChange>
          </w:rPr>
          <w:delText xml:space="preserve">- </w:delText>
        </w:r>
      </w:del>
      <w:r w:rsidRPr="00751E16">
        <w:rPr>
          <w:rFonts w:cs="Arial"/>
          <w:color w:val="auto"/>
          <w:rPrChange w:id="737" w:author="aaron.wiest" w:date="2012-07-17T09:59:00Z">
            <w:rPr>
              <w:rFonts w:cs="Arial"/>
              <w:sz w:val="16"/>
              <w:szCs w:val="16"/>
            </w:rPr>
          </w:rPrChange>
        </w:rPr>
        <w:t xml:space="preserve">Barrier Materials, </w:t>
      </w:r>
      <w:proofErr w:type="spellStart"/>
      <w:r w:rsidRPr="00751E16">
        <w:rPr>
          <w:rFonts w:cs="Arial"/>
          <w:color w:val="auto"/>
          <w:rPrChange w:id="738" w:author="aaron.wiest" w:date="2012-07-17T09:59:00Z">
            <w:rPr>
              <w:rFonts w:cs="Arial"/>
              <w:sz w:val="16"/>
              <w:szCs w:val="16"/>
            </w:rPr>
          </w:rPrChange>
        </w:rPr>
        <w:t>Watervaporproof</w:t>
      </w:r>
      <w:proofErr w:type="spellEnd"/>
      <w:r w:rsidRPr="00751E16">
        <w:rPr>
          <w:rFonts w:cs="Arial"/>
          <w:color w:val="auto"/>
          <w:rPrChange w:id="739" w:author="aaron.wiest" w:date="2012-07-17T09:59:00Z">
            <w:rPr>
              <w:rFonts w:cs="Arial"/>
              <w:sz w:val="16"/>
              <w:szCs w:val="16"/>
            </w:rPr>
          </w:rPrChange>
        </w:rPr>
        <w:t>, Greaseproof, Flexible, Heat-Sealable</w:t>
      </w:r>
      <w:del w:id="740" w:author="jamie.lizarraga" w:date="2012-06-14T08:38:00Z">
        <w:r w:rsidRPr="00751E16">
          <w:rPr>
            <w:rFonts w:cs="Arial"/>
            <w:color w:val="auto"/>
            <w:rPrChange w:id="741" w:author="aaron.wiest" w:date="2012-07-17T09:59:00Z">
              <w:rPr>
                <w:rFonts w:cs="Arial"/>
                <w:sz w:val="16"/>
                <w:szCs w:val="16"/>
              </w:rPr>
            </w:rPrChange>
          </w:rPr>
          <w:delText>,</w:delText>
        </w:r>
      </w:del>
    </w:p>
    <w:p w:rsidR="009D3738" w:rsidRPr="001E0B75" w:rsidRDefault="00751E16" w:rsidP="009D3738">
      <w:pPr>
        <w:pStyle w:val="zzHelp"/>
        <w:rPr>
          <w:color w:val="auto"/>
          <w:rPrChange w:id="742" w:author="aaron.wiest" w:date="2012-07-17T09:59:00Z">
            <w:rPr/>
          </w:rPrChange>
        </w:rPr>
      </w:pPr>
      <w:r w:rsidRPr="00751E16">
        <w:rPr>
          <w:color w:val="auto"/>
          <w:rPrChange w:id="743" w:author="aaron.wiest" w:date="2012-07-17T09:59:00Z">
            <w:rPr>
              <w:sz w:val="16"/>
              <w:szCs w:val="16"/>
            </w:rPr>
          </w:rPrChange>
        </w:rPr>
        <w:t>MIL-PRF-61002B</w:t>
      </w:r>
      <w:del w:id="744" w:author="jamie.lizarraga" w:date="2012-06-14T09:28:00Z">
        <w:r w:rsidRPr="00751E16">
          <w:rPr>
            <w:color w:val="auto"/>
            <w:rPrChange w:id="745" w:author="aaron.wiest" w:date="2012-07-17T09:59:00Z">
              <w:rPr>
                <w:sz w:val="16"/>
                <w:szCs w:val="16"/>
              </w:rPr>
            </w:rPrChange>
          </w:rPr>
          <w:delText xml:space="preserve"> </w:delText>
        </w:r>
      </w:del>
      <w:del w:id="746" w:author="jamie.lizarraga" w:date="2012-06-14T08:38:00Z">
        <w:r w:rsidRPr="00751E16">
          <w:rPr>
            <w:color w:val="auto"/>
            <w:rPrChange w:id="747" w:author="aaron.wiest" w:date="2012-07-17T09:59:00Z">
              <w:rPr>
                <w:sz w:val="16"/>
                <w:szCs w:val="16"/>
              </w:rPr>
            </w:rPrChange>
          </w:rPr>
          <w:delText>-</w:delText>
        </w:r>
      </w:del>
      <w:r w:rsidRPr="00751E16">
        <w:rPr>
          <w:color w:val="auto"/>
          <w:rPrChange w:id="748" w:author="aaron.wiest" w:date="2012-07-17T09:59:00Z">
            <w:rPr>
              <w:sz w:val="16"/>
              <w:szCs w:val="16"/>
            </w:rPr>
          </w:rPrChange>
        </w:rPr>
        <w:t xml:space="preserve"> </w:t>
      </w:r>
      <w:ins w:id="749" w:author="jamie.lizarraga" w:date="2012-06-14T08:38:00Z">
        <w:r w:rsidRPr="00751E16">
          <w:rPr>
            <w:color w:val="auto"/>
            <w:rPrChange w:id="750" w:author="aaron.wiest" w:date="2012-07-17T09:59:00Z">
              <w:rPr>
                <w:sz w:val="16"/>
                <w:szCs w:val="16"/>
              </w:rPr>
            </w:rPrChange>
          </w:rPr>
          <w:t>Pressure</w:t>
        </w:r>
      </w:ins>
      <w:ins w:id="751" w:author="jamie.lizarraga" w:date="2012-06-14T08:39:00Z">
        <w:r w:rsidRPr="00751E16">
          <w:rPr>
            <w:color w:val="auto"/>
            <w:rPrChange w:id="752" w:author="aaron.wiest" w:date="2012-07-17T09:59:00Z">
              <w:rPr>
                <w:sz w:val="16"/>
                <w:szCs w:val="16"/>
              </w:rPr>
            </w:rPrChange>
          </w:rPr>
          <w:t>-Sensitive Adhesive Labels for Bar Coding</w:t>
        </w:r>
      </w:ins>
    </w:p>
    <w:p w:rsidR="009D3738" w:rsidRDefault="009D3738" w:rsidP="009D3738">
      <w:pPr>
        <w:pStyle w:val="zzHelp"/>
      </w:pPr>
    </w:p>
    <w:p w:rsidR="009D3738" w:rsidRDefault="009D3738" w:rsidP="00076B69">
      <w:pPr>
        <w:pStyle w:val="Heading1"/>
      </w:pPr>
      <w:bookmarkStart w:id="753" w:name="_Toc443461094"/>
      <w:bookmarkStart w:id="754" w:name="_Toc443470363"/>
      <w:bookmarkStart w:id="755" w:name="_Toc450303213"/>
      <w:del w:id="756" w:author="jamie.lizarraga" w:date="2012-06-14T09:29:00Z">
        <w:r w:rsidDel="00124676">
          <w:tab/>
        </w:r>
      </w:del>
      <w:bookmarkStart w:id="757" w:name="_Toc330282357"/>
      <w:r>
        <w:t xml:space="preserve">Terms and </w:t>
      </w:r>
      <w:del w:id="758" w:author="aaron.wiest" w:date="2012-07-16T19:52:00Z">
        <w:r w:rsidDel="00057631">
          <w:delText>d</w:delText>
        </w:r>
      </w:del>
      <w:ins w:id="759" w:author="aaron.wiest" w:date="2012-07-16T19:52:00Z">
        <w:r w:rsidR="00057631">
          <w:t>D</w:t>
        </w:r>
      </w:ins>
      <w:r>
        <w:t>efinitions</w:t>
      </w:r>
      <w:bookmarkEnd w:id="753"/>
      <w:bookmarkEnd w:id="754"/>
      <w:bookmarkEnd w:id="755"/>
      <w:bookmarkEnd w:id="757"/>
    </w:p>
    <w:p w:rsidR="009D3738" w:rsidRDefault="009D3738" w:rsidP="009D3738">
      <w:r w:rsidRPr="005678E6">
        <w:rPr>
          <w:rFonts w:cs="Arial"/>
        </w:rPr>
        <w:t>For the purposes of this document, the terms and definitions given in ISO/IEC 19762</w:t>
      </w:r>
      <w:r>
        <w:rPr>
          <w:rFonts w:cs="Arial"/>
        </w:rPr>
        <w:t xml:space="preserve"> and ISO 21067 </w:t>
      </w:r>
      <w:commentRangeStart w:id="760"/>
      <w:r w:rsidRPr="00F73439">
        <w:rPr>
          <w:rFonts w:cs="Arial"/>
          <w:highlight w:val="yellow"/>
        </w:rPr>
        <w:t>as well as the following apply</w:t>
      </w:r>
      <w:commentRangeEnd w:id="760"/>
      <w:r w:rsidR="00245471">
        <w:rPr>
          <w:rStyle w:val="CommentReference"/>
        </w:rPr>
        <w:commentReference w:id="760"/>
      </w:r>
      <w:r>
        <w:rPr>
          <w:rFonts w:cs="Arial"/>
        </w:rPr>
        <w:t xml:space="preserve">.  </w:t>
      </w:r>
      <w:r w:rsidRPr="00F73439">
        <w:rPr>
          <w:rFonts w:cs="Arial"/>
          <w:highlight w:val="yellow"/>
        </w:rPr>
        <w:t>(</w:t>
      </w:r>
      <w:del w:id="761" w:author="aaron.wiest" w:date="2012-07-17T08:51:00Z">
        <w:r w:rsidRPr="00F73439" w:rsidDel="00245471">
          <w:rPr>
            <w:rFonts w:cs="Arial"/>
            <w:highlight w:val="yellow"/>
          </w:rPr>
          <w:delText>Check that all definitions are in the referenced ISO stds</w:delText>
        </w:r>
        <w:r w:rsidDel="00245471">
          <w:rPr>
            <w:rFonts w:cs="Arial"/>
            <w:highlight w:val="yellow"/>
          </w:rPr>
          <w:delText xml:space="preserve"> and eliminate</w:delText>
        </w:r>
      </w:del>
      <w:r>
        <w:rPr>
          <w:rFonts w:cs="Arial"/>
          <w:highlight w:val="yellow"/>
        </w:rPr>
        <w:t>)</w:t>
      </w:r>
      <w:r w:rsidRPr="00F73439">
        <w:rPr>
          <w:rFonts w:cs="Arial"/>
          <w:highlight w:val="yellow"/>
        </w:rPr>
        <w:t>,</w:t>
      </w:r>
    </w:p>
    <w:p w:rsidR="00352FBB" w:rsidRDefault="009D3738">
      <w:pPr>
        <w:pStyle w:val="Heading2"/>
        <w:pPrChange w:id="762" w:author="aaron.wiest" w:date="2012-06-11T16:11:00Z">
          <w:pPr>
            <w:pStyle w:val="Heading1"/>
          </w:pPr>
        </w:pPrChange>
      </w:pPr>
      <w:del w:id="763" w:author="jamie.lizarraga" w:date="2012-06-14T09:30:00Z">
        <w:r w:rsidDel="00124676">
          <w:delText xml:space="preserve">ANSI (abbreviation for </w:delText>
        </w:r>
      </w:del>
      <w:del w:id="764" w:author="jamie.lizarraga" w:date="2012-06-13T08:59:00Z">
        <w:r w:rsidDel="009D3068">
          <w:delText>“</w:delText>
        </w:r>
      </w:del>
      <w:bookmarkStart w:id="765" w:name="_Toc330282358"/>
      <w:r>
        <w:t>American National Standards Institute</w:t>
      </w:r>
      <w:del w:id="766" w:author="jamie.lizarraga" w:date="2012-06-13T08:59:00Z">
        <w:r w:rsidDel="009D3068">
          <w:delText>”</w:delText>
        </w:r>
      </w:del>
      <w:ins w:id="767" w:author="jamie.lizarraga" w:date="2012-06-14T09:30:00Z">
        <w:r w:rsidR="00124676">
          <w:t xml:space="preserve"> (ANSI)</w:t>
        </w:r>
      </w:ins>
      <w:bookmarkEnd w:id="765"/>
      <w:del w:id="768" w:author="jamie.lizarraga" w:date="2012-06-14T09:30:00Z">
        <w:r w:rsidDel="00124676">
          <w:delText>)</w:delText>
        </w:r>
      </w:del>
    </w:p>
    <w:p w:rsidR="009D3738" w:rsidRDefault="009D3738" w:rsidP="009D3738">
      <w:pPr>
        <w:pStyle w:val="Definition"/>
      </w:pPr>
      <w:proofErr w:type="gramStart"/>
      <w:r>
        <w:t>A non-governmental organization responsible for the coordination of voluntary national (United States) standards.</w:t>
      </w:r>
      <w:proofErr w:type="gramEnd"/>
      <w:r>
        <w:t xml:space="preserve"> </w:t>
      </w:r>
      <w:ins w:id="769" w:author="jamie.lizarraga" w:date="2012-06-14T09:31:00Z">
        <w:r w:rsidR="00124676">
          <w:t xml:space="preserve"> </w:t>
        </w:r>
      </w:ins>
      <w:r>
        <w:t xml:space="preserve">ANSI, 25 West 43rd Street, New York, NY </w:t>
      </w:r>
      <w:del w:id="770" w:author="jamie.lizarraga" w:date="2012-06-14T09:31:00Z">
        <w:r w:rsidDel="00124676">
          <w:delText xml:space="preserve"> </w:delText>
        </w:r>
      </w:del>
      <w:r>
        <w:t>10036, Telephone: (212) 642-4900</w:t>
      </w:r>
      <w:r w:rsidRPr="00F73439">
        <w:rPr>
          <w:lang w:val="en-US"/>
        </w:rPr>
        <w:t xml:space="preserve"> </w:t>
      </w:r>
      <w:proofErr w:type="spellStart"/>
      <w:r w:rsidRPr="00F73439">
        <w:rPr>
          <w:lang w:val="en-US"/>
        </w:rPr>
        <w:t>Telefax</w:t>
      </w:r>
      <w:proofErr w:type="spellEnd"/>
      <w:r>
        <w:t>:  (212) 302-1286</w:t>
      </w:r>
    </w:p>
    <w:p w:rsidR="009D3738" w:rsidRDefault="009D3738" w:rsidP="00076B69">
      <w:pPr>
        <w:pStyle w:val="Heading2"/>
      </w:pPr>
      <w:bookmarkStart w:id="771" w:name="_Toc330282359"/>
      <w:r>
        <w:t>ANSI/MH 10</w:t>
      </w:r>
      <w:bookmarkEnd w:id="771"/>
    </w:p>
    <w:p w:rsidR="009D3738" w:rsidRDefault="009D3738" w:rsidP="009D3738">
      <w:pPr>
        <w:pStyle w:val="Definition"/>
      </w:pPr>
      <w:r>
        <w:t xml:space="preserve">An ANSI accredited committee responsible for the development of American national standards on unit-load </w:t>
      </w:r>
      <w:ins w:id="772" w:author="jamie.lizarraga" w:date="2012-06-13T09:00:00Z">
        <w:r w:rsidR="009D3068">
          <w:t>and</w:t>
        </w:r>
      </w:ins>
      <w:del w:id="773" w:author="jamie.lizarraga" w:date="2012-06-13T09:00:00Z">
        <w:r w:rsidDel="009D3068">
          <w:delText>&amp;</w:delText>
        </w:r>
      </w:del>
      <w:r>
        <w:t xml:space="preserve"> transport-package sizes, package testing standard, definitions </w:t>
      </w:r>
      <w:ins w:id="774" w:author="jamie.lizarraga" w:date="2012-06-13T09:00:00Z">
        <w:r w:rsidR="009D3068">
          <w:t>and</w:t>
        </w:r>
      </w:ins>
      <w:del w:id="775" w:author="jamie.lizarraga" w:date="2012-06-13T09:00:00Z">
        <w:r w:rsidDel="009D3068">
          <w:delText>&amp;</w:delText>
        </w:r>
      </w:del>
      <w:r>
        <w:t xml:space="preserve"> terminology, standardization of unit-load height, sacks </w:t>
      </w:r>
      <w:ins w:id="776" w:author="jamie.lizarraga" w:date="2012-06-13T09:00:00Z">
        <w:r w:rsidR="009D3068">
          <w:t>and</w:t>
        </w:r>
      </w:ins>
      <w:del w:id="777" w:author="jamie.lizarraga" w:date="2012-06-13T09:00:00Z">
        <w:r w:rsidDel="009D3068">
          <w:delText>&amp;</w:delText>
        </w:r>
      </w:del>
      <w:r>
        <w:t xml:space="preserve"> multi-wall bag standards, </w:t>
      </w:r>
      <w:ins w:id="778" w:author="jamie.lizarraga" w:date="2012-06-13T09:00:00Z">
        <w:r w:rsidR="009D3068">
          <w:t xml:space="preserve">and </w:t>
        </w:r>
      </w:ins>
      <w:r>
        <w:t xml:space="preserve">coding </w:t>
      </w:r>
      <w:del w:id="779" w:author="jamie.lizarraga" w:date="2012-06-13T09:00:00Z">
        <w:r w:rsidDel="009D3068">
          <w:delText>&amp;</w:delText>
        </w:r>
      </w:del>
      <w:ins w:id="780" w:author="jamie.lizarraga" w:date="2012-06-13T09:00:00Z">
        <w:r w:rsidR="009D3068">
          <w:t>and</w:t>
        </w:r>
      </w:ins>
      <w:r>
        <w:t xml:space="preserve"> </w:t>
      </w:r>
      <w:del w:id="781" w:author="jamie.lizarraga" w:date="2012-05-07T18:39:00Z">
        <w:r w:rsidDel="00D631E3">
          <w:delText>labelling</w:delText>
        </w:r>
      </w:del>
      <w:proofErr w:type="spellStart"/>
      <w:ins w:id="782" w:author="jamie.lizarraga" w:date="2012-05-07T18:39:00Z">
        <w:r w:rsidR="00D631E3">
          <w:t>labeling</w:t>
        </w:r>
      </w:ins>
      <w:proofErr w:type="spellEnd"/>
      <w:r>
        <w:t xml:space="preserve"> of unit-loads.  ANSI MH10 </w:t>
      </w:r>
      <w:r w:rsidRPr="00AD69D2">
        <w:t>serves as the U.S. Technical Advisory Group (TAG) to ISO TC 122</w:t>
      </w:r>
      <w:ins w:id="783" w:author="jamie.lizarraga" w:date="2012-06-13T08:59:00Z">
        <w:r w:rsidR="009D3068">
          <w:t>.</w:t>
        </w:r>
      </w:ins>
    </w:p>
    <w:p w:rsidR="009D3738" w:rsidRDefault="009D3738" w:rsidP="00076B69">
      <w:pPr>
        <w:pStyle w:val="Heading2"/>
      </w:pPr>
      <w:bookmarkStart w:id="784" w:name="_Toc330282360"/>
      <w:r>
        <w:t>ANSI/MH 10/SC 8</w:t>
      </w:r>
      <w:bookmarkEnd w:id="784"/>
    </w:p>
    <w:p w:rsidR="009D3738" w:rsidRDefault="009D3738" w:rsidP="009D3738">
      <w:pPr>
        <w:pStyle w:val="Definition"/>
      </w:pPr>
      <w:r>
        <w:t xml:space="preserve">An ANSI accredited committee responsible for the development of American national standards on the coding and </w:t>
      </w:r>
      <w:del w:id="785" w:author="jamie.lizarraga" w:date="2012-05-07T18:39:00Z">
        <w:r w:rsidDel="00D631E3">
          <w:delText>labelling</w:delText>
        </w:r>
      </w:del>
      <w:proofErr w:type="spellStart"/>
      <w:ins w:id="786" w:author="jamie.lizarraga" w:date="2012-05-07T18:39:00Z">
        <w:r w:rsidR="00D631E3">
          <w:t>labeling</w:t>
        </w:r>
      </w:ins>
      <w:proofErr w:type="spellEnd"/>
      <w:r>
        <w:t xml:space="preserve"> of transport packages and unit loads, product packaging, and </w:t>
      </w:r>
      <w:del w:id="787" w:author="jamie.lizarraga" w:date="2012-06-13T09:01:00Z">
        <w:r w:rsidDel="008E3F2A">
          <w:delText>r</w:delText>
        </w:r>
      </w:del>
      <w:ins w:id="788" w:author="jamie.lizarraga" w:date="2012-06-13T09:01:00Z">
        <w:r w:rsidR="008E3F2A">
          <w:t>R</w:t>
        </w:r>
      </w:ins>
      <w:r>
        <w:t xml:space="preserve">adio </w:t>
      </w:r>
      <w:del w:id="789" w:author="jamie.lizarraga" w:date="2012-06-13T09:01:00Z">
        <w:r w:rsidDel="008E3F2A">
          <w:delText>f</w:delText>
        </w:r>
      </w:del>
      <w:ins w:id="790" w:author="jamie.lizarraga" w:date="2012-06-13T09:01:00Z">
        <w:r w:rsidR="008E3F2A">
          <w:t>F</w:t>
        </w:r>
      </w:ins>
      <w:r>
        <w:t xml:space="preserve">requency </w:t>
      </w:r>
      <w:del w:id="791" w:author="jamie.lizarraga" w:date="2012-06-13T09:01:00Z">
        <w:r w:rsidDel="008E3F2A">
          <w:delText>i</w:delText>
        </w:r>
      </w:del>
      <w:ins w:id="792" w:author="jamie.lizarraga" w:date="2012-06-13T09:01:00Z">
        <w:r w:rsidR="008E3F2A">
          <w:t>I</w:t>
        </w:r>
      </w:ins>
      <w:r>
        <w:t xml:space="preserve">dentification </w:t>
      </w:r>
      <w:ins w:id="793" w:author="jamie.lizarraga" w:date="2012-06-13T09:01:00Z">
        <w:r w:rsidR="008E3F2A">
          <w:t xml:space="preserve">(RFID) </w:t>
        </w:r>
      </w:ins>
      <w:r>
        <w:t>for returnable containers.</w:t>
      </w:r>
      <w:del w:id="794" w:author="jamie.lizarraga" w:date="2012-06-13T08:59:00Z">
        <w:r w:rsidDel="009D3068">
          <w:delText>.</w:delText>
        </w:r>
      </w:del>
    </w:p>
    <w:p w:rsidR="008E3F2A" w:rsidRDefault="008E3F2A" w:rsidP="008E3F2A">
      <w:pPr>
        <w:pStyle w:val="Heading2"/>
        <w:rPr>
          <w:ins w:id="795" w:author="jamie.lizarraga" w:date="2012-06-13T09:08:00Z"/>
        </w:rPr>
      </w:pPr>
      <w:bookmarkStart w:id="796" w:name="_Toc330282361"/>
      <w:ins w:id="797" w:author="jamie.lizarraga" w:date="2012-06-13T09:08:00Z">
        <w:r>
          <w:t xml:space="preserve">Bar </w:t>
        </w:r>
        <w:del w:id="798" w:author="aaron.wiest" w:date="2012-07-16T19:52:00Z">
          <w:r w:rsidDel="00057631">
            <w:delText>c</w:delText>
          </w:r>
        </w:del>
      </w:ins>
      <w:ins w:id="799" w:author="aaron.wiest" w:date="2012-07-16T19:52:00Z">
        <w:r w:rsidR="00057631">
          <w:t>C</w:t>
        </w:r>
      </w:ins>
      <w:ins w:id="800" w:author="jamie.lizarraga" w:date="2012-06-13T09:08:00Z">
        <w:r>
          <w:t>ode</w:t>
        </w:r>
        <w:bookmarkEnd w:id="796"/>
      </w:ins>
    </w:p>
    <w:p w:rsidR="008E3F2A" w:rsidRDefault="008E3F2A" w:rsidP="008E3F2A">
      <w:pPr>
        <w:tabs>
          <w:tab w:val="left" w:pos="0"/>
        </w:tabs>
        <w:rPr>
          <w:ins w:id="801" w:author="jamie.lizarraga" w:date="2012-06-13T09:08:00Z"/>
        </w:rPr>
      </w:pPr>
      <w:ins w:id="802" w:author="jamie.lizarraga" w:date="2012-06-13T09:08:00Z">
        <w:r>
          <w:t xml:space="preserve">For the purposes of this document, </w:t>
        </w:r>
        <w:proofErr w:type="spellStart"/>
        <w:r>
          <w:t>symbologies</w:t>
        </w:r>
        <w:proofErr w:type="spellEnd"/>
        <w:r>
          <w:t xml:space="preserve"> including linear bar code</w:t>
        </w:r>
      </w:ins>
      <w:ins w:id="803" w:author="jamie.lizarraga" w:date="2012-06-14T09:36:00Z">
        <w:r w:rsidR="00EF30E0">
          <w:t>s</w:t>
        </w:r>
      </w:ins>
      <w:ins w:id="804" w:author="jamie.lizarraga" w:date="2012-06-13T09:08:00Z">
        <w:r>
          <w:t xml:space="preserve"> and two dimensional symbols are collectively referred to as “bar codes</w:t>
        </w:r>
      </w:ins>
      <w:ins w:id="805" w:author="aaron.wiest" w:date="2012-07-17T10:00:00Z">
        <w:r w:rsidR="001E0B75">
          <w:t>.”</w:t>
        </w:r>
      </w:ins>
      <w:ins w:id="806" w:author="jamie.lizarraga" w:date="2012-06-13T09:08:00Z">
        <w:del w:id="807" w:author="aaron.wiest" w:date="2012-07-17T10:00:00Z">
          <w:r w:rsidDel="001E0B75">
            <w:delText>”.</w:delText>
          </w:r>
        </w:del>
      </w:ins>
    </w:p>
    <w:p w:rsidR="009D3738" w:rsidRDefault="009D3738" w:rsidP="00076B69">
      <w:pPr>
        <w:pStyle w:val="Heading2"/>
      </w:pPr>
      <w:bookmarkStart w:id="808" w:name="_Toc330282362"/>
      <w:r w:rsidRPr="002E4FB0">
        <w:t>Components</w:t>
      </w:r>
      <w:bookmarkEnd w:id="808"/>
    </w:p>
    <w:p w:rsidR="009D3738" w:rsidRDefault="009D3738" w:rsidP="009D3738">
      <w:pPr>
        <w:pStyle w:val="Definition"/>
      </w:pPr>
      <w:r w:rsidRPr="009E252F">
        <w:t>For the purposes of this document</w:t>
      </w:r>
      <w:ins w:id="809" w:author="jamie.lizarraga" w:date="2012-06-14T09:37:00Z">
        <w:r w:rsidR="00EF30E0">
          <w:t>,</w:t>
        </w:r>
      </w:ins>
      <w:del w:id="810" w:author="jamie.lizarraga" w:date="2012-06-14T09:37:00Z">
        <w:r w:rsidRPr="009E252F" w:rsidDel="00EF30E0">
          <w:delText xml:space="preserve"> </w:delText>
        </w:r>
      </w:del>
      <w:r w:rsidRPr="009E252F">
        <w:t xml:space="preserve"> parts (e.g., bare printed circuit board, </w:t>
      </w:r>
      <w:del w:id="811" w:author="jamie.lizarraga" w:date="2012-06-14T09:37:00Z">
        <w:r w:rsidRPr="009E252F" w:rsidDel="00EF30E0">
          <w:delText xml:space="preserve"> </w:delText>
        </w:r>
      </w:del>
      <w:r w:rsidRPr="009E252F">
        <w:t>integrated circuits, capacitor, diodes, switch, valve, spring, bearing, bracket, bolt</w:t>
      </w:r>
      <w:del w:id="812" w:author="jamie.lizarraga" w:date="2012-06-13T09:01:00Z">
        <w:r w:rsidRPr="009E252F" w:rsidDel="008E3F2A">
          <w:delText>, etc.</w:delText>
        </w:r>
      </w:del>
      <w:r w:rsidRPr="009E252F">
        <w:t>) of a first level/modular assembly.</w:t>
      </w:r>
    </w:p>
    <w:p w:rsidR="009D3738" w:rsidRDefault="009D3738" w:rsidP="00076B69">
      <w:pPr>
        <w:pStyle w:val="Heading2"/>
      </w:pPr>
      <w:bookmarkStart w:id="813" w:name="_Toc330282363"/>
      <w:r>
        <w:t>First Level/Modular Assembly</w:t>
      </w:r>
      <w:bookmarkEnd w:id="813"/>
      <w:r>
        <w:t xml:space="preserve"> </w:t>
      </w:r>
    </w:p>
    <w:p w:rsidR="009D3738" w:rsidRDefault="009D3738" w:rsidP="009D3738">
      <w:pPr>
        <w:pStyle w:val="Definition"/>
      </w:pPr>
      <w:r w:rsidRPr="002E4FB0">
        <w:t>For the purposes of this document, a manufactured item (</w:t>
      </w:r>
      <w:ins w:id="814" w:author="jamie.lizarraga" w:date="2012-06-14T09:37:00Z">
        <w:r w:rsidR="00EF30E0">
          <w:t xml:space="preserve">e.g., </w:t>
        </w:r>
      </w:ins>
      <w:r w:rsidRPr="002E4FB0">
        <w:t>populated printed circuit board, hydraulic pump, starter, dashboard assembly, door assembly</w:t>
      </w:r>
      <w:del w:id="815" w:author="jamie.lizarraga" w:date="2012-06-14T09:37:00Z">
        <w:r w:rsidRPr="002E4FB0" w:rsidDel="00EF30E0">
          <w:delText>, etc.</w:delText>
        </w:r>
      </w:del>
      <w:r w:rsidRPr="002E4FB0">
        <w:t>) made up of components.</w:t>
      </w:r>
    </w:p>
    <w:p w:rsidR="009D3738" w:rsidRDefault="009D3738" w:rsidP="00076B69">
      <w:pPr>
        <w:pStyle w:val="Heading2"/>
      </w:pPr>
      <w:bookmarkStart w:id="816" w:name="_Toc330282364"/>
      <w:r>
        <w:t>Intrusive or Subtractive Marking</w:t>
      </w:r>
      <w:bookmarkEnd w:id="816"/>
    </w:p>
    <w:p w:rsidR="009D3738" w:rsidRDefault="009D3738" w:rsidP="009D3738">
      <w:pPr>
        <w:pStyle w:val="Definition"/>
      </w:pPr>
      <w:del w:id="817" w:author="jamie.lizarraga" w:date="2012-06-13T09:05:00Z">
        <w:r w:rsidDel="008E3F2A">
          <w:delText>Any device designed to</w:delText>
        </w:r>
      </w:del>
      <w:proofErr w:type="gramStart"/>
      <w:ins w:id="818" w:author="jamie.lizarraga" w:date="2012-06-13T09:05:00Z">
        <w:r w:rsidR="008E3F2A">
          <w:t xml:space="preserve">A method of </w:t>
        </w:r>
      </w:ins>
      <w:ins w:id="819" w:author="jamie.lizarraga" w:date="2012-06-13T09:06:00Z">
        <w:r w:rsidR="008E3F2A">
          <w:t xml:space="preserve">forming </w:t>
        </w:r>
      </w:ins>
      <w:ins w:id="820" w:author="jamie.lizarraga" w:date="2012-06-13T09:05:00Z">
        <w:r w:rsidR="008E3F2A">
          <w:t>marking</w:t>
        </w:r>
      </w:ins>
      <w:ins w:id="821" w:author="jamie.lizarraga" w:date="2012-06-13T09:06:00Z">
        <w:r w:rsidR="008E3F2A">
          <w:t>s</w:t>
        </w:r>
      </w:ins>
      <w:r>
        <w:t xml:space="preserve"> </w:t>
      </w:r>
      <w:ins w:id="822" w:author="jamie.lizarraga" w:date="2012-06-13T09:06:00Z">
        <w:r w:rsidR="008E3F2A">
          <w:t xml:space="preserve">by </w:t>
        </w:r>
      </w:ins>
      <w:r>
        <w:t>alter</w:t>
      </w:r>
      <w:ins w:id="823" w:author="jamie.lizarraga" w:date="2012-06-13T09:06:00Z">
        <w:r w:rsidR="008E3F2A">
          <w:t>ing</w:t>
        </w:r>
      </w:ins>
      <w:r>
        <w:t xml:space="preserve"> </w:t>
      </w:r>
      <w:del w:id="824" w:author="jamie.lizarraga" w:date="2012-06-14T09:35:00Z">
        <w:r w:rsidDel="00EF30E0">
          <w:delText xml:space="preserve">a </w:delText>
        </w:r>
      </w:del>
      <w:r>
        <w:t>material</w:t>
      </w:r>
      <w:ins w:id="825" w:author="jamie.lizarraga" w:date="2012-06-14T09:35:00Z">
        <w:r w:rsidR="00EF30E0">
          <w:t xml:space="preserve"> of a</w:t>
        </w:r>
      </w:ins>
      <w:r>
        <w:t xml:space="preserve"> surface</w:t>
      </w:r>
      <w:del w:id="826" w:author="jamie.lizarraga" w:date="2012-06-13T09:07:00Z">
        <w:r w:rsidDel="008E3F2A">
          <w:delText xml:space="preserve"> to form a human or machine readable symbol</w:delText>
        </w:r>
      </w:del>
      <w:r>
        <w:t>.</w:t>
      </w:r>
      <w:proofErr w:type="gramEnd"/>
      <w:r>
        <w:t xml:space="preserve">  This </w:t>
      </w:r>
      <w:del w:id="827" w:author="jamie.lizarraga" w:date="2012-06-13T09:08:00Z">
        <w:r w:rsidDel="008E3F2A">
          <w:delText xml:space="preserve">marking category </w:delText>
        </w:r>
      </w:del>
      <w:r>
        <w:t xml:space="preserve">includes, but is not limited to, </w:t>
      </w:r>
      <w:ins w:id="828" w:author="jamie.lizarraga" w:date="2012-06-13T09:07:00Z">
        <w:r w:rsidR="008E3F2A">
          <w:t xml:space="preserve">markings by </w:t>
        </w:r>
      </w:ins>
      <w:r>
        <w:t xml:space="preserve">devices that abrade, burn, corrode, cut, deform, dissolve, etch, melt, oxidize or vaporize a material surface. </w:t>
      </w:r>
      <w:ins w:id="829" w:author="jamie.lizarraga" w:date="2012-06-14T09:36:00Z">
        <w:r w:rsidR="00EF30E0">
          <w:t xml:space="preserve"> </w:t>
        </w:r>
      </w:ins>
      <w:r w:rsidRPr="0045454B">
        <w:t>Intrusive</w:t>
      </w:r>
      <w:r>
        <w:t xml:space="preserve"> marking methods </w:t>
      </w:r>
      <w:ins w:id="830" w:author="jamie.lizarraga" w:date="2012-06-13T08:58:00Z">
        <w:r w:rsidR="009D3068">
          <w:t xml:space="preserve">include </w:t>
        </w:r>
      </w:ins>
      <w:r>
        <w:t>laser etch, chemical etch, dot peen</w:t>
      </w:r>
      <w:ins w:id="831" w:author="jamie.lizarraga" w:date="2012-06-13T08:58:00Z">
        <w:r w:rsidR="009D3068">
          <w:t>,</w:t>
        </w:r>
      </w:ins>
      <w:r>
        <w:t xml:space="preserve"> and micro-sandblast.</w:t>
      </w:r>
    </w:p>
    <w:p w:rsidR="009D3738" w:rsidRDefault="009D3738" w:rsidP="00076B69">
      <w:pPr>
        <w:pStyle w:val="Heading2"/>
      </w:pPr>
      <w:bookmarkStart w:id="832" w:name="_Toc330282365"/>
      <w:r>
        <w:lastRenderedPageBreak/>
        <w:t>Item</w:t>
      </w:r>
      <w:bookmarkEnd w:id="832"/>
    </w:p>
    <w:p w:rsidR="009D3738" w:rsidRPr="002E1899" w:rsidRDefault="009D3738" w:rsidP="009D3738">
      <w:pPr>
        <w:pStyle w:val="Definition"/>
      </w:pPr>
      <w:proofErr w:type="gramStart"/>
      <w:r>
        <w:t>A first level or higher assembly that is sold in a complete end-usable configuration.</w:t>
      </w:r>
      <w:proofErr w:type="gramEnd"/>
    </w:p>
    <w:p w:rsidR="009D3738" w:rsidRDefault="009D3738" w:rsidP="00076B69">
      <w:pPr>
        <w:pStyle w:val="Heading2"/>
      </w:pPr>
      <w:bookmarkStart w:id="833" w:name="_Toc330282366"/>
      <w:r>
        <w:t>Label</w:t>
      </w:r>
      <w:bookmarkEnd w:id="833"/>
    </w:p>
    <w:p w:rsidR="009D3738" w:rsidRDefault="009D3738" w:rsidP="009D3738">
      <w:pPr>
        <w:pStyle w:val="Definition"/>
      </w:pPr>
      <w:r>
        <w:t>For the purposes of this document,</w:t>
      </w:r>
      <w:ins w:id="834" w:author="aaron.wiest" w:date="2012-06-11T09:50:00Z">
        <w:r w:rsidR="00CE4E54">
          <w:t xml:space="preserve"> the term label refers to</w:t>
        </w:r>
      </w:ins>
      <w:r>
        <w:t xml:space="preserve"> an adhesive backed media capable of being marked with information in machine-readable and/or human-readable form.</w:t>
      </w:r>
      <w:ins w:id="835" w:author="jamie.lizarraga" w:date="2012-06-14T09:36:00Z">
        <w:r w:rsidR="00EF30E0">
          <w:t xml:space="preserve"> </w:t>
        </w:r>
      </w:ins>
      <w:r>
        <w:t xml:space="preserve"> Both labels and direct marking methods are referred to in this standard under the term “label”.</w:t>
      </w:r>
    </w:p>
    <w:p w:rsidR="00CE4E54" w:rsidDel="008E3F2A" w:rsidRDefault="00CE4E54" w:rsidP="00076B69">
      <w:pPr>
        <w:pStyle w:val="Heading2"/>
        <w:rPr>
          <w:ins w:id="836" w:author="aaron.wiest" w:date="2012-06-11T09:51:00Z"/>
          <w:del w:id="837" w:author="jamie.lizarraga" w:date="2012-06-13T09:08:00Z"/>
        </w:rPr>
      </w:pPr>
      <w:ins w:id="838" w:author="aaron.wiest" w:date="2012-06-11T09:51:00Z">
        <w:del w:id="839" w:author="jamie.lizarraga" w:date="2012-06-13T09:08:00Z">
          <w:r w:rsidDel="008E3F2A">
            <w:delText>Bar</w:delText>
          </w:r>
        </w:del>
      </w:ins>
      <w:ins w:id="840" w:author="aaron.wiest" w:date="2012-06-11T10:24:00Z">
        <w:del w:id="841" w:author="jamie.lizarraga" w:date="2012-06-13T09:08:00Z">
          <w:r w:rsidR="0065696D" w:rsidDel="008E3F2A">
            <w:delText xml:space="preserve"> </w:delText>
          </w:r>
        </w:del>
      </w:ins>
      <w:ins w:id="842" w:author="aaron.wiest" w:date="2012-06-11T09:51:00Z">
        <w:del w:id="843" w:author="jamie.lizarraga" w:date="2012-06-13T09:08:00Z">
          <w:r w:rsidDel="008E3F2A">
            <w:delText>code</w:delText>
          </w:r>
          <w:bookmarkStart w:id="844" w:name="_Toc330231388"/>
          <w:bookmarkStart w:id="845" w:name="_Toc330231762"/>
          <w:bookmarkStart w:id="846" w:name="_Toc330232142"/>
          <w:bookmarkStart w:id="847" w:name="_Toc330232515"/>
          <w:bookmarkStart w:id="848" w:name="_Toc330232888"/>
          <w:bookmarkStart w:id="849" w:name="_Toc330239955"/>
          <w:bookmarkStart w:id="850" w:name="_Toc330240333"/>
          <w:bookmarkStart w:id="851" w:name="_Toc330240716"/>
          <w:bookmarkStart w:id="852" w:name="_Toc330241094"/>
          <w:bookmarkStart w:id="853" w:name="_Toc330282367"/>
          <w:bookmarkEnd w:id="844"/>
          <w:bookmarkEnd w:id="845"/>
          <w:bookmarkEnd w:id="846"/>
          <w:bookmarkEnd w:id="847"/>
          <w:bookmarkEnd w:id="848"/>
          <w:bookmarkEnd w:id="849"/>
          <w:bookmarkEnd w:id="850"/>
          <w:bookmarkEnd w:id="851"/>
          <w:bookmarkEnd w:id="852"/>
          <w:bookmarkEnd w:id="853"/>
        </w:del>
      </w:ins>
    </w:p>
    <w:p w:rsidR="00352FBB" w:rsidRDefault="0065696D">
      <w:pPr>
        <w:tabs>
          <w:tab w:val="left" w:pos="0"/>
        </w:tabs>
        <w:rPr>
          <w:ins w:id="854" w:author="aaron.wiest" w:date="2012-06-11T09:51:00Z"/>
          <w:del w:id="855" w:author="jamie.lizarraga" w:date="2012-06-13T09:08:00Z"/>
        </w:rPr>
        <w:pPrChange w:id="856" w:author="jamie.lizarraga" w:date="2012-06-13T09:04:00Z">
          <w:pPr>
            <w:pStyle w:val="Heading2"/>
          </w:pPr>
        </w:pPrChange>
      </w:pPr>
      <w:ins w:id="857" w:author="aaron.wiest" w:date="2012-06-11T10:26:00Z">
        <w:del w:id="858" w:author="jamie.lizarraga" w:date="2012-06-13T09:04:00Z">
          <w:r w:rsidDel="008E3F2A">
            <w:delText>S</w:delText>
          </w:r>
        </w:del>
        <w:del w:id="859" w:author="jamie.lizarraga" w:date="2012-06-13T09:08:00Z">
          <w:r w:rsidDel="008E3F2A">
            <w:delText>ymbologies including l</w:delText>
          </w:r>
        </w:del>
      </w:ins>
      <w:ins w:id="860" w:author="aaron.wiest" w:date="2012-06-11T09:51:00Z">
        <w:del w:id="861" w:author="jamie.lizarraga" w:date="2012-06-13T09:08:00Z">
          <w:r w:rsidR="00CE4E54" w:rsidDel="008E3F2A">
            <w:delText>inear bar</w:delText>
          </w:r>
        </w:del>
      </w:ins>
      <w:ins w:id="862" w:author="aaron.wiest" w:date="2012-06-11T10:24:00Z">
        <w:del w:id="863" w:author="jamie.lizarraga" w:date="2012-06-13T09:08:00Z">
          <w:r w:rsidDel="008E3F2A">
            <w:delText xml:space="preserve"> </w:delText>
          </w:r>
        </w:del>
      </w:ins>
      <w:ins w:id="864" w:author="aaron.wiest" w:date="2012-06-11T09:51:00Z">
        <w:del w:id="865" w:author="jamie.lizarraga" w:date="2012-06-13T09:08:00Z">
          <w:r w:rsidR="00CE4E54" w:rsidDel="008E3F2A">
            <w:delText>code and two dimensional symbols</w:delText>
          </w:r>
        </w:del>
      </w:ins>
      <w:ins w:id="866" w:author="aaron.wiest" w:date="2012-06-11T10:26:00Z">
        <w:del w:id="867" w:author="jamie.lizarraga" w:date="2012-06-13T09:08:00Z">
          <w:r w:rsidDel="008E3F2A">
            <w:delText xml:space="preserve"> are collectively referred to as bar</w:delText>
          </w:r>
        </w:del>
      </w:ins>
      <w:ins w:id="868" w:author="aaron.wiest" w:date="2012-06-11T10:28:00Z">
        <w:del w:id="869" w:author="jamie.lizarraga" w:date="2012-06-13T09:08:00Z">
          <w:r w:rsidDel="008E3F2A">
            <w:delText xml:space="preserve"> </w:delText>
          </w:r>
        </w:del>
      </w:ins>
      <w:ins w:id="870" w:author="aaron.wiest" w:date="2012-06-11T10:26:00Z">
        <w:del w:id="871" w:author="jamie.lizarraga" w:date="2012-06-13T09:08:00Z">
          <w:r w:rsidDel="008E3F2A">
            <w:delText>codes</w:delText>
          </w:r>
        </w:del>
      </w:ins>
      <w:ins w:id="872" w:author="aaron.wiest" w:date="2012-06-11T10:41:00Z">
        <w:del w:id="873" w:author="jamie.lizarraga" w:date="2012-06-13T09:08:00Z">
          <w:r w:rsidR="001E1F6B" w:rsidDel="008E3F2A">
            <w:delText>.</w:delText>
          </w:r>
        </w:del>
      </w:ins>
      <w:bookmarkStart w:id="874" w:name="_Toc330231389"/>
      <w:bookmarkStart w:id="875" w:name="_Toc330231763"/>
      <w:bookmarkStart w:id="876" w:name="_Toc330232143"/>
      <w:bookmarkStart w:id="877" w:name="_Toc330232516"/>
      <w:bookmarkStart w:id="878" w:name="_Toc330232889"/>
      <w:bookmarkStart w:id="879" w:name="_Toc330239956"/>
      <w:bookmarkStart w:id="880" w:name="_Toc330240334"/>
      <w:bookmarkStart w:id="881" w:name="_Toc330240717"/>
      <w:bookmarkStart w:id="882" w:name="_Toc330241095"/>
      <w:bookmarkStart w:id="883" w:name="_Toc330282368"/>
      <w:bookmarkEnd w:id="874"/>
      <w:bookmarkEnd w:id="875"/>
      <w:bookmarkEnd w:id="876"/>
      <w:bookmarkEnd w:id="877"/>
      <w:bookmarkEnd w:id="878"/>
      <w:bookmarkEnd w:id="879"/>
      <w:bookmarkEnd w:id="880"/>
      <w:bookmarkEnd w:id="881"/>
      <w:bookmarkEnd w:id="882"/>
      <w:bookmarkEnd w:id="883"/>
    </w:p>
    <w:p w:rsidR="00352FBB" w:rsidRDefault="009D3738">
      <w:pPr>
        <w:pStyle w:val="Heading2"/>
        <w:pPrChange w:id="884" w:author="aaron.wiest" w:date="2012-06-11T16:11:00Z">
          <w:pPr/>
        </w:pPrChange>
      </w:pPr>
      <w:bookmarkStart w:id="885" w:name="_Toc330282369"/>
      <w:r>
        <w:t>Manufacturer</w:t>
      </w:r>
      <w:bookmarkEnd w:id="885"/>
    </w:p>
    <w:p w:rsidR="009D3738" w:rsidRDefault="009D3738" w:rsidP="009D3738">
      <w:pPr>
        <w:pStyle w:val="Definition"/>
      </w:pPr>
      <w:del w:id="886" w:author="jamie.lizarraga" w:date="2012-06-13T09:05:00Z">
        <w:r w:rsidDel="008E3F2A">
          <w:delText xml:space="preserve">Actual </w:delText>
        </w:r>
      </w:del>
      <w:proofErr w:type="gramStart"/>
      <w:ins w:id="887" w:author="jamie.lizarraga" w:date="2012-06-13T09:05:00Z">
        <w:r w:rsidR="008E3F2A">
          <w:t xml:space="preserve">The </w:t>
        </w:r>
      </w:ins>
      <w:r>
        <w:t>producer or fabricator of an item; not necessarily the supplier in a transaction.</w:t>
      </w:r>
      <w:proofErr w:type="gramEnd"/>
    </w:p>
    <w:p w:rsidR="009D3738" w:rsidRDefault="009D3738" w:rsidP="00076B69">
      <w:pPr>
        <w:pStyle w:val="Heading2"/>
      </w:pPr>
      <w:bookmarkStart w:id="888" w:name="_Toc330282370"/>
      <w:r>
        <w:t>Non-Intrusive or Additive Marking</w:t>
      </w:r>
      <w:bookmarkEnd w:id="888"/>
    </w:p>
    <w:p w:rsidR="009D3738" w:rsidRDefault="009D3738" w:rsidP="009D3738">
      <w:pPr>
        <w:pStyle w:val="Definition"/>
      </w:pPr>
      <w:proofErr w:type="gramStart"/>
      <w:r>
        <w:t>A method of forming markings by adding material to a surface.</w:t>
      </w:r>
      <w:proofErr w:type="gramEnd"/>
      <w:r>
        <w:t xml:space="preserve">  Non-intrusive marking methods include ink jet, laser bonding, liquid metal jet, silk screen, stencil</w:t>
      </w:r>
      <w:ins w:id="889" w:author="jamie.lizarraga" w:date="2012-06-13T09:05:00Z">
        <w:r w:rsidR="008E3F2A">
          <w:t>,</w:t>
        </w:r>
      </w:ins>
      <w:r>
        <w:t xml:space="preserve"> and thin film deposition.</w:t>
      </w:r>
    </w:p>
    <w:p w:rsidR="009D3738" w:rsidRDefault="009D3738" w:rsidP="00076B69">
      <w:pPr>
        <w:pStyle w:val="Heading2"/>
      </w:pPr>
      <w:bookmarkStart w:id="890" w:name="_Toc330282371"/>
      <w:r>
        <w:t>Product</w:t>
      </w:r>
      <w:bookmarkEnd w:id="890"/>
    </w:p>
    <w:p w:rsidR="009D3738" w:rsidRDefault="009D3738" w:rsidP="009D3738">
      <w:pPr>
        <w:pStyle w:val="Definition"/>
      </w:pPr>
      <w:proofErr w:type="gramStart"/>
      <w:r>
        <w:t>A first level or higher assembly that is sold in a complete end-usable configuration.</w:t>
      </w:r>
      <w:proofErr w:type="gramEnd"/>
    </w:p>
    <w:p w:rsidR="009D3738" w:rsidRDefault="009D3738" w:rsidP="00076B69">
      <w:pPr>
        <w:pStyle w:val="Heading2"/>
      </w:pPr>
      <w:bookmarkStart w:id="891" w:name="_Toc330282372"/>
      <w:r>
        <w:t>Supplier</w:t>
      </w:r>
      <w:bookmarkEnd w:id="891"/>
    </w:p>
    <w:p w:rsidR="009D3738" w:rsidRDefault="009D3738" w:rsidP="009D3738">
      <w:pPr>
        <w:pStyle w:val="Definition"/>
        <w:rPr>
          <w:ins w:id="892" w:author="jamie.lizarraga" w:date="2012-06-14T09:38:00Z"/>
        </w:rPr>
      </w:pPr>
      <w:r>
        <w:t>In a transaction, the party that produces, provides, or furnishes an item or service.</w:t>
      </w:r>
    </w:p>
    <w:p w:rsidR="00352FBB" w:rsidRDefault="00352FBB">
      <w:pPr>
        <w:pPrChange w:id="893" w:author="jamie.lizarraga" w:date="2012-06-14T09:38:00Z">
          <w:pPr>
            <w:pStyle w:val="Definition"/>
          </w:pPr>
        </w:pPrChange>
      </w:pPr>
    </w:p>
    <w:p w:rsidR="00352FBB" w:rsidRDefault="00352FBB">
      <w:pPr>
        <w:pStyle w:val="Heading1"/>
        <w:rPr>
          <w:del w:id="894" w:author="aaron.wiest" w:date="2012-05-03T17:57:00Z"/>
        </w:rPr>
        <w:pPrChange w:id="895" w:author="aaron.wiest" w:date="2012-06-11T16:11:00Z">
          <w:pPr/>
        </w:pPrChange>
      </w:pPr>
      <w:bookmarkStart w:id="896" w:name="_Toc323881488"/>
      <w:bookmarkStart w:id="897" w:name="_Toc323881635"/>
      <w:bookmarkStart w:id="898" w:name="_Toc323881803"/>
      <w:bookmarkStart w:id="899" w:name="_Toc323881981"/>
      <w:bookmarkStart w:id="900" w:name="_Toc323882130"/>
      <w:bookmarkStart w:id="901" w:name="_Toc323882301"/>
      <w:bookmarkStart w:id="902" w:name="_Toc323882451"/>
      <w:bookmarkStart w:id="903" w:name="_Toc327194206"/>
      <w:bookmarkStart w:id="904" w:name="_Toc330231394"/>
      <w:bookmarkStart w:id="905" w:name="_Toc330231768"/>
      <w:bookmarkStart w:id="906" w:name="_Toc330232148"/>
      <w:bookmarkStart w:id="907" w:name="_Toc330232521"/>
      <w:bookmarkStart w:id="908" w:name="_Toc330232894"/>
      <w:bookmarkStart w:id="909" w:name="_Toc330239961"/>
      <w:bookmarkStart w:id="910" w:name="_Toc330240339"/>
      <w:bookmarkStart w:id="911" w:name="_Toc330240722"/>
      <w:bookmarkStart w:id="912" w:name="_Toc330241100"/>
      <w:bookmarkStart w:id="913" w:name="_Toc330282373"/>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rsidR="00352FBB" w:rsidRDefault="00352FBB">
      <w:pPr>
        <w:pStyle w:val="Heading1"/>
        <w:rPr>
          <w:del w:id="914" w:author="aaron.wiest" w:date="2012-05-03T17:57:00Z"/>
        </w:rPr>
        <w:pPrChange w:id="915" w:author="aaron.wiest" w:date="2012-06-11T16:11:00Z">
          <w:pPr/>
        </w:pPrChange>
      </w:pPr>
      <w:bookmarkStart w:id="916" w:name="_Toc323881489"/>
      <w:bookmarkStart w:id="917" w:name="_Toc323881636"/>
      <w:bookmarkStart w:id="918" w:name="_Toc323881804"/>
      <w:bookmarkStart w:id="919" w:name="_Toc323881982"/>
      <w:bookmarkStart w:id="920" w:name="_Toc323882131"/>
      <w:bookmarkStart w:id="921" w:name="_Toc323882302"/>
      <w:bookmarkStart w:id="922" w:name="_Toc323882452"/>
      <w:bookmarkStart w:id="923" w:name="_Toc327194207"/>
      <w:bookmarkStart w:id="924" w:name="_Toc330231395"/>
      <w:bookmarkStart w:id="925" w:name="_Toc330231769"/>
      <w:bookmarkStart w:id="926" w:name="_Toc330232149"/>
      <w:bookmarkStart w:id="927" w:name="_Toc330232522"/>
      <w:bookmarkStart w:id="928" w:name="_Toc330232895"/>
      <w:bookmarkStart w:id="929" w:name="_Toc330239962"/>
      <w:bookmarkStart w:id="930" w:name="_Toc330240340"/>
      <w:bookmarkStart w:id="931" w:name="_Toc330240723"/>
      <w:bookmarkStart w:id="932" w:name="_Toc330241101"/>
      <w:bookmarkStart w:id="933" w:name="_Toc330282374"/>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p>
    <w:p w:rsidR="001153B5" w:rsidRDefault="009D3738">
      <w:pPr>
        <w:pStyle w:val="Heading1"/>
      </w:pPr>
      <w:bookmarkStart w:id="934" w:name="_Toc330282375"/>
      <w:r>
        <w:t>Product</w:t>
      </w:r>
      <w:r w:rsidRPr="00F73439">
        <w:rPr>
          <w:lang w:val="en-US"/>
        </w:rPr>
        <w:t xml:space="preserve"> </w:t>
      </w:r>
      <w:del w:id="935" w:author="aaron.wiest" w:date="2012-07-16T19:53:00Z">
        <w:r w:rsidRPr="00F73439" w:rsidDel="00057631">
          <w:rPr>
            <w:lang w:val="en-US"/>
          </w:rPr>
          <w:delText>l</w:delText>
        </w:r>
      </w:del>
      <w:ins w:id="936" w:author="aaron.wiest" w:date="2012-07-16T19:53:00Z">
        <w:r w:rsidR="00057631">
          <w:rPr>
            <w:lang w:val="en-US"/>
          </w:rPr>
          <w:t>L</w:t>
        </w:r>
      </w:ins>
      <w:r w:rsidRPr="00F73439">
        <w:rPr>
          <w:lang w:val="en-US"/>
        </w:rPr>
        <w:t>abeling</w:t>
      </w:r>
      <w:r>
        <w:t xml:space="preserve"> </w:t>
      </w:r>
      <w:del w:id="937" w:author="aaron.wiest" w:date="2012-07-16T19:53:00Z">
        <w:r w:rsidDel="00057631">
          <w:delText>a</w:delText>
        </w:r>
      </w:del>
      <w:ins w:id="938" w:author="aaron.wiest" w:date="2012-07-16T19:53:00Z">
        <w:r w:rsidR="00057631">
          <w:t>A</w:t>
        </w:r>
      </w:ins>
      <w:r>
        <w:t>pplications</w:t>
      </w:r>
      <w:bookmarkEnd w:id="934"/>
    </w:p>
    <w:p w:rsidR="00352FBB" w:rsidRDefault="009D3738">
      <w:pPr>
        <w:pStyle w:val="Heading2"/>
        <w:pPrChange w:id="939" w:author="aaron.wiest" w:date="2012-06-11T16:11:00Z">
          <w:pPr>
            <w:pStyle w:val="Heading1"/>
          </w:pPr>
        </w:pPrChange>
      </w:pPr>
      <w:bookmarkStart w:id="940" w:name="_Ref323883101"/>
      <w:bookmarkStart w:id="941" w:name="_Ref323883585"/>
      <w:bookmarkStart w:id="942" w:name="_Toc330282376"/>
      <w:r>
        <w:t xml:space="preserve">Product </w:t>
      </w:r>
      <w:del w:id="943" w:author="aaron.wiest" w:date="2012-07-16T19:53:00Z">
        <w:r w:rsidDel="00057631">
          <w:delText>l</w:delText>
        </w:r>
      </w:del>
      <w:ins w:id="944" w:author="aaron.wiest" w:date="2012-07-16T19:53:00Z">
        <w:r w:rsidR="00057631">
          <w:t>L</w:t>
        </w:r>
      </w:ins>
      <w:r>
        <w:t xml:space="preserve">abels for </w:t>
      </w:r>
      <w:del w:id="945" w:author="aaron.wiest" w:date="2012-05-04T08:17:00Z">
        <w:r w:rsidDel="000E2F6F">
          <w:delText xml:space="preserve">long term </w:delText>
        </w:r>
      </w:del>
      <w:del w:id="946" w:author="aaron.wiest" w:date="2012-07-16T19:53:00Z">
        <w:r w:rsidDel="00057631">
          <w:delText>u</w:delText>
        </w:r>
      </w:del>
      <w:ins w:id="947" w:author="aaron.wiest" w:date="2012-07-16T19:53:00Z">
        <w:r w:rsidR="00057631">
          <w:t>U</w:t>
        </w:r>
      </w:ins>
      <w:r>
        <w:t xml:space="preserve">sage in </w:t>
      </w:r>
      <w:del w:id="948" w:author="aaron.wiest" w:date="2012-07-16T19:53:00Z">
        <w:r w:rsidDel="00057631">
          <w:delText>c</w:delText>
        </w:r>
      </w:del>
      <w:ins w:id="949" w:author="aaron.wiest" w:date="2012-07-16T19:53:00Z">
        <w:r w:rsidR="00057631">
          <w:t>C</w:t>
        </w:r>
      </w:ins>
      <w:r>
        <w:t xml:space="preserve">ontrolled </w:t>
      </w:r>
      <w:del w:id="950" w:author="aaron.wiest" w:date="2012-07-16T19:53:00Z">
        <w:r w:rsidDel="00057631">
          <w:delText>e</w:delText>
        </w:r>
      </w:del>
      <w:ins w:id="951" w:author="aaron.wiest" w:date="2012-07-16T19:53:00Z">
        <w:r w:rsidR="00057631">
          <w:t>E</w:t>
        </w:r>
      </w:ins>
      <w:r>
        <w:t>nvironments</w:t>
      </w:r>
      <w:bookmarkEnd w:id="940"/>
      <w:bookmarkEnd w:id="941"/>
      <w:bookmarkEnd w:id="942"/>
    </w:p>
    <w:p w:rsidR="009D3738" w:rsidRPr="00EA06E3" w:rsidRDefault="009D3738" w:rsidP="009D3738">
      <w:pPr>
        <w:rPr>
          <w:rFonts w:cs="Arial"/>
        </w:rPr>
      </w:pPr>
      <w:r w:rsidRPr="00EA06E3">
        <w:rPr>
          <w:rFonts w:cs="Arial"/>
        </w:rPr>
        <w:t xml:space="preserve">The following requirements and tests are intended to ensure that labels and marks can withstand </w:t>
      </w:r>
      <w:del w:id="952" w:author="aaron.wiest" w:date="2012-06-11T10:35:00Z">
        <w:r w:rsidRPr="00EA06E3" w:rsidDel="001E1F6B">
          <w:rPr>
            <w:rFonts w:cs="Arial"/>
          </w:rPr>
          <w:delText xml:space="preserve">extended long term </w:delText>
        </w:r>
      </w:del>
      <w:r w:rsidRPr="00EA06E3">
        <w:rPr>
          <w:rFonts w:cs="Arial"/>
        </w:rPr>
        <w:t xml:space="preserve">exposure to a variety of </w:t>
      </w:r>
      <w:r>
        <w:rPr>
          <w:rFonts w:cs="Arial"/>
        </w:rPr>
        <w:t>controlled</w:t>
      </w:r>
      <w:r w:rsidRPr="00EA06E3">
        <w:rPr>
          <w:rFonts w:cs="Arial"/>
        </w:rPr>
        <w:t xml:space="preserve"> environments, which could include an assembly process</w:t>
      </w:r>
      <w:ins w:id="953" w:author="jamie.lizarraga" w:date="2012-06-19T08:47:00Z">
        <w:r w:rsidR="008D30F1">
          <w:rPr>
            <w:rFonts w:cs="Arial"/>
          </w:rPr>
          <w:t>;</w:t>
        </w:r>
      </w:ins>
      <w:del w:id="954" w:author="jamie.lizarraga" w:date="2012-06-19T08:47:00Z">
        <w:r w:rsidRPr="00EA06E3" w:rsidDel="008D30F1">
          <w:rPr>
            <w:rFonts w:cs="Arial"/>
          </w:rPr>
          <w:delText>,</w:delText>
        </w:r>
      </w:del>
      <w:r w:rsidRPr="00EA06E3">
        <w:rPr>
          <w:rFonts w:cs="Arial"/>
        </w:rPr>
        <w:t xml:space="preserve"> remain affixed to products</w:t>
      </w:r>
      <w:ins w:id="955" w:author="jamie.lizarraga" w:date="2012-06-19T08:47:00Z">
        <w:r w:rsidR="008D30F1">
          <w:rPr>
            <w:rFonts w:cs="Arial"/>
          </w:rPr>
          <w:t>;</w:t>
        </w:r>
      </w:ins>
      <w:r w:rsidRPr="00EA06E3">
        <w:rPr>
          <w:rFonts w:cs="Arial"/>
        </w:rPr>
        <w:t xml:space="preserve"> and are</w:t>
      </w:r>
      <w:r w:rsidRPr="00F73439">
        <w:rPr>
          <w:rFonts w:cs="Arial"/>
          <w:lang w:val="en-US"/>
        </w:rPr>
        <w:t xml:space="preserve"> </w:t>
      </w:r>
      <w:proofErr w:type="spellStart"/>
      <w:r w:rsidRPr="00F73439">
        <w:rPr>
          <w:rFonts w:cs="Arial"/>
          <w:lang w:val="en-US"/>
        </w:rPr>
        <w:t>scannable</w:t>
      </w:r>
      <w:proofErr w:type="spellEnd"/>
      <w:r w:rsidRPr="00EA06E3">
        <w:rPr>
          <w:rFonts w:cs="Arial"/>
        </w:rPr>
        <w:t xml:space="preserve"> for the intended life of the product.</w:t>
      </w:r>
      <w:r>
        <w:rPr>
          <w:rFonts w:cs="Arial"/>
        </w:rPr>
        <w:t xml:space="preserve"> </w:t>
      </w:r>
      <w:ins w:id="956" w:author="jamie.lizarraga" w:date="2012-06-14T09:40:00Z">
        <w:r w:rsidR="00EF30E0">
          <w:rPr>
            <w:rFonts w:cs="Arial"/>
          </w:rPr>
          <w:t xml:space="preserve"> </w:t>
        </w:r>
      </w:ins>
      <w:del w:id="957" w:author="jamie.lizarraga" w:date="2012-06-19T08:46:00Z">
        <w:r w:rsidDel="008D30F1">
          <w:rPr>
            <w:rFonts w:cs="Arial"/>
          </w:rPr>
          <w:delText xml:space="preserve">These tests are intended for labels that require long term usage. </w:delText>
        </w:r>
      </w:del>
    </w:p>
    <w:p w:rsidR="009D3738" w:rsidRPr="009713C9" w:rsidRDefault="009D3738" w:rsidP="009D3738">
      <w:pPr>
        <w:ind w:left="432"/>
        <w:rPr>
          <w:rFonts w:cs="Arial"/>
        </w:rPr>
      </w:pPr>
      <w:r w:rsidRPr="00EA06E3">
        <w:rPr>
          <w:rFonts w:cs="Arial"/>
        </w:rPr>
        <w:t>NOTE--</w:t>
      </w:r>
      <w:ins w:id="958" w:author="jamie.lizarraga" w:date="2012-06-14T09:41:00Z">
        <w:r w:rsidR="00EF30E0">
          <w:rPr>
            <w:rFonts w:cs="Arial"/>
          </w:rPr>
          <w:t xml:space="preserve"> </w:t>
        </w:r>
      </w:ins>
      <w:r w:rsidRPr="00EA06E3">
        <w:rPr>
          <w:rFonts w:cs="Arial"/>
        </w:rPr>
        <w:t>Additional tests may be required for specific exports to specific countries.</w:t>
      </w:r>
    </w:p>
    <w:p w:rsidR="009D3738" w:rsidRPr="00EA06E3" w:rsidRDefault="009D3738" w:rsidP="009D3738">
      <w:r>
        <w:t xml:space="preserve">This </w:t>
      </w:r>
      <w:del w:id="959" w:author="jamie.lizarraga" w:date="2012-06-19T08:48:00Z">
        <w:r w:rsidDel="008D30F1">
          <w:delText>section</w:delText>
        </w:r>
        <w:r w:rsidRPr="00EA06E3" w:rsidDel="008D30F1">
          <w:delText xml:space="preserve"> </w:delText>
        </w:r>
      </w:del>
      <w:ins w:id="960" w:author="jamie.lizarraga" w:date="2012-06-19T08:48:00Z">
        <w:r w:rsidR="008D30F1">
          <w:t>clause</w:t>
        </w:r>
        <w:r w:rsidR="008D30F1" w:rsidRPr="00EA06E3">
          <w:t xml:space="preserve"> </w:t>
        </w:r>
      </w:ins>
      <w:r w:rsidRPr="00EA06E3">
        <w:t>covers the manufacturing and printing requirements for</w:t>
      </w:r>
      <w:del w:id="961" w:author="jamie.lizarraga" w:date="2012-06-14T09:41:00Z">
        <w:r w:rsidRPr="00EA06E3" w:rsidDel="00EF30E0">
          <w:delText xml:space="preserve"> </w:delText>
        </w:r>
      </w:del>
      <w:del w:id="962" w:author="aaron.wiest" w:date="2012-06-11T09:48:00Z">
        <w:r w:rsidRPr="00EA06E3" w:rsidDel="00CE4E54">
          <w:delText>pressure sensitive</w:delText>
        </w:r>
      </w:del>
      <w:r w:rsidRPr="00EA06E3">
        <w:t xml:space="preserve"> adhesive backed </w:t>
      </w:r>
      <w:del w:id="963" w:author="jamie.lizarraga" w:date="2012-06-14T09:42:00Z">
        <w:r w:rsidRPr="00EA06E3" w:rsidDel="00EF30E0">
          <w:delText xml:space="preserve">bar code </w:delText>
        </w:r>
      </w:del>
      <w:r w:rsidRPr="00EA06E3">
        <w:t>labels intended primarily to automate product tracking, inventory control</w:t>
      </w:r>
      <w:ins w:id="964" w:author="jamie.lizarraga" w:date="2012-05-07T18:46:00Z">
        <w:r w:rsidR="00BD2707">
          <w:t>,</w:t>
        </w:r>
      </w:ins>
      <w:r w:rsidRPr="00EA06E3">
        <w:t xml:space="preserve"> and serialized warranty systems</w:t>
      </w:r>
      <w:r>
        <w:t xml:space="preserve"> in controlled environments</w:t>
      </w:r>
      <w:r w:rsidRPr="00EA06E3">
        <w:t xml:space="preserve">. </w:t>
      </w:r>
    </w:p>
    <w:p w:rsidR="009D3738" w:rsidRPr="00EA06E3" w:rsidRDefault="009D3738" w:rsidP="009D3738">
      <w:pPr>
        <w:rPr>
          <w:rFonts w:cs="Arial"/>
        </w:rPr>
      </w:pPr>
      <w:r w:rsidRPr="00EA06E3">
        <w:rPr>
          <w:rFonts w:cs="Arial"/>
        </w:rPr>
        <w:t xml:space="preserve">It is the responsibility of the trading partners to agree upon specifications of labels covered by this standard and to </w:t>
      </w:r>
      <w:r w:rsidRPr="00BE1E4A">
        <w:rPr>
          <w:rFonts w:cs="Arial"/>
        </w:rPr>
        <w:t>test the label in their operating environment prior to acceptance.</w:t>
      </w:r>
    </w:p>
    <w:p w:rsidR="00C77103" w:rsidRPr="00EA06E3" w:rsidRDefault="00C77103" w:rsidP="00C77103">
      <w:pPr>
        <w:rPr>
          <w:ins w:id="965" w:author="jamie.lizarraga" w:date="2012-06-14T09:44:00Z"/>
          <w:rFonts w:cs="Arial"/>
        </w:rPr>
      </w:pPr>
      <w:ins w:id="966" w:author="jamie.lizarraga" w:date="2012-06-14T09:44:00Z">
        <w:r w:rsidRPr="00EA06E3">
          <w:rPr>
            <w:rFonts w:cs="Arial"/>
          </w:rPr>
          <w:lastRenderedPageBreak/>
          <w:t xml:space="preserve">Where reference is made to an </w:t>
        </w:r>
        <w:r>
          <w:rPr>
            <w:rFonts w:cs="Arial"/>
          </w:rPr>
          <w:t>American Society for Testing and Materials (</w:t>
        </w:r>
        <w:r w:rsidRPr="00EA06E3">
          <w:rPr>
            <w:rFonts w:cs="Arial"/>
          </w:rPr>
          <w:t>ASTM</w:t>
        </w:r>
        <w:r>
          <w:rPr>
            <w:rFonts w:cs="Arial"/>
          </w:rPr>
          <w:t>)</w:t>
        </w:r>
        <w:r w:rsidRPr="00EA06E3">
          <w:rPr>
            <w:rFonts w:cs="Arial"/>
          </w:rPr>
          <w:t xml:space="preserve"> designation in this standard, the issue listed in the latest published ASTM index to standards shall apply unless otherwise </w:t>
        </w:r>
        <w:r>
          <w:rPr>
            <w:rFonts w:cs="Arial"/>
          </w:rPr>
          <w:t>specified.</w:t>
        </w:r>
      </w:ins>
    </w:p>
    <w:p w:rsidR="009D3738" w:rsidRPr="00EA06E3" w:rsidRDefault="009D3738" w:rsidP="009D3738">
      <w:pPr>
        <w:rPr>
          <w:rFonts w:cs="Arial"/>
        </w:rPr>
      </w:pPr>
      <w:r w:rsidRPr="00EA06E3">
        <w:rPr>
          <w:rFonts w:cs="Arial"/>
        </w:rPr>
        <w:t>Observed or calculated values obtained from analysis, measurement, or test shall be rounded off in accordance with the</w:t>
      </w:r>
      <w:r w:rsidRPr="00F73439">
        <w:rPr>
          <w:rFonts w:cs="Arial"/>
          <w:lang w:val="en-US"/>
        </w:rPr>
        <w:t xml:space="preserve"> Rounding</w:t>
      </w:r>
      <w:r>
        <w:rPr>
          <w:rFonts w:cs="Arial"/>
          <w:lang w:val="en-US"/>
        </w:rPr>
        <w:t xml:space="preserve"> </w:t>
      </w:r>
      <w:r w:rsidRPr="00F73439">
        <w:rPr>
          <w:rFonts w:cs="Arial"/>
          <w:lang w:val="en-US"/>
        </w:rPr>
        <w:t>Off</w:t>
      </w:r>
      <w:r w:rsidRPr="00EA06E3">
        <w:rPr>
          <w:rFonts w:cs="Arial"/>
        </w:rPr>
        <w:t xml:space="preserve"> Method per ASTM E 29 to the nearest unit in the last</w:t>
      </w:r>
      <w:r w:rsidRPr="00F73439">
        <w:rPr>
          <w:rFonts w:cs="Arial"/>
          <w:lang w:val="en-US"/>
        </w:rPr>
        <w:t xml:space="preserve"> right</w:t>
      </w:r>
      <w:ins w:id="967" w:author="jamie.lizarraga" w:date="2012-06-14T09:42:00Z">
        <w:r w:rsidR="00C77103">
          <w:rPr>
            <w:rFonts w:cs="Arial"/>
            <w:lang w:val="en-US"/>
          </w:rPr>
          <w:t>-</w:t>
        </w:r>
      </w:ins>
      <w:del w:id="968" w:author="jamie.lizarraga" w:date="2012-06-14T09:42:00Z">
        <w:r w:rsidRPr="00F73439" w:rsidDel="00C77103">
          <w:rPr>
            <w:rFonts w:cs="Arial"/>
            <w:lang w:val="en-US"/>
          </w:rPr>
          <w:noBreakHyphen/>
        </w:r>
      </w:del>
      <w:r w:rsidRPr="00F73439">
        <w:rPr>
          <w:rFonts w:cs="Arial"/>
          <w:lang w:val="en-US"/>
        </w:rPr>
        <w:t>hand</w:t>
      </w:r>
      <w:r w:rsidRPr="00EA06E3">
        <w:rPr>
          <w:rFonts w:cs="Arial"/>
        </w:rPr>
        <w:t xml:space="preserve"> place of figures used in expressing the specified limit.</w:t>
      </w:r>
    </w:p>
    <w:p w:rsidR="009D3738" w:rsidRPr="00EA06E3" w:rsidDel="00C77103" w:rsidRDefault="009D3738" w:rsidP="009D3738">
      <w:pPr>
        <w:rPr>
          <w:del w:id="969" w:author="jamie.lizarraga" w:date="2012-06-14T09:44:00Z"/>
          <w:rFonts w:cs="Arial"/>
        </w:rPr>
      </w:pPr>
      <w:del w:id="970" w:author="jamie.lizarraga" w:date="2012-06-14T09:44:00Z">
        <w:r w:rsidRPr="00EA06E3" w:rsidDel="00C77103">
          <w:rPr>
            <w:rFonts w:cs="Arial"/>
          </w:rPr>
          <w:delText xml:space="preserve">Where reference is made to an ASTM designation in this standard, the issue listed in the latest published ASTM index to standards shall apply unless otherwise </w:delText>
        </w:r>
        <w:r w:rsidDel="00C77103">
          <w:rPr>
            <w:rFonts w:cs="Arial"/>
          </w:rPr>
          <w:delText>specified.</w:delText>
        </w:r>
      </w:del>
    </w:p>
    <w:p w:rsidR="009D3738" w:rsidRPr="00F356AF" w:rsidRDefault="009D3738" w:rsidP="009D3738">
      <w:r w:rsidRPr="00EA06E3">
        <w:rPr>
          <w:rFonts w:cs="Arial"/>
        </w:rPr>
        <w:t xml:space="preserve">Generation of voltage levels significant enough to cause </w:t>
      </w:r>
      <w:ins w:id="971" w:author="jamie.lizarraga" w:date="2012-06-13T09:15:00Z">
        <w:r w:rsidR="000E1260">
          <w:rPr>
            <w:rFonts w:cs="Arial"/>
          </w:rPr>
          <w:t>electrostatic discharge (</w:t>
        </w:r>
      </w:ins>
      <w:r w:rsidRPr="00EA06E3">
        <w:rPr>
          <w:rFonts w:cs="Arial"/>
        </w:rPr>
        <w:t>ESD</w:t>
      </w:r>
      <w:ins w:id="972" w:author="jamie.lizarraga" w:date="2012-06-13T09:15:00Z">
        <w:r w:rsidR="000E1260">
          <w:rPr>
            <w:rFonts w:cs="Arial"/>
          </w:rPr>
          <w:t>)</w:t>
        </w:r>
      </w:ins>
      <w:r w:rsidRPr="00EA06E3">
        <w:rPr>
          <w:rFonts w:cs="Arial"/>
        </w:rPr>
        <w:t xml:space="preserve"> and damage to sensitive components can occur when using </w:t>
      </w:r>
      <w:del w:id="973" w:author="aaron.wiest" w:date="2012-06-11T09:48:00Z">
        <w:r w:rsidRPr="00EA06E3" w:rsidDel="00CE4E54">
          <w:rPr>
            <w:rFonts w:cs="Arial"/>
          </w:rPr>
          <w:delText xml:space="preserve">pressure sensitive </w:delText>
        </w:r>
      </w:del>
      <w:r w:rsidRPr="00EA06E3">
        <w:rPr>
          <w:rFonts w:cs="Arial"/>
        </w:rPr>
        <w:t xml:space="preserve">labels. </w:t>
      </w:r>
      <w:ins w:id="974" w:author="jamie.lizarraga" w:date="2012-06-14T09:45:00Z">
        <w:r w:rsidR="00C77103">
          <w:rPr>
            <w:rFonts w:cs="Arial"/>
          </w:rPr>
          <w:t xml:space="preserve"> </w:t>
        </w:r>
      </w:ins>
      <w:r w:rsidRPr="00EA06E3">
        <w:rPr>
          <w:rFonts w:cs="Arial"/>
        </w:rPr>
        <w:t>If meeting the requirements for ESD</w:t>
      </w:r>
      <w:r>
        <w:rPr>
          <w:rFonts w:cs="Arial"/>
        </w:rPr>
        <w:t>,</w:t>
      </w:r>
      <w:r w:rsidRPr="00EA06E3">
        <w:rPr>
          <w:rFonts w:cs="Arial"/>
        </w:rPr>
        <w:t xml:space="preserve"> protected areas </w:t>
      </w:r>
      <w:r w:rsidRPr="00F356AF">
        <w:rPr>
          <w:rFonts w:cs="Arial"/>
        </w:rPr>
        <w:t xml:space="preserve">outlined in </w:t>
      </w:r>
      <w:r w:rsidRPr="00F356AF">
        <w:t>JESD</w:t>
      </w:r>
      <w:r>
        <w:t>625-</w:t>
      </w:r>
      <w:proofErr w:type="gramStart"/>
      <w:r>
        <w:t>A</w:t>
      </w:r>
      <w:proofErr w:type="gramEnd"/>
      <w:r>
        <w:t xml:space="preserve"> </w:t>
      </w:r>
      <w:del w:id="975" w:author="jamie.lizarraga" w:date="2012-06-13T09:15:00Z">
        <w:r w:rsidRPr="00EA06E3" w:rsidDel="000E1260">
          <w:rPr>
            <w:rFonts w:cs="Arial"/>
          </w:rPr>
          <w:delText xml:space="preserve">is </w:delText>
        </w:r>
      </w:del>
      <w:ins w:id="976" w:author="jamie.lizarraga" w:date="2012-06-13T09:15:00Z">
        <w:r w:rsidR="000E1260">
          <w:rPr>
            <w:rFonts w:cs="Arial"/>
          </w:rPr>
          <w:t>are</w:t>
        </w:r>
        <w:r w:rsidR="000E1260" w:rsidRPr="00EA06E3">
          <w:rPr>
            <w:rFonts w:cs="Arial"/>
          </w:rPr>
          <w:t xml:space="preserve"> </w:t>
        </w:r>
      </w:ins>
      <w:r w:rsidRPr="00EA06E3">
        <w:rPr>
          <w:rFonts w:cs="Arial"/>
        </w:rPr>
        <w:t>required, using static control measures such as static dissipative labels or air ionization may be necessary.</w:t>
      </w:r>
      <w:r>
        <w:t xml:space="preserve"> </w:t>
      </w:r>
      <w:ins w:id="977" w:author="jamie.lizarraga" w:date="2012-06-14T09:45:00Z">
        <w:r w:rsidR="00C77103">
          <w:t xml:space="preserve"> </w:t>
        </w:r>
      </w:ins>
      <w:r>
        <w:t xml:space="preserve">For additional information on programs for the protection of electronic equipment, see ANSI/ESD S20.20, available from </w:t>
      </w:r>
      <w:hyperlink r:id="rId14" w:history="1">
        <w:r>
          <w:rPr>
            <w:rStyle w:val="Hyperlink"/>
          </w:rPr>
          <w:t>http://www.esda.org/</w:t>
        </w:r>
      </w:hyperlink>
      <w:r>
        <w:t xml:space="preserve">. </w:t>
      </w:r>
    </w:p>
    <w:p w:rsidR="00352FBB" w:rsidRDefault="009D3738">
      <w:pPr>
        <w:pStyle w:val="Heading3"/>
        <w:pPrChange w:id="978" w:author="aaron.wiest" w:date="2012-06-11T16:11:00Z">
          <w:pPr>
            <w:pStyle w:val="Heading2"/>
          </w:pPr>
        </w:pPrChange>
      </w:pPr>
      <w:r>
        <w:t xml:space="preserve"> </w:t>
      </w:r>
      <w:bookmarkStart w:id="979" w:name="_Toc330282377"/>
      <w:bookmarkStart w:id="980" w:name="_Ref204251671"/>
      <w:r>
        <w:t>Test</w:t>
      </w:r>
      <w:ins w:id="981" w:author="aaron.wiest" w:date="2012-07-16T20:32:00Z">
        <w:r w:rsidR="00BF48BA">
          <w:t xml:space="preserve">s for </w:t>
        </w:r>
      </w:ins>
      <w:ins w:id="982" w:author="aaron.wiest" w:date="2012-07-16T20:33:00Z">
        <w:r w:rsidR="00BF48BA">
          <w:t>L</w:t>
        </w:r>
      </w:ins>
      <w:ins w:id="983" w:author="aaron.wiest" w:date="2012-07-16T20:32:00Z">
        <w:r w:rsidR="00BF48BA">
          <w:t xml:space="preserve">abels </w:t>
        </w:r>
      </w:ins>
      <w:ins w:id="984" w:author="aaron.wiest" w:date="2012-07-16T20:33:00Z">
        <w:r w:rsidR="00BF48BA">
          <w:t>U</w:t>
        </w:r>
      </w:ins>
      <w:ins w:id="985" w:author="aaron.wiest" w:date="2012-07-16T20:32:00Z">
        <w:r w:rsidR="00BF48BA">
          <w:t xml:space="preserve">sed in </w:t>
        </w:r>
      </w:ins>
      <w:ins w:id="986" w:author="aaron.wiest" w:date="2012-07-16T20:33:00Z">
        <w:r w:rsidR="00BF48BA">
          <w:t>C</w:t>
        </w:r>
      </w:ins>
      <w:ins w:id="987" w:author="aaron.wiest" w:date="2012-07-16T20:32:00Z">
        <w:r w:rsidR="00BF48BA">
          <w:t xml:space="preserve">ontrolled </w:t>
        </w:r>
      </w:ins>
      <w:ins w:id="988" w:author="aaron.wiest" w:date="2012-07-16T20:33:00Z">
        <w:r w:rsidR="00BF48BA">
          <w:t>E</w:t>
        </w:r>
      </w:ins>
      <w:ins w:id="989" w:author="aaron.wiest" w:date="2012-07-16T20:32:00Z">
        <w:r w:rsidR="00BF48BA">
          <w:t>nvironments</w:t>
        </w:r>
      </w:ins>
      <w:bookmarkEnd w:id="979"/>
      <w:del w:id="990" w:author="aaron.wiest" w:date="2012-07-16T20:32:00Z">
        <w:r w:rsidDel="00BF48BA">
          <w:delText xml:space="preserve"> Procedures</w:delText>
        </w:r>
      </w:del>
      <w:bookmarkEnd w:id="980"/>
    </w:p>
    <w:p w:rsidR="00352FBB" w:rsidRDefault="00B25E8A">
      <w:pPr>
        <w:pStyle w:val="Heading4"/>
        <w:pPrChange w:id="991" w:author="aaron.wiest" w:date="2012-06-11T16:11:00Z">
          <w:pPr>
            <w:pStyle w:val="Heading3"/>
          </w:pPr>
        </w:pPrChange>
      </w:pPr>
      <w:bookmarkStart w:id="992" w:name="_Ref323638708"/>
      <w:bookmarkStart w:id="993" w:name="_Ref323817418"/>
      <w:bookmarkStart w:id="994" w:name="_Ref323817458"/>
      <w:bookmarkStart w:id="995" w:name="_Toc330282378"/>
      <w:ins w:id="996" w:author="jamie.lizarraga" w:date="2012-06-14T09:46:00Z">
        <w:r>
          <w:t xml:space="preserve">Label </w:t>
        </w:r>
      </w:ins>
      <w:r w:rsidR="009D3738">
        <w:t>Preliminary Evaluation</w:t>
      </w:r>
      <w:bookmarkEnd w:id="992"/>
      <w:bookmarkEnd w:id="993"/>
      <w:bookmarkEnd w:id="994"/>
      <w:bookmarkEnd w:id="995"/>
    </w:p>
    <w:p w:rsidR="00C76807" w:rsidDel="00B25E8A" w:rsidRDefault="00C76807" w:rsidP="00C76807">
      <w:pPr>
        <w:rPr>
          <w:del w:id="997" w:author="jamie.lizarraga" w:date="2012-06-14T09:46:00Z"/>
        </w:rPr>
      </w:pPr>
      <w:moveToRangeStart w:id="998" w:author="aaron.wiest" w:date="2012-05-04T08:12:00Z" w:name="move323882587"/>
      <w:moveTo w:id="999" w:author="aaron.wiest" w:date="2012-05-04T08:12:00Z">
        <w:del w:id="1000" w:author="jamie.lizarraga" w:date="2012-06-14T09:46:00Z">
          <w:r w:rsidDel="00B25E8A">
            <w:delText>Blank label stock contamination</w:delText>
          </w:r>
        </w:del>
      </w:moveTo>
    </w:p>
    <w:p w:rsidR="00C76807" w:rsidDel="00C76807" w:rsidRDefault="00C76807" w:rsidP="00C76807">
      <w:pPr>
        <w:rPr>
          <w:del w:id="1001" w:author="aaron.wiest" w:date="2012-05-04T08:12:00Z"/>
        </w:rPr>
      </w:pPr>
      <w:moveTo w:id="1002" w:author="aaron.wiest" w:date="2012-05-04T08:12:00Z">
        <w:r>
          <w:t xml:space="preserve">Prior to installing the roll of blank label stock into an on-site printer, a minimum of 50 consecutive labels shall be visually inspected for evidence of dust or particulate contamination. </w:t>
        </w:r>
      </w:moveTo>
      <w:ins w:id="1003" w:author="jamie.lizarraga" w:date="2012-06-14T09:46:00Z">
        <w:r w:rsidR="00B25E8A">
          <w:t xml:space="preserve"> </w:t>
        </w:r>
      </w:ins>
      <w:moveTo w:id="1004" w:author="aaron.wiest" w:date="2012-05-04T08:12:00Z">
        <w:r>
          <w:t xml:space="preserve">Use </w:t>
        </w:r>
        <w:del w:id="1005" w:author="aaron.wiest" w:date="2012-06-11T10:38:00Z">
          <w:r w:rsidDel="001E1F6B">
            <w:delText>either</w:delText>
          </w:r>
        </w:del>
        <w:del w:id="1006" w:author="jamie.lizarraga" w:date="2012-06-15T08:08:00Z">
          <w:r w:rsidDel="007A3DCE">
            <w:delText xml:space="preserve"> </w:delText>
          </w:r>
        </w:del>
        <w:r>
          <w:t xml:space="preserve">a piece of </w:t>
        </w:r>
        <w:del w:id="1007" w:author="aaron.wiest" w:date="2012-06-11T10:38:00Z">
          <w:r w:rsidDel="001E1F6B">
            <w:delText>black cloth or</w:delText>
          </w:r>
        </w:del>
        <w:del w:id="1008" w:author="jamie.lizarraga" w:date="2012-06-15T08:08:00Z">
          <w:r w:rsidDel="007A3DCE">
            <w:delText xml:space="preserve"> </w:delText>
          </w:r>
        </w:del>
        <w:r>
          <w:t>velvet and wipe lightly over the face of the 50 labels, examine the</w:t>
        </w:r>
        <w:del w:id="1009" w:author="jamie.lizarraga" w:date="2012-06-14T09:46:00Z">
          <w:r w:rsidDel="00B25E8A">
            <w:delText xml:space="preserve"> </w:delText>
          </w:r>
        </w:del>
        <w:del w:id="1010" w:author="aaron.wiest" w:date="2012-06-11T10:38:00Z">
          <w:r w:rsidDel="001E1F6B">
            <w:delText>cloth or the</w:delText>
          </w:r>
        </w:del>
        <w:r>
          <w:t xml:space="preserve"> velvet for particles of paper, dust</w:t>
        </w:r>
      </w:moveTo>
      <w:ins w:id="1011" w:author="jamie.lizarraga" w:date="2012-05-07T18:48:00Z">
        <w:r w:rsidR="00BD2707">
          <w:t>,</w:t>
        </w:r>
      </w:ins>
      <w:moveTo w:id="1012" w:author="aaron.wiest" w:date="2012-05-04T08:12:00Z">
        <w:r>
          <w:t xml:space="preserve"> or other foreign material.  If any particulate is evident to the unaided eye, the test has been failed and the blank label stock shall be considered nonconforming.  Nonconforming stock shall not be used.</w:t>
        </w:r>
      </w:moveTo>
    </w:p>
    <w:moveToRangeEnd w:id="998"/>
    <w:p w:rsidR="00C76807" w:rsidRDefault="00C76807" w:rsidP="009D3738">
      <w:pPr>
        <w:rPr>
          <w:ins w:id="1013" w:author="aaron.wiest" w:date="2012-05-04T08:12:00Z"/>
          <w:rFonts w:cs="Arial"/>
        </w:rPr>
      </w:pPr>
    </w:p>
    <w:p w:rsidR="009D3738" w:rsidRPr="00EA06E3" w:rsidDel="000E1260" w:rsidRDefault="009D3738" w:rsidP="009D3738">
      <w:pPr>
        <w:rPr>
          <w:del w:id="1014" w:author="jamie.lizarraga" w:date="2012-06-13T09:20:00Z"/>
          <w:rFonts w:cs="Arial"/>
        </w:rPr>
      </w:pPr>
      <w:r>
        <w:rPr>
          <w:rFonts w:cs="Arial"/>
        </w:rPr>
        <w:t xml:space="preserve">Examine </w:t>
      </w:r>
      <w:r w:rsidRPr="00EA06E3">
        <w:rPr>
          <w:rFonts w:cs="Arial"/>
        </w:rPr>
        <w:t xml:space="preserve">labels </w:t>
      </w:r>
      <w:r>
        <w:rPr>
          <w:rFonts w:cs="Arial"/>
        </w:rPr>
        <w:t xml:space="preserve">to </w:t>
      </w:r>
      <w:del w:id="1015" w:author="jamie.lizarraga" w:date="2012-06-13T09:20:00Z">
        <w:r w:rsidDel="000E1260">
          <w:rPr>
            <w:rFonts w:cs="Arial"/>
          </w:rPr>
          <w:delText xml:space="preserve">determine </w:delText>
        </w:r>
      </w:del>
      <w:del w:id="1016" w:author="jamie.lizarraga" w:date="2012-06-13T09:18:00Z">
        <w:r w:rsidDel="000E1260">
          <w:rPr>
            <w:rFonts w:cs="Arial"/>
          </w:rPr>
          <w:delText xml:space="preserve">that </w:delText>
        </w:r>
      </w:del>
      <w:ins w:id="1017" w:author="jamie.lizarraga" w:date="2012-06-13T09:20:00Z">
        <w:r w:rsidR="000E1260">
          <w:rPr>
            <w:rFonts w:cs="Arial"/>
          </w:rPr>
          <w:t xml:space="preserve">validate </w:t>
        </w:r>
      </w:ins>
      <w:r>
        <w:rPr>
          <w:rFonts w:cs="Arial"/>
        </w:rPr>
        <w:t>they are</w:t>
      </w:r>
      <w:r w:rsidRPr="00EA06E3">
        <w:rPr>
          <w:rFonts w:cs="Arial"/>
        </w:rPr>
        <w:t xml:space="preserve"> easily separable from the release liner withou</w:t>
      </w:r>
      <w:r>
        <w:rPr>
          <w:rFonts w:cs="Arial"/>
        </w:rPr>
        <w:t>t damage</w:t>
      </w:r>
      <w:ins w:id="1018" w:author="aaron.wiest" w:date="2012-06-11T10:38:00Z">
        <w:r w:rsidR="001E1F6B">
          <w:rPr>
            <w:rFonts w:cs="Arial"/>
          </w:rPr>
          <w:t xml:space="preserve"> and</w:t>
        </w:r>
      </w:ins>
      <w:del w:id="1019" w:author="aaron.wiest" w:date="2012-06-11T10:38:00Z">
        <w:r w:rsidDel="001E1F6B">
          <w:rPr>
            <w:rFonts w:cs="Arial"/>
          </w:rPr>
          <w:delText>,</w:delText>
        </w:r>
      </w:del>
      <w:r>
        <w:rPr>
          <w:rFonts w:cs="Arial"/>
        </w:rPr>
        <w:t xml:space="preserve"> </w:t>
      </w:r>
      <w:ins w:id="1020" w:author="craig.macdougall" w:date="2012-07-25T21:38:00Z">
        <w:r w:rsidR="00FD7D9A">
          <w:rPr>
            <w:rFonts w:cs="Arial"/>
          </w:rPr>
          <w:t xml:space="preserve">are </w:t>
        </w:r>
      </w:ins>
      <w:r w:rsidRPr="00EA06E3">
        <w:rPr>
          <w:rFonts w:cs="Arial"/>
        </w:rPr>
        <w:t>smudge-resistant</w:t>
      </w:r>
      <w:ins w:id="1021" w:author="jamie.lizarraga" w:date="2012-05-07T18:48:00Z">
        <w:del w:id="1022" w:author="aaron.wiest" w:date="2012-06-11T10:38:00Z">
          <w:r w:rsidR="00BD2707" w:rsidDel="001E1F6B">
            <w:rPr>
              <w:rFonts w:cs="Arial"/>
            </w:rPr>
            <w:delText>,</w:delText>
          </w:r>
        </w:del>
      </w:ins>
      <w:del w:id="1023" w:author="aaron.wiest" w:date="2012-06-11T10:38:00Z">
        <w:r w:rsidRPr="00EA06E3" w:rsidDel="001E1F6B">
          <w:rPr>
            <w:rFonts w:cs="Arial"/>
          </w:rPr>
          <w:delText xml:space="preserve"> and be rea</w:delText>
        </w:r>
      </w:del>
      <w:del w:id="1024" w:author="aaron.wiest" w:date="2012-06-11T10:39:00Z">
        <w:r w:rsidRPr="00EA06E3" w:rsidDel="001E1F6B">
          <w:rPr>
            <w:rFonts w:cs="Arial"/>
          </w:rPr>
          <w:delText>sonably flat</w:delText>
        </w:r>
      </w:del>
      <w:r w:rsidRPr="00EA06E3">
        <w:rPr>
          <w:rFonts w:cs="Arial"/>
        </w:rPr>
        <w:t>.</w:t>
      </w:r>
      <w:ins w:id="1025" w:author="jamie.lizarraga" w:date="2012-06-14T09:47:00Z">
        <w:r w:rsidR="00B25E8A">
          <w:rPr>
            <w:rFonts w:cs="Arial"/>
          </w:rPr>
          <w:t xml:space="preserve"> </w:t>
        </w:r>
      </w:ins>
      <w:r w:rsidRPr="00EA06E3">
        <w:rPr>
          <w:rFonts w:cs="Arial"/>
        </w:rPr>
        <w:t xml:space="preserve"> </w:t>
      </w:r>
      <w:del w:id="1026" w:author="jamie.lizarraga" w:date="2012-05-07T18:49:00Z">
        <w:r w:rsidRPr="00EA06E3" w:rsidDel="00BD2707">
          <w:rPr>
            <w:rFonts w:cs="Arial"/>
          </w:rPr>
          <w:delText xml:space="preserve">Label stock should be examined visually for evidence of particles of paper, dust, or other foreign material that would </w:delText>
        </w:r>
        <w:r w:rsidDel="00BD2707">
          <w:rPr>
            <w:rFonts w:cs="Arial"/>
          </w:rPr>
          <w:delText xml:space="preserve">adversely affect print quality. </w:delText>
        </w:r>
      </w:del>
    </w:p>
    <w:p w:rsidR="009D3738" w:rsidRDefault="009D3738" w:rsidP="009D3738">
      <w:pPr>
        <w:rPr>
          <w:rFonts w:cs="Arial"/>
        </w:rPr>
      </w:pPr>
      <w:r>
        <w:rPr>
          <w:rFonts w:cs="Arial"/>
        </w:rPr>
        <w:t>Examine the l</w:t>
      </w:r>
      <w:r w:rsidRPr="00EA06E3">
        <w:rPr>
          <w:rFonts w:cs="Arial"/>
        </w:rPr>
        <w:t xml:space="preserve">abels </w:t>
      </w:r>
      <w:r>
        <w:rPr>
          <w:rFonts w:cs="Arial"/>
        </w:rPr>
        <w:t xml:space="preserve">to ensure </w:t>
      </w:r>
      <w:del w:id="1027" w:author="jamie.lizarraga" w:date="2012-06-15T08:09:00Z">
        <w:r w:rsidDel="007A3DCE">
          <w:rPr>
            <w:rFonts w:cs="Arial"/>
          </w:rPr>
          <w:delText xml:space="preserve">that </w:delText>
        </w:r>
      </w:del>
      <w:r>
        <w:rPr>
          <w:rFonts w:cs="Arial"/>
        </w:rPr>
        <w:t xml:space="preserve">there is no evidence of </w:t>
      </w:r>
      <w:r w:rsidRPr="00EA06E3">
        <w:rPr>
          <w:rFonts w:cs="Arial"/>
        </w:rPr>
        <w:t>adhesive migration</w:t>
      </w:r>
      <w:r>
        <w:rPr>
          <w:rFonts w:cs="Arial"/>
        </w:rPr>
        <w:t>,</w:t>
      </w:r>
      <w:r w:rsidRPr="00F73439">
        <w:rPr>
          <w:rFonts w:cs="Arial"/>
          <w:lang w:val="en-US"/>
        </w:rPr>
        <w:t xml:space="preserve"> </w:t>
      </w:r>
      <w:proofErr w:type="spellStart"/>
      <w:r w:rsidRPr="00F73439">
        <w:rPr>
          <w:rFonts w:cs="Arial"/>
          <w:lang w:val="en-US"/>
        </w:rPr>
        <w:t>delamination</w:t>
      </w:r>
      <w:proofErr w:type="spellEnd"/>
      <w:r w:rsidRPr="00EA06E3">
        <w:rPr>
          <w:rFonts w:cs="Arial"/>
        </w:rPr>
        <w:t>, blistered areas, or chipped edges.</w:t>
      </w:r>
      <w:ins w:id="1028" w:author="jamie.lizarraga" w:date="2012-06-14T09:47:00Z">
        <w:r w:rsidR="00B25E8A">
          <w:rPr>
            <w:rFonts w:cs="Arial"/>
          </w:rPr>
          <w:t xml:space="preserve"> </w:t>
        </w:r>
      </w:ins>
      <w:r w:rsidRPr="00EA06E3">
        <w:rPr>
          <w:rFonts w:cs="Arial"/>
        </w:rPr>
        <w:t xml:space="preserve"> The bar code symbol and all alphanumeric characters printed on each label </w:t>
      </w:r>
      <w:commentRangeStart w:id="1029"/>
      <w:del w:id="1030" w:author="aaron.wiest" w:date="2011-10-05T19:03:00Z">
        <w:r w:rsidRPr="00EA06E3" w:rsidDel="0093555B">
          <w:rPr>
            <w:rFonts w:cs="Arial"/>
          </w:rPr>
          <w:delText>should be black on white substrate</w:delText>
        </w:r>
        <w:r w:rsidDel="0093555B">
          <w:rPr>
            <w:rFonts w:cs="Arial"/>
          </w:rPr>
          <w:delText xml:space="preserve"> and</w:delText>
        </w:r>
      </w:del>
      <w:commentRangeEnd w:id="1029"/>
      <w:r w:rsidR="0093555B">
        <w:rPr>
          <w:rStyle w:val="CommentReference"/>
        </w:rPr>
        <w:commentReference w:id="1029"/>
      </w:r>
      <w:del w:id="1031" w:author="aaron.wiest" w:date="2011-10-05T19:03:00Z">
        <w:r w:rsidDel="0093555B">
          <w:rPr>
            <w:rFonts w:cs="Arial"/>
          </w:rPr>
          <w:delText xml:space="preserve"> </w:delText>
        </w:r>
      </w:del>
      <w:r>
        <w:rPr>
          <w:rFonts w:cs="Arial"/>
        </w:rPr>
        <w:t xml:space="preserve">shall show no evidence of </w:t>
      </w:r>
      <w:r w:rsidRPr="00EA06E3">
        <w:rPr>
          <w:rFonts w:cs="Arial"/>
        </w:rPr>
        <w:t>degraded image quality</w:t>
      </w:r>
      <w:ins w:id="1032" w:author="aaron.wiest" w:date="2011-10-05T19:04:00Z">
        <w:r w:rsidR="0093555B">
          <w:rPr>
            <w:rFonts w:cs="Arial"/>
          </w:rPr>
          <w:t>.</w:t>
        </w:r>
      </w:ins>
      <w:ins w:id="1033" w:author="jamie.lizarraga" w:date="2012-06-14T09:47:00Z">
        <w:r w:rsidR="00B25E8A">
          <w:rPr>
            <w:rFonts w:cs="Arial"/>
          </w:rPr>
          <w:t xml:space="preserve"> </w:t>
        </w:r>
      </w:ins>
      <w:del w:id="1034" w:author="aaron.wiest" w:date="2011-10-05T19:04:00Z">
        <w:r w:rsidRPr="00EA06E3" w:rsidDel="0093555B">
          <w:rPr>
            <w:rFonts w:cs="Arial"/>
          </w:rPr>
          <w:delText xml:space="preserve"> for either the text or the bar code symbol.</w:delText>
        </w:r>
      </w:del>
      <w:r w:rsidRPr="00EA06E3">
        <w:rPr>
          <w:rFonts w:cs="Arial"/>
        </w:rPr>
        <w:t xml:space="preserve"> Bar code</w:t>
      </w:r>
      <w:ins w:id="1035" w:author="jamie.lizarraga" w:date="2012-06-13T09:21:00Z">
        <w:r w:rsidR="001260A7">
          <w:rPr>
            <w:rFonts w:cs="Arial"/>
          </w:rPr>
          <w:t>s</w:t>
        </w:r>
      </w:ins>
      <w:r w:rsidRPr="00EA06E3">
        <w:rPr>
          <w:rFonts w:cs="Arial"/>
        </w:rPr>
        <w:t xml:space="preserve"> </w:t>
      </w:r>
      <w:del w:id="1036" w:author="jamie.lizarraga" w:date="2012-05-07T18:50:00Z">
        <w:r w:rsidRPr="00EA06E3" w:rsidDel="00BD2707">
          <w:rPr>
            <w:rFonts w:cs="Arial"/>
          </w:rPr>
          <w:delText xml:space="preserve">labels </w:delText>
        </w:r>
      </w:del>
      <w:r w:rsidRPr="00EA06E3">
        <w:rPr>
          <w:rFonts w:cs="Arial"/>
        </w:rPr>
        <w:t>shall be</w:t>
      </w:r>
      <w:r w:rsidRPr="00F73439">
        <w:rPr>
          <w:rFonts w:cs="Arial"/>
          <w:lang w:val="en-US"/>
        </w:rPr>
        <w:t xml:space="preserve"> </w:t>
      </w:r>
      <w:proofErr w:type="spellStart"/>
      <w:r w:rsidRPr="00F73439">
        <w:rPr>
          <w:rFonts w:cs="Arial"/>
          <w:lang w:val="en-US"/>
        </w:rPr>
        <w:t>scannable</w:t>
      </w:r>
      <w:proofErr w:type="spellEnd"/>
      <w:r w:rsidRPr="00EA06E3">
        <w:rPr>
          <w:rFonts w:cs="Arial"/>
        </w:rPr>
        <w:t xml:space="preserve"> and reasonably free from scratches, marks,</w:t>
      </w:r>
      <w:r>
        <w:rPr>
          <w:rFonts w:cs="Arial"/>
        </w:rPr>
        <w:t xml:space="preserve"> </w:t>
      </w:r>
      <w:r w:rsidRPr="00EA06E3">
        <w:rPr>
          <w:rFonts w:cs="Arial"/>
        </w:rPr>
        <w:t>voids, dots or misplaced</w:t>
      </w:r>
      <w:r w:rsidRPr="00F73439">
        <w:rPr>
          <w:rFonts w:cs="Arial"/>
          <w:lang w:val="en-US"/>
        </w:rPr>
        <w:t xml:space="preserve"> color</w:t>
      </w:r>
      <w:r w:rsidRPr="00EA06E3">
        <w:rPr>
          <w:rFonts w:cs="Arial"/>
        </w:rPr>
        <w:t xml:space="preserve">. </w:t>
      </w:r>
      <w:ins w:id="1037" w:author="jamie.lizarraga" w:date="2012-06-14T09:47:00Z">
        <w:r w:rsidR="00B25E8A">
          <w:rPr>
            <w:rFonts w:cs="Arial"/>
          </w:rPr>
          <w:t xml:space="preserve"> </w:t>
        </w:r>
      </w:ins>
      <w:r w:rsidRPr="00EA06E3">
        <w:rPr>
          <w:rFonts w:cs="Arial"/>
        </w:rPr>
        <w:t>All labels should have minimum outside corner radii of 0.03 inch (0.76 mm) unless otherwise specified.</w:t>
      </w:r>
    </w:p>
    <w:p w:rsidR="009D3738" w:rsidRDefault="009D3738" w:rsidP="009D3738">
      <w:pPr>
        <w:rPr>
          <w:rFonts w:cs="Arial"/>
        </w:rPr>
      </w:pPr>
      <w:r>
        <w:rPr>
          <w:rFonts w:cs="Arial"/>
        </w:rPr>
        <w:t>Labels not meeting the preliminary evaluation criteria</w:t>
      </w:r>
      <w:r w:rsidRPr="00EA06E3">
        <w:rPr>
          <w:rFonts w:cs="Arial"/>
        </w:rPr>
        <w:t xml:space="preserve"> </w:t>
      </w:r>
      <w:r>
        <w:rPr>
          <w:rFonts w:cs="Arial"/>
        </w:rPr>
        <w:t xml:space="preserve">shall be designated as not meeting the minimum requirements for product labels. </w:t>
      </w:r>
    </w:p>
    <w:p w:rsidR="009D3738" w:rsidRDefault="009D3738" w:rsidP="00076B69">
      <w:pPr>
        <w:pStyle w:val="Heading4"/>
      </w:pPr>
      <w:bookmarkStart w:id="1038" w:name="_Toc330282379"/>
      <w:bookmarkStart w:id="1039" w:name="_Ref204248826"/>
      <w:r>
        <w:t xml:space="preserve">Bar Code </w:t>
      </w:r>
      <w:del w:id="1040" w:author="jamie.lizarraga" w:date="2012-06-13T09:21:00Z">
        <w:r w:rsidDel="001260A7">
          <w:delText xml:space="preserve">and two-dimensional symbol </w:delText>
        </w:r>
      </w:del>
      <w:ins w:id="1041" w:author="jamie.lizarraga" w:date="2012-06-14T09:46:00Z">
        <w:r w:rsidR="00B25E8A">
          <w:t>P</w:t>
        </w:r>
      </w:ins>
      <w:del w:id="1042" w:author="jamie.lizarraga" w:date="2012-06-14T09:46:00Z">
        <w:r w:rsidDel="00B25E8A">
          <w:delText>p</w:delText>
        </w:r>
      </w:del>
      <w:r>
        <w:t xml:space="preserve">rint </w:t>
      </w:r>
      <w:del w:id="1043" w:author="jamie.lizarraga" w:date="2012-06-14T09:46:00Z">
        <w:r w:rsidDel="00B25E8A">
          <w:delText>q</w:delText>
        </w:r>
      </w:del>
      <w:ins w:id="1044" w:author="jamie.lizarraga" w:date="2012-06-14T09:46:00Z">
        <w:r w:rsidR="00B25E8A">
          <w:t>Q</w:t>
        </w:r>
      </w:ins>
      <w:r>
        <w:t>uality</w:t>
      </w:r>
      <w:bookmarkEnd w:id="1038"/>
      <w:r>
        <w:t xml:space="preserve"> </w:t>
      </w:r>
      <w:del w:id="1045" w:author="aaron.wiest" w:date="2012-06-11T08:30:00Z">
        <w:r w:rsidDel="0019655C">
          <w:delText>and RFID tag performance</w:delText>
        </w:r>
      </w:del>
      <w:bookmarkEnd w:id="1039"/>
    </w:p>
    <w:p w:rsidR="009D3738" w:rsidRDefault="009D3738" w:rsidP="009D3738">
      <w:pPr>
        <w:rPr>
          <w:rFonts w:cs="Arial"/>
        </w:rPr>
      </w:pPr>
      <w:r w:rsidRPr="00EA06E3">
        <w:rPr>
          <w:rFonts w:cs="Arial"/>
        </w:rPr>
        <w:t>The la</w:t>
      </w:r>
      <w:r>
        <w:rPr>
          <w:rFonts w:cs="Arial"/>
        </w:rPr>
        <w:t>bels shall meet</w:t>
      </w:r>
      <w:r w:rsidRPr="00EA06E3">
        <w:rPr>
          <w:rFonts w:cs="Arial"/>
        </w:rPr>
        <w:t xml:space="preserve"> the </w:t>
      </w:r>
      <w:r>
        <w:rPr>
          <w:rFonts w:cs="Arial"/>
        </w:rPr>
        <w:t xml:space="preserve">bar code </w:t>
      </w:r>
      <w:del w:id="1046" w:author="aaron.wiest" w:date="2012-06-11T10:39:00Z">
        <w:r w:rsidDel="001E1F6B">
          <w:rPr>
            <w:rFonts w:cs="Arial"/>
          </w:rPr>
          <w:delText>and/or two-dimensional symbol</w:delText>
        </w:r>
      </w:del>
      <w:del w:id="1047" w:author="jamie.lizarraga" w:date="2012-06-15T08:12:00Z">
        <w:r w:rsidDel="00707C5E">
          <w:rPr>
            <w:rFonts w:cs="Arial"/>
          </w:rPr>
          <w:delText xml:space="preserve"> </w:delText>
        </w:r>
      </w:del>
      <w:r>
        <w:rPr>
          <w:rFonts w:cs="Arial"/>
        </w:rPr>
        <w:t xml:space="preserve">print quality </w:t>
      </w:r>
      <w:r w:rsidRPr="00EA06E3">
        <w:rPr>
          <w:rFonts w:cs="Arial"/>
        </w:rPr>
        <w:t xml:space="preserve">requirements </w:t>
      </w:r>
      <w:ins w:id="1048" w:author="aaron.wiest" w:date="2012-05-01T13:07:00Z">
        <w:r w:rsidR="00FC6D5C">
          <w:rPr>
            <w:rFonts w:cs="Arial"/>
          </w:rPr>
          <w:t xml:space="preserve">defined in clause </w:t>
        </w:r>
      </w:ins>
      <w:ins w:id="1049" w:author="aaron.wiest" w:date="2012-05-01T13:08:00Z">
        <w:r w:rsidR="00751E16">
          <w:rPr>
            <w:rFonts w:cs="Arial"/>
          </w:rPr>
          <w:fldChar w:fldCharType="begin"/>
        </w:r>
        <w:r w:rsidR="00FC6D5C">
          <w:rPr>
            <w:rFonts w:cs="Arial"/>
          </w:rPr>
          <w:instrText xml:space="preserve"> REF _Ref214277098 \w \h </w:instrText>
        </w:r>
      </w:ins>
      <w:r w:rsidR="00751E16">
        <w:rPr>
          <w:rFonts w:cs="Arial"/>
        </w:rPr>
      </w:r>
      <w:r w:rsidR="00751E16">
        <w:rPr>
          <w:rFonts w:cs="Arial"/>
        </w:rPr>
        <w:fldChar w:fldCharType="separate"/>
      </w:r>
      <w:ins w:id="1050" w:author="jamie.lizarraga" w:date="2012-06-15T07:58:00Z">
        <w:r w:rsidR="00B82FEF">
          <w:rPr>
            <w:rFonts w:cs="Arial"/>
          </w:rPr>
          <w:t>5.2</w:t>
        </w:r>
      </w:ins>
      <w:ins w:id="1051" w:author="aaron.wiest" w:date="2012-05-01T13:08:00Z">
        <w:r w:rsidR="00751E16">
          <w:rPr>
            <w:rFonts w:cs="Arial"/>
          </w:rPr>
          <w:fldChar w:fldCharType="end"/>
        </w:r>
        <w:r w:rsidR="00FC6D5C">
          <w:rPr>
            <w:rFonts w:cs="Arial"/>
          </w:rPr>
          <w:t>.</w:t>
        </w:r>
      </w:ins>
      <w:del w:id="1052" w:author="aaron.wiest" w:date="2012-05-01T13:08:00Z">
        <w:r w:rsidRPr="00EA06E3" w:rsidDel="00FC6D5C">
          <w:rPr>
            <w:rFonts w:cs="Arial"/>
          </w:rPr>
          <w:delText xml:space="preserve">of </w:delText>
        </w:r>
        <w:r w:rsidDel="00FC6D5C">
          <w:rPr>
            <w:rFonts w:cs="Arial"/>
          </w:rPr>
          <w:delText>the applicable application requirements standard.</w:delText>
        </w:r>
      </w:del>
      <w:r>
        <w:rPr>
          <w:rFonts w:cs="Arial"/>
        </w:rPr>
        <w:t xml:space="preserve"> </w:t>
      </w:r>
      <w:ins w:id="1053" w:author="aaron.wiest" w:date="2012-06-11T17:11:00Z">
        <w:r w:rsidR="00402BDD">
          <w:rPr>
            <w:rFonts w:cs="Arial"/>
          </w:rPr>
          <w:t xml:space="preserve"> </w:t>
        </w:r>
      </w:ins>
      <w:r w:rsidR="00751E16" w:rsidRPr="00751E16">
        <w:rPr>
          <w:rFonts w:cs="Arial"/>
          <w:rPrChange w:id="1054" w:author="aaron.wiest" w:date="2012-06-11T17:11:00Z">
            <w:rPr>
              <w:rFonts w:cs="Arial"/>
              <w:sz w:val="16"/>
              <w:szCs w:val="16"/>
              <w:highlight w:val="yellow"/>
            </w:rPr>
          </w:rPrChange>
        </w:rPr>
        <w:t>ANS MH10.8.7</w:t>
      </w:r>
      <w:r>
        <w:rPr>
          <w:rFonts w:cs="Arial"/>
        </w:rPr>
        <w:t xml:space="preserve"> contains requirements for bar code</w:t>
      </w:r>
      <w:ins w:id="1055" w:author="aaron.wiest" w:date="2012-06-11T10:39:00Z">
        <w:r w:rsidR="001E1F6B">
          <w:rPr>
            <w:rFonts w:cs="Arial"/>
          </w:rPr>
          <w:t>s</w:t>
        </w:r>
      </w:ins>
      <w:del w:id="1056" w:author="aaron.wiest" w:date="2012-06-11T10:39:00Z">
        <w:r w:rsidDel="001E1F6B">
          <w:rPr>
            <w:rFonts w:cs="Arial"/>
          </w:rPr>
          <w:delText xml:space="preserve"> and two-dimensional symbols</w:delText>
        </w:r>
      </w:del>
      <w:r>
        <w:rPr>
          <w:rFonts w:cs="Arial"/>
        </w:rPr>
        <w:t xml:space="preserve"> on products.</w:t>
      </w:r>
      <w:del w:id="1057" w:author="aaron.wiest" w:date="2012-06-11T17:11:00Z">
        <w:r w:rsidDel="00402BDD">
          <w:rPr>
            <w:rFonts w:cs="Arial"/>
          </w:rPr>
          <w:delText xml:space="preserve"> </w:delText>
        </w:r>
      </w:del>
    </w:p>
    <w:p w:rsidR="00352FBB" w:rsidRDefault="009D3738">
      <w:pPr>
        <w:pStyle w:val="Heading4"/>
        <w:rPr>
          <w:del w:id="1058" w:author="aaron.wiest" w:date="2012-06-11T08:30:00Z"/>
        </w:rPr>
        <w:pPrChange w:id="1059" w:author="aaron.wiest" w:date="2012-06-11T16:11:00Z">
          <w:pPr/>
        </w:pPrChange>
      </w:pPr>
      <w:del w:id="1060" w:author="aaron.wiest" w:date="2012-06-11T08:30:00Z">
        <w:r w:rsidDel="0019655C">
          <w:delText xml:space="preserve">Labels containing an RFID tag shall meet or exceed the ISO </w:delText>
        </w:r>
      </w:del>
      <w:del w:id="1061" w:author="aaron.wiest" w:date="2012-05-01T10:51:00Z">
        <w:r w:rsidDel="00D57BBA">
          <w:delText>17367</w:delText>
        </w:r>
      </w:del>
      <w:del w:id="1062" w:author="aaron.wiest" w:date="2012-06-11T08:30:00Z">
        <w:r w:rsidDel="0019655C">
          <w:delText xml:space="preserve"> standard’s minimum requirements for tag performance.</w:delText>
        </w:r>
      </w:del>
      <w:del w:id="1063" w:author="aaron.wiest" w:date="2012-05-01T10:52:00Z">
        <w:r w:rsidDel="00D57BBA">
          <w:delText>.</w:delText>
        </w:r>
      </w:del>
      <w:bookmarkStart w:id="1064" w:name="_Toc327194213"/>
      <w:bookmarkStart w:id="1065" w:name="_Toc330231401"/>
      <w:bookmarkStart w:id="1066" w:name="_Toc330231775"/>
      <w:bookmarkStart w:id="1067" w:name="_Toc330232155"/>
      <w:bookmarkStart w:id="1068" w:name="_Toc330232528"/>
      <w:bookmarkStart w:id="1069" w:name="_Toc330232901"/>
      <w:bookmarkStart w:id="1070" w:name="_Toc330239968"/>
      <w:bookmarkStart w:id="1071" w:name="_Toc330240346"/>
      <w:bookmarkStart w:id="1072" w:name="_Toc330240729"/>
      <w:bookmarkStart w:id="1073" w:name="_Toc330241107"/>
      <w:bookmarkStart w:id="1074" w:name="_Toc330282380"/>
      <w:bookmarkEnd w:id="1064"/>
      <w:bookmarkEnd w:id="1065"/>
      <w:bookmarkEnd w:id="1066"/>
      <w:bookmarkEnd w:id="1067"/>
      <w:bookmarkEnd w:id="1068"/>
      <w:bookmarkEnd w:id="1069"/>
      <w:bookmarkEnd w:id="1070"/>
      <w:bookmarkEnd w:id="1071"/>
      <w:bookmarkEnd w:id="1072"/>
      <w:bookmarkEnd w:id="1073"/>
      <w:bookmarkEnd w:id="1074"/>
    </w:p>
    <w:p w:rsidR="00352FBB" w:rsidRDefault="009D3738">
      <w:pPr>
        <w:pStyle w:val="Heading4"/>
        <w:pPrChange w:id="1075" w:author="aaron.wiest" w:date="2012-06-11T16:11:00Z">
          <w:pPr/>
        </w:pPrChange>
      </w:pPr>
      <w:bookmarkStart w:id="1076" w:name="_Toc330282381"/>
      <w:r>
        <w:t>Label Thickness</w:t>
      </w:r>
      <w:bookmarkEnd w:id="1076"/>
    </w:p>
    <w:p w:rsidR="009D3738" w:rsidRDefault="009D3738" w:rsidP="009D3738">
      <w:r>
        <w:t xml:space="preserve">Measure the thickness of the label in accordance with clause </w:t>
      </w:r>
      <w:r w:rsidR="00751E16">
        <w:fldChar w:fldCharType="begin"/>
      </w:r>
      <w:r>
        <w:instrText xml:space="preserve"> REF _Ref214357468 \r \h </w:instrText>
      </w:r>
      <w:r w:rsidR="00751E16">
        <w:fldChar w:fldCharType="separate"/>
      </w:r>
      <w:ins w:id="1077" w:author="jamie.lizarraga" w:date="2012-06-15T07:58:00Z">
        <w:r w:rsidR="00B82FEF">
          <w:t>5.1</w:t>
        </w:r>
      </w:ins>
      <w:ins w:id="1078" w:author="aaron.wiest" w:date="2012-05-04T08:15:00Z">
        <w:del w:id="1079" w:author="jamie.lizarraga" w:date="2012-06-15T07:58:00Z">
          <w:r w:rsidR="002533FC" w:rsidDel="00B82FEF">
            <w:delText>5.1</w:delText>
          </w:r>
        </w:del>
      </w:ins>
      <w:del w:id="1080" w:author="jamie.lizarraga" w:date="2012-06-15T07:58:00Z">
        <w:r w:rsidR="00C76807" w:rsidDel="00B82FEF">
          <w:delText>9.1</w:delText>
        </w:r>
      </w:del>
      <w:r w:rsidR="00751E16">
        <w:fldChar w:fldCharType="end"/>
      </w:r>
      <w:r>
        <w:t xml:space="preserve">.  </w:t>
      </w:r>
    </w:p>
    <w:p w:rsidR="009D3738" w:rsidRDefault="009D3738" w:rsidP="00076B69">
      <w:pPr>
        <w:pStyle w:val="Heading4"/>
      </w:pPr>
      <w:bookmarkStart w:id="1081" w:name="_Toc330282382"/>
      <w:r>
        <w:lastRenderedPageBreak/>
        <w:t>Nature of the Adhesive</w:t>
      </w:r>
      <w:bookmarkEnd w:id="1081"/>
    </w:p>
    <w:p w:rsidR="009D3738" w:rsidRPr="00EA06E3" w:rsidRDefault="009D3738" w:rsidP="009D3738">
      <w:pPr>
        <w:rPr>
          <w:rFonts w:cs="Arial"/>
        </w:rPr>
      </w:pPr>
      <w:del w:id="1082" w:author="aaron.wiest" w:date="2012-05-01T10:56:00Z">
        <w:r w:rsidDel="00D57BBA">
          <w:rPr>
            <w:rFonts w:cs="Arial"/>
          </w:rPr>
          <w:delText>Determine that t</w:delText>
        </w:r>
        <w:r w:rsidRPr="00EA06E3" w:rsidDel="00D57BBA">
          <w:rPr>
            <w:rFonts w:cs="Arial"/>
          </w:rPr>
          <w:delText xml:space="preserve">he adhesive </w:delText>
        </w:r>
        <w:r w:rsidDel="00D57BBA">
          <w:rPr>
            <w:rFonts w:cs="Arial"/>
          </w:rPr>
          <w:delText>is</w:delText>
        </w:r>
        <w:r w:rsidRPr="00EA06E3" w:rsidDel="00D57BBA">
          <w:rPr>
            <w:rFonts w:cs="Arial"/>
          </w:rPr>
          <w:delText xml:space="preserve"> pressure sensitive and permanent. </w:delText>
        </w:r>
      </w:del>
      <w:del w:id="1083" w:author="aaron.wiest" w:date="2012-05-01T13:18:00Z">
        <w:r w:rsidDel="000F4FB7">
          <w:rPr>
            <w:rFonts w:cs="Arial"/>
          </w:rPr>
          <w:delText>Examine the label to ensure that the adhesive is</w:delText>
        </w:r>
        <w:r w:rsidRPr="00EA06E3" w:rsidDel="000F4FB7">
          <w:rPr>
            <w:rFonts w:cs="Arial"/>
          </w:rPr>
          <w:delText xml:space="preserve"> applied in a uniform layer and free from bubbles and foreign matter. </w:delText>
        </w:r>
      </w:del>
      <w:ins w:id="1084" w:author="aaron.wiest" w:date="2012-05-01T13:18:00Z">
        <w:r w:rsidR="000F4FB7">
          <w:rPr>
            <w:rFonts w:cs="Arial"/>
          </w:rPr>
          <w:t xml:space="preserve">Ensure the adhesive complies with clause </w:t>
        </w:r>
      </w:ins>
      <w:ins w:id="1085" w:author="aaron.wiest" w:date="2012-05-01T13:19:00Z">
        <w:r w:rsidR="00751E16">
          <w:rPr>
            <w:rFonts w:cs="Arial"/>
          </w:rPr>
          <w:fldChar w:fldCharType="begin"/>
        </w:r>
        <w:r w:rsidR="000F4FB7">
          <w:rPr>
            <w:rFonts w:cs="Arial"/>
          </w:rPr>
          <w:instrText xml:space="preserve"> REF _Ref323641677 \w \h </w:instrText>
        </w:r>
      </w:ins>
      <w:r w:rsidR="00751E16">
        <w:rPr>
          <w:rFonts w:cs="Arial"/>
        </w:rPr>
      </w:r>
      <w:r w:rsidR="00751E16">
        <w:rPr>
          <w:rFonts w:cs="Arial"/>
        </w:rPr>
        <w:fldChar w:fldCharType="separate"/>
      </w:r>
      <w:ins w:id="1086" w:author="jamie.lizarraga" w:date="2012-06-15T07:58:00Z">
        <w:r w:rsidR="00B82FEF">
          <w:rPr>
            <w:rFonts w:cs="Arial"/>
          </w:rPr>
          <w:t>5.3</w:t>
        </w:r>
      </w:ins>
      <w:ins w:id="1087" w:author="aaron.wiest" w:date="2012-05-01T13:19:00Z">
        <w:r w:rsidR="00751E16">
          <w:rPr>
            <w:rFonts w:cs="Arial"/>
          </w:rPr>
          <w:fldChar w:fldCharType="end"/>
        </w:r>
        <w:r w:rsidR="000F4FB7">
          <w:rPr>
            <w:rFonts w:cs="Arial"/>
          </w:rPr>
          <w:t>.</w:t>
        </w:r>
      </w:ins>
    </w:p>
    <w:p w:rsidR="009D3738" w:rsidRDefault="009D3738" w:rsidP="00076B69">
      <w:pPr>
        <w:pStyle w:val="Heading4"/>
      </w:pPr>
      <w:bookmarkStart w:id="1088" w:name="_Ref214275537"/>
      <w:bookmarkStart w:id="1089" w:name="_Ref214275552"/>
      <w:bookmarkStart w:id="1090" w:name="_Ref214275558"/>
      <w:bookmarkStart w:id="1091" w:name="_Toc330282383"/>
      <w:r>
        <w:t>Adhesion Strength</w:t>
      </w:r>
      <w:bookmarkEnd w:id="1088"/>
      <w:bookmarkEnd w:id="1089"/>
      <w:bookmarkEnd w:id="1090"/>
      <w:bookmarkEnd w:id="1091"/>
    </w:p>
    <w:p w:rsidR="009D3738" w:rsidRDefault="009D3738" w:rsidP="009D3738">
      <w:pPr>
        <w:rPr>
          <w:rFonts w:cs="Arial"/>
        </w:rPr>
      </w:pPr>
      <w:r>
        <w:rPr>
          <w:rFonts w:cs="Arial"/>
        </w:rPr>
        <w:t xml:space="preserve">Determine the adhesion strength of the labels </w:t>
      </w:r>
      <w:ins w:id="1092" w:author="aaron.wiest" w:date="2012-05-01T12:25:00Z">
        <w:r w:rsidR="00482687">
          <w:rPr>
            <w:rFonts w:cs="Arial"/>
          </w:rPr>
          <w:t xml:space="preserve">by selecting tests from </w:t>
        </w:r>
      </w:ins>
      <w:del w:id="1093" w:author="aaron.wiest" w:date="2012-05-01T12:26:00Z">
        <w:r w:rsidDel="00482687">
          <w:rPr>
            <w:rFonts w:cs="Arial"/>
          </w:rPr>
          <w:delText xml:space="preserve">using </w:delText>
        </w:r>
      </w:del>
      <w:r>
        <w:rPr>
          <w:rFonts w:cs="Arial"/>
        </w:rPr>
        <w:t>the test procedures in clause</w:t>
      </w:r>
      <w:ins w:id="1094" w:author="aaron.wiest" w:date="2012-05-01T12:24:00Z">
        <w:r w:rsidR="00482687">
          <w:rPr>
            <w:rFonts w:cs="Arial"/>
          </w:rPr>
          <w:t xml:space="preserve"> </w:t>
        </w:r>
        <w:r w:rsidR="00751E16">
          <w:rPr>
            <w:rFonts w:cs="Arial"/>
          </w:rPr>
          <w:fldChar w:fldCharType="begin"/>
        </w:r>
        <w:r w:rsidR="00482687">
          <w:rPr>
            <w:rFonts w:cs="Arial"/>
          </w:rPr>
          <w:instrText xml:space="preserve"> REF _Ref216679986 \w \h </w:instrText>
        </w:r>
      </w:ins>
      <w:r w:rsidR="00751E16">
        <w:rPr>
          <w:rFonts w:cs="Arial"/>
        </w:rPr>
      </w:r>
      <w:r w:rsidR="00751E16">
        <w:rPr>
          <w:rFonts w:cs="Arial"/>
        </w:rPr>
        <w:fldChar w:fldCharType="separate"/>
      </w:r>
      <w:ins w:id="1095" w:author="jamie.lizarraga" w:date="2012-06-15T07:58:00Z">
        <w:r w:rsidR="00B82FEF">
          <w:rPr>
            <w:rFonts w:cs="Arial"/>
          </w:rPr>
          <w:t>5.6</w:t>
        </w:r>
      </w:ins>
      <w:ins w:id="1096" w:author="aaron.wiest" w:date="2012-05-01T12:24:00Z">
        <w:r w:rsidR="00751E16">
          <w:rPr>
            <w:rFonts w:cs="Arial"/>
          </w:rPr>
          <w:fldChar w:fldCharType="end"/>
        </w:r>
      </w:ins>
      <w:ins w:id="1097" w:author="aaron.wiest" w:date="2012-05-01T12:26:00Z">
        <w:r w:rsidR="00482687">
          <w:rPr>
            <w:rFonts w:cs="Arial"/>
          </w:rPr>
          <w:t xml:space="preserve"> relevant to the </w:t>
        </w:r>
      </w:ins>
      <w:ins w:id="1098" w:author="aaron.wiest" w:date="2012-05-01T12:27:00Z">
        <w:r w:rsidR="00482687">
          <w:rPr>
            <w:rFonts w:cs="Arial"/>
          </w:rPr>
          <w:t>expected conditions the label may be subjected to over its lifecycle.</w:t>
        </w:r>
      </w:ins>
      <w:ins w:id="1099" w:author="aaron.wiest" w:date="2012-07-17T10:03:00Z">
        <w:r w:rsidR="001E0B75">
          <w:rPr>
            <w:rFonts w:cs="Arial"/>
          </w:rPr>
          <w:t xml:space="preserve">  An item </w:t>
        </w:r>
      </w:ins>
      <w:ins w:id="1100" w:author="aaron.wiest" w:date="2012-07-17T10:04:00Z">
        <w:r w:rsidR="001E0B75">
          <w:rPr>
            <w:rFonts w:cs="Arial"/>
          </w:rPr>
          <w:t xml:space="preserve">marked </w:t>
        </w:r>
      </w:ins>
      <w:ins w:id="1101" w:author="aaron.wiest" w:date="2012-07-17T10:03:00Z">
        <w:r w:rsidR="001E0B75">
          <w:rPr>
            <w:rFonts w:cs="Arial"/>
          </w:rPr>
          <w:t>with intrusive markings may not require tests for adhesion strength</w:t>
        </w:r>
      </w:ins>
      <w:ins w:id="1102" w:author="aaron.wiest" w:date="2012-07-17T10:04:00Z">
        <w:r w:rsidR="001E0B75">
          <w:rPr>
            <w:rFonts w:cs="Arial"/>
          </w:rPr>
          <w:t>.</w:t>
        </w:r>
      </w:ins>
      <w:del w:id="1103" w:author="aaron.wiest" w:date="2012-05-01T12:25:00Z">
        <w:r w:rsidDel="00482687">
          <w:rPr>
            <w:rFonts w:cs="Arial"/>
          </w:rPr>
          <w:delText xml:space="preserve">s </w:delText>
        </w:r>
        <w:r w:rsidR="00751E16" w:rsidDel="00482687">
          <w:rPr>
            <w:rFonts w:cs="Arial"/>
          </w:rPr>
          <w:fldChar w:fldCharType="begin"/>
        </w:r>
        <w:r w:rsidDel="00482687">
          <w:rPr>
            <w:rFonts w:cs="Arial"/>
          </w:rPr>
          <w:delInstrText xml:space="preserve"> REF _Ref214355638 \r \h </w:delInstrText>
        </w:r>
        <w:r w:rsidR="00751E16" w:rsidDel="00482687">
          <w:rPr>
            <w:rFonts w:cs="Arial"/>
          </w:rPr>
        </w:r>
        <w:r w:rsidR="00751E16" w:rsidDel="00482687">
          <w:rPr>
            <w:rFonts w:cs="Arial"/>
          </w:rPr>
          <w:fldChar w:fldCharType="separate"/>
        </w:r>
        <w:r w:rsidDel="00482687">
          <w:rPr>
            <w:rFonts w:cs="Arial"/>
          </w:rPr>
          <w:delText>9.6.1</w:delText>
        </w:r>
        <w:r w:rsidR="00751E16" w:rsidDel="00482687">
          <w:rPr>
            <w:rFonts w:cs="Arial"/>
          </w:rPr>
          <w:fldChar w:fldCharType="end"/>
        </w:r>
        <w:r w:rsidDel="00482687">
          <w:rPr>
            <w:rFonts w:cs="Arial"/>
          </w:rPr>
          <w:delText xml:space="preserve"> through </w:delText>
        </w:r>
        <w:r w:rsidR="00751E16" w:rsidDel="00482687">
          <w:rPr>
            <w:rFonts w:cs="Arial"/>
          </w:rPr>
          <w:fldChar w:fldCharType="begin"/>
        </w:r>
        <w:r w:rsidDel="00482687">
          <w:rPr>
            <w:rFonts w:cs="Arial"/>
          </w:rPr>
          <w:delInstrText xml:space="preserve"> REF _Ref233537974 \r \h </w:delInstrText>
        </w:r>
        <w:r w:rsidR="00751E16" w:rsidDel="00482687">
          <w:rPr>
            <w:rFonts w:cs="Arial"/>
          </w:rPr>
        </w:r>
        <w:r w:rsidR="00751E16" w:rsidDel="00482687">
          <w:rPr>
            <w:rFonts w:cs="Arial"/>
          </w:rPr>
          <w:fldChar w:fldCharType="separate"/>
        </w:r>
        <w:r w:rsidDel="00482687">
          <w:rPr>
            <w:rFonts w:cs="Arial"/>
          </w:rPr>
          <w:delText>9.6.8</w:delText>
        </w:r>
        <w:r w:rsidR="00751E16" w:rsidDel="00482687">
          <w:rPr>
            <w:rFonts w:cs="Arial"/>
          </w:rPr>
          <w:fldChar w:fldCharType="end"/>
        </w:r>
        <w:r w:rsidDel="00482687">
          <w:rPr>
            <w:rFonts w:cs="Arial"/>
          </w:rPr>
          <w:delText xml:space="preserve">. For labels required to withstand the printed circuit board process, the additional tests in clause </w:delText>
        </w:r>
        <w:r w:rsidR="00751E16" w:rsidDel="00482687">
          <w:rPr>
            <w:rFonts w:cs="Arial"/>
          </w:rPr>
          <w:fldChar w:fldCharType="begin"/>
        </w:r>
        <w:r w:rsidDel="00482687">
          <w:rPr>
            <w:rFonts w:cs="Arial"/>
          </w:rPr>
          <w:delInstrText xml:space="preserve"> REF _Ref214355925 \r \h </w:delInstrText>
        </w:r>
        <w:r w:rsidR="00751E16" w:rsidDel="00482687">
          <w:rPr>
            <w:rFonts w:cs="Arial"/>
          </w:rPr>
        </w:r>
        <w:r w:rsidR="00751E16" w:rsidDel="00482687">
          <w:rPr>
            <w:rFonts w:cs="Arial"/>
          </w:rPr>
          <w:fldChar w:fldCharType="separate"/>
        </w:r>
        <w:r w:rsidDel="00482687">
          <w:rPr>
            <w:rFonts w:cs="Arial"/>
          </w:rPr>
          <w:delText>9.6.11</w:delText>
        </w:r>
        <w:r w:rsidR="00751E16" w:rsidDel="00482687">
          <w:rPr>
            <w:rFonts w:cs="Arial"/>
          </w:rPr>
          <w:fldChar w:fldCharType="end"/>
        </w:r>
        <w:r w:rsidDel="00482687">
          <w:rPr>
            <w:rFonts w:cs="Arial"/>
          </w:rPr>
          <w:delText xml:space="preserve"> shall also be performed. For labels subject to solvents or detergents, the additional tests in clauses </w:delText>
        </w:r>
        <w:r w:rsidR="00751E16" w:rsidDel="00482687">
          <w:rPr>
            <w:rFonts w:cs="Arial"/>
          </w:rPr>
          <w:fldChar w:fldCharType="begin"/>
        </w:r>
        <w:r w:rsidDel="00482687">
          <w:rPr>
            <w:rFonts w:cs="Arial"/>
          </w:rPr>
          <w:delInstrText xml:space="preserve"> REF _Ref214356318 \r \h </w:delInstrText>
        </w:r>
        <w:r w:rsidR="00751E16" w:rsidDel="00482687">
          <w:rPr>
            <w:rFonts w:cs="Arial"/>
          </w:rPr>
        </w:r>
        <w:r w:rsidR="00751E16" w:rsidDel="00482687">
          <w:rPr>
            <w:rFonts w:cs="Arial"/>
          </w:rPr>
          <w:fldChar w:fldCharType="separate"/>
        </w:r>
        <w:r w:rsidDel="00482687">
          <w:rPr>
            <w:rFonts w:cs="Arial"/>
          </w:rPr>
          <w:delText>9.6.9</w:delText>
        </w:r>
        <w:r w:rsidR="00751E16" w:rsidDel="00482687">
          <w:rPr>
            <w:rFonts w:cs="Arial"/>
          </w:rPr>
          <w:fldChar w:fldCharType="end"/>
        </w:r>
        <w:r w:rsidDel="00482687">
          <w:rPr>
            <w:rFonts w:cs="Arial"/>
          </w:rPr>
          <w:delText xml:space="preserve"> or </w:delText>
        </w:r>
        <w:r w:rsidR="00751E16" w:rsidDel="00482687">
          <w:rPr>
            <w:rFonts w:cs="Arial"/>
          </w:rPr>
          <w:fldChar w:fldCharType="begin"/>
        </w:r>
        <w:r w:rsidDel="00482687">
          <w:rPr>
            <w:rFonts w:cs="Arial"/>
          </w:rPr>
          <w:delInstrText xml:space="preserve"> REF _Ref214356346 \r \h </w:delInstrText>
        </w:r>
        <w:r w:rsidR="00751E16" w:rsidDel="00482687">
          <w:rPr>
            <w:rFonts w:cs="Arial"/>
          </w:rPr>
        </w:r>
        <w:r w:rsidR="00751E16" w:rsidDel="00482687">
          <w:rPr>
            <w:rFonts w:cs="Arial"/>
          </w:rPr>
          <w:fldChar w:fldCharType="separate"/>
        </w:r>
        <w:r w:rsidDel="00482687">
          <w:rPr>
            <w:rFonts w:cs="Arial"/>
          </w:rPr>
          <w:delText>9.6.10</w:delText>
        </w:r>
        <w:r w:rsidR="00751E16" w:rsidDel="00482687">
          <w:rPr>
            <w:rFonts w:cs="Arial"/>
          </w:rPr>
          <w:fldChar w:fldCharType="end"/>
        </w:r>
        <w:r w:rsidDel="00482687">
          <w:rPr>
            <w:rFonts w:cs="Arial"/>
          </w:rPr>
          <w:delText xml:space="preserve"> need to be performed as appropriate for the application.</w:delText>
        </w:r>
      </w:del>
    </w:p>
    <w:p w:rsidR="009D3738" w:rsidRDefault="009D3738" w:rsidP="009D3738">
      <w:pPr>
        <w:rPr>
          <w:rFonts w:cs="Arial"/>
        </w:rPr>
      </w:pPr>
      <w:r>
        <w:rPr>
          <w:rFonts w:cs="Arial"/>
        </w:rPr>
        <w:t xml:space="preserve">See </w:t>
      </w:r>
      <w:ins w:id="1104" w:author="aaron.wiest" w:date="2012-05-04T07:59:00Z">
        <w:r w:rsidR="00AD2172">
          <w:rPr>
            <w:rFonts w:cs="Arial"/>
          </w:rPr>
          <w:t xml:space="preserve">clauses </w:t>
        </w:r>
        <w:r w:rsidR="00751E16">
          <w:rPr>
            <w:rFonts w:cs="Arial"/>
          </w:rPr>
          <w:fldChar w:fldCharType="begin"/>
        </w:r>
        <w:r w:rsidR="00AD2172">
          <w:rPr>
            <w:rFonts w:cs="Arial"/>
          </w:rPr>
          <w:instrText xml:space="preserve"> REF _Ref323647039 \r \h </w:instrText>
        </w:r>
      </w:ins>
      <w:r w:rsidR="00751E16">
        <w:rPr>
          <w:rFonts w:cs="Arial"/>
        </w:rPr>
      </w:r>
      <w:r w:rsidR="00751E16">
        <w:rPr>
          <w:rFonts w:cs="Arial"/>
        </w:rPr>
        <w:fldChar w:fldCharType="separate"/>
      </w:r>
      <w:ins w:id="1105" w:author="jamie.lizarraga" w:date="2012-06-15T07:58:00Z">
        <w:r w:rsidR="00B82FEF">
          <w:rPr>
            <w:rFonts w:cs="Arial"/>
          </w:rPr>
          <w:t>5.6.3</w:t>
        </w:r>
      </w:ins>
      <w:ins w:id="1106" w:author="aaron.wiest" w:date="2012-05-04T07:59:00Z">
        <w:r w:rsidR="00751E16">
          <w:rPr>
            <w:rFonts w:cs="Arial"/>
          </w:rPr>
          <w:fldChar w:fldCharType="end"/>
        </w:r>
        <w:r w:rsidR="00AD2172">
          <w:rPr>
            <w:rFonts w:cs="Arial"/>
          </w:rPr>
          <w:t xml:space="preserve"> and </w:t>
        </w:r>
        <w:r w:rsidR="00751E16">
          <w:rPr>
            <w:rFonts w:cs="Arial"/>
          </w:rPr>
          <w:fldChar w:fldCharType="begin"/>
        </w:r>
        <w:r w:rsidR="00AD2172">
          <w:rPr>
            <w:rFonts w:cs="Arial"/>
          </w:rPr>
          <w:instrText xml:space="preserve"> REF _Ref214277519 \r \h </w:instrText>
        </w:r>
      </w:ins>
      <w:r w:rsidR="00751E16">
        <w:rPr>
          <w:rFonts w:cs="Arial"/>
        </w:rPr>
      </w:r>
      <w:r w:rsidR="00751E16">
        <w:rPr>
          <w:rFonts w:cs="Arial"/>
        </w:rPr>
        <w:fldChar w:fldCharType="separate"/>
      </w:r>
      <w:ins w:id="1107" w:author="jamie.lizarraga" w:date="2012-06-15T07:58:00Z">
        <w:r w:rsidR="00B82FEF">
          <w:rPr>
            <w:rFonts w:cs="Arial"/>
          </w:rPr>
          <w:t>5.6.4</w:t>
        </w:r>
      </w:ins>
      <w:ins w:id="1108" w:author="aaron.wiest" w:date="2012-05-04T07:59:00Z">
        <w:r w:rsidR="00751E16">
          <w:rPr>
            <w:rFonts w:cs="Arial"/>
          </w:rPr>
          <w:fldChar w:fldCharType="end"/>
        </w:r>
      </w:ins>
      <w:del w:id="1109" w:author="aaron.wiest" w:date="2012-05-04T07:59:00Z">
        <w:r w:rsidDel="00AD2172">
          <w:rPr>
            <w:rFonts w:cs="Arial"/>
          </w:rPr>
          <w:delText xml:space="preserve">Annex </w:delText>
        </w:r>
      </w:del>
      <w:del w:id="1110" w:author="aaron.wiest" w:date="2012-05-04T08:00:00Z">
        <w:r w:rsidDel="00AD2172">
          <w:rPr>
            <w:rFonts w:cs="Arial"/>
          </w:rPr>
          <w:delText>A</w:delText>
        </w:r>
      </w:del>
      <w:r>
        <w:rPr>
          <w:rFonts w:cs="Arial"/>
        </w:rPr>
        <w:t xml:space="preserve"> or consult</w:t>
      </w:r>
      <w:ins w:id="1111" w:author="jamie.lizarraga" w:date="2012-06-13T09:23:00Z">
        <w:r w:rsidR="001260A7">
          <w:rPr>
            <w:rFonts w:cs="Arial"/>
          </w:rPr>
          <w:t xml:space="preserve"> the</w:t>
        </w:r>
      </w:ins>
      <w:r>
        <w:rPr>
          <w:rFonts w:cs="Arial"/>
        </w:rPr>
        <w:t xml:space="preserve"> application standard for recommended or required minimum adhesive strength values.</w:t>
      </w:r>
    </w:p>
    <w:p w:rsidR="009D3738" w:rsidRDefault="009D3738" w:rsidP="009D3738">
      <w:pPr>
        <w:rPr>
          <w:rFonts w:cs="Arial"/>
        </w:rPr>
      </w:pPr>
      <w:r w:rsidRPr="00EA06E3">
        <w:rPr>
          <w:rFonts w:cs="Arial"/>
        </w:rPr>
        <w:t xml:space="preserve">Although the test requirements specify stainless steel test panels, these adhesion tests should also be conducted using the target substrate to </w:t>
      </w:r>
      <w:del w:id="1112" w:author="craig.macdougall" w:date="2012-07-25T21:43:00Z">
        <w:r w:rsidRPr="00EA06E3" w:rsidDel="00FD7D9A">
          <w:rPr>
            <w:rFonts w:cs="Arial"/>
          </w:rPr>
          <w:delText xml:space="preserve">assure </w:delText>
        </w:r>
      </w:del>
      <w:ins w:id="1113" w:author="craig.macdougall" w:date="2012-07-25T21:43:00Z">
        <w:r w:rsidR="00FD7D9A">
          <w:rPr>
            <w:rFonts w:cs="Arial"/>
          </w:rPr>
          <w:t>ensure</w:t>
        </w:r>
        <w:r w:rsidR="00FD7D9A" w:rsidRPr="00EA06E3">
          <w:rPr>
            <w:rFonts w:cs="Arial"/>
          </w:rPr>
          <w:t xml:space="preserve"> </w:t>
        </w:r>
      </w:ins>
      <w:r w:rsidRPr="00EA06E3">
        <w:rPr>
          <w:rFonts w:cs="Arial"/>
        </w:rPr>
        <w:t xml:space="preserve">appropriate performance.  </w:t>
      </w:r>
      <w:r>
        <w:rPr>
          <w:rFonts w:cs="Arial"/>
        </w:rPr>
        <w:t>F</w:t>
      </w:r>
      <w:r w:rsidRPr="00EA06E3">
        <w:rPr>
          <w:rFonts w:cs="Arial"/>
        </w:rPr>
        <w:t>or example</w:t>
      </w:r>
      <w:r>
        <w:rPr>
          <w:rFonts w:cs="Arial"/>
        </w:rPr>
        <w:t>,</w:t>
      </w:r>
      <w:r w:rsidRPr="00EA06E3">
        <w:rPr>
          <w:rFonts w:cs="Arial"/>
        </w:rPr>
        <w:t xml:space="preserve"> </w:t>
      </w:r>
      <w:r>
        <w:rPr>
          <w:rFonts w:cs="Arial"/>
        </w:rPr>
        <w:t>r</w:t>
      </w:r>
      <w:r w:rsidRPr="00EA06E3">
        <w:rPr>
          <w:rFonts w:cs="Arial"/>
        </w:rPr>
        <w:t>ough or textured surface</w:t>
      </w:r>
      <w:r>
        <w:rPr>
          <w:rFonts w:cs="Arial"/>
        </w:rPr>
        <w:t>s</w:t>
      </w:r>
      <w:r w:rsidRPr="00EA06E3">
        <w:rPr>
          <w:rFonts w:cs="Arial"/>
        </w:rPr>
        <w:t xml:space="preserve"> may require increases in adhesive thickness</w:t>
      </w:r>
      <w:r>
        <w:rPr>
          <w:rFonts w:cs="Arial"/>
        </w:rPr>
        <w:t>.</w:t>
      </w:r>
    </w:p>
    <w:p w:rsidR="009D3738" w:rsidDel="00706768" w:rsidRDefault="009D3738" w:rsidP="00076B69">
      <w:pPr>
        <w:pStyle w:val="Heading4"/>
        <w:rPr>
          <w:del w:id="1114" w:author="aaron.wiest" w:date="2012-05-04T08:00:00Z"/>
        </w:rPr>
      </w:pPr>
      <w:bookmarkStart w:id="1115" w:name="_Ref323638731"/>
      <w:bookmarkStart w:id="1116" w:name="_Toc323882691"/>
      <w:bookmarkStart w:id="1117" w:name="_Toc327174265"/>
      <w:bookmarkStart w:id="1118" w:name="_Toc327193344"/>
      <w:del w:id="1119" w:author="aaron.wiest" w:date="2012-05-04T08:00:00Z">
        <w:r w:rsidDel="00706768">
          <w:delText>Abrasion</w:delText>
        </w:r>
        <w:bookmarkStart w:id="1120" w:name="_Toc323881813"/>
        <w:bookmarkStart w:id="1121" w:name="_Toc323881991"/>
        <w:bookmarkStart w:id="1122" w:name="_Toc323882140"/>
        <w:bookmarkStart w:id="1123" w:name="_Toc323882311"/>
        <w:bookmarkStart w:id="1124" w:name="_Toc323882461"/>
        <w:bookmarkStart w:id="1125" w:name="_Toc327194217"/>
        <w:bookmarkStart w:id="1126" w:name="_Toc330231405"/>
        <w:bookmarkStart w:id="1127" w:name="_Toc330231779"/>
        <w:bookmarkStart w:id="1128" w:name="_Toc330232159"/>
        <w:bookmarkStart w:id="1129" w:name="_Toc330232532"/>
        <w:bookmarkStart w:id="1130" w:name="_Toc330232905"/>
        <w:bookmarkStart w:id="1131" w:name="_Toc330239972"/>
        <w:bookmarkStart w:id="1132" w:name="_Toc330240350"/>
        <w:bookmarkStart w:id="1133" w:name="_Toc330240733"/>
        <w:bookmarkStart w:id="1134" w:name="_Toc330241111"/>
        <w:bookmarkStart w:id="1135" w:name="_Toc330282384"/>
        <w:bookmarkEnd w:id="1115"/>
        <w:bookmarkEnd w:id="1116"/>
        <w:bookmarkEnd w:id="1117"/>
        <w:bookmarkEnd w:id="1118"/>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del>
    </w:p>
    <w:p w:rsidR="00352FBB" w:rsidRDefault="009D3738">
      <w:pPr>
        <w:pStyle w:val="Heading4"/>
        <w:rPr>
          <w:ins w:id="1136" w:author="aaron.wiest" w:date="2012-05-01T13:30:00Z"/>
        </w:rPr>
        <w:pPrChange w:id="1137" w:author="aaron.wiest" w:date="2012-06-11T16:11:00Z">
          <w:pPr/>
        </w:pPrChange>
      </w:pPr>
      <w:del w:id="1138" w:author="aaron.wiest" w:date="2012-05-04T08:00:00Z">
        <w:r w:rsidDel="00706768">
          <w:delText xml:space="preserve">Labels shall be tested as specified in clause </w:delText>
        </w:r>
        <w:r w:rsidR="00751E16" w:rsidDel="00706768">
          <w:fldChar w:fldCharType="begin"/>
        </w:r>
        <w:r w:rsidDel="00706768">
          <w:delInstrText xml:space="preserve"> REF _Ref214354681 \r \h </w:delInstrText>
        </w:r>
        <w:r w:rsidR="00751E16" w:rsidDel="00706768">
          <w:fldChar w:fldCharType="separate"/>
        </w:r>
      </w:del>
      <w:del w:id="1139" w:author="aaron.wiest" w:date="2012-05-04T07:56:00Z">
        <w:r w:rsidDel="004549B2">
          <w:delText>9.7</w:delText>
        </w:r>
      </w:del>
      <w:del w:id="1140" w:author="aaron.wiest" w:date="2012-05-04T08:00:00Z">
        <w:r w:rsidR="00751E16" w:rsidDel="00706768">
          <w:fldChar w:fldCharType="end"/>
        </w:r>
      </w:del>
      <w:bookmarkStart w:id="1141" w:name="_Ref323642946"/>
      <w:bookmarkStart w:id="1142" w:name="_Toc330282385"/>
      <w:ins w:id="1143" w:author="aaron.wiest" w:date="2012-05-01T13:30:00Z">
        <w:r w:rsidR="004D2D4F">
          <w:t>Additional Testing</w:t>
        </w:r>
        <w:bookmarkEnd w:id="1141"/>
        <w:bookmarkEnd w:id="1142"/>
      </w:ins>
    </w:p>
    <w:p w:rsidR="00D63EBA" w:rsidRDefault="00751E16">
      <w:ins w:id="1144" w:author="aaron.wiest" w:date="2012-07-17T10:34:00Z">
        <w:r>
          <w:fldChar w:fldCharType="begin"/>
        </w:r>
        <w:r w:rsidR="00101770">
          <w:instrText xml:space="preserve"> REF _Ref330284624 \h </w:instrText>
        </w:r>
      </w:ins>
      <w:r>
        <w:fldChar w:fldCharType="separate"/>
      </w:r>
      <w:ins w:id="1145" w:author="aaron.wiest" w:date="2012-07-17T10:35:00Z">
        <w:r w:rsidR="00101770">
          <w:t xml:space="preserve">Table </w:t>
        </w:r>
        <w:r w:rsidR="00101770">
          <w:rPr>
            <w:noProof/>
          </w:rPr>
          <w:t>6</w:t>
        </w:r>
        <w:r w:rsidR="00101770">
          <w:noBreakHyphen/>
        </w:r>
        <w:r w:rsidR="00101770">
          <w:rPr>
            <w:noProof/>
          </w:rPr>
          <w:t>1</w:t>
        </w:r>
      </w:ins>
      <w:ins w:id="1146" w:author="aaron.wiest" w:date="2012-07-17T10:34:00Z">
        <w:r>
          <w:fldChar w:fldCharType="end"/>
        </w:r>
      </w:ins>
      <w:ins w:id="1147" w:author="jamie.lizarraga" w:date="2012-06-15T08:13:00Z">
        <w:r w:rsidR="00707C5E">
          <w:t xml:space="preserve"> </w:t>
        </w:r>
      </w:ins>
      <w:ins w:id="1148" w:author="aaron.wiest" w:date="2012-05-01T13:39:00Z">
        <w:del w:id="1149" w:author="jamie.lizarraga" w:date="2012-06-13T09:24:00Z">
          <w:r w:rsidR="00C0279A" w:rsidDel="001260A7">
            <w:delText>gives</w:delText>
          </w:r>
        </w:del>
      </w:ins>
      <w:ins w:id="1150" w:author="jamie.lizarraga" w:date="2012-06-13T09:24:00Z">
        <w:r w:rsidR="001260A7">
          <w:t>identifies</w:t>
        </w:r>
      </w:ins>
      <w:ins w:id="1151" w:author="aaron.wiest" w:date="2012-05-01T13:39:00Z">
        <w:r w:rsidR="00C0279A">
          <w:t xml:space="preserve"> suggested additional tests.</w:t>
        </w:r>
      </w:ins>
    </w:p>
    <w:p w:rsidR="00352FBB" w:rsidRDefault="009D3738">
      <w:pPr>
        <w:pStyle w:val="Heading2"/>
        <w:rPr>
          <w:del w:id="1152" w:author="aaron.wiest" w:date="2012-05-04T08:22:00Z"/>
        </w:rPr>
        <w:pPrChange w:id="1153" w:author="aaron.wiest" w:date="2012-06-11T16:11:00Z">
          <w:pPr/>
        </w:pPrChange>
      </w:pPr>
      <w:bookmarkStart w:id="1154" w:name="_Toc212456589"/>
      <w:bookmarkStart w:id="1155" w:name="_Toc212456829"/>
      <w:bookmarkStart w:id="1156" w:name="_Toc212457069"/>
      <w:bookmarkStart w:id="1157" w:name="_Toc212457310"/>
      <w:bookmarkStart w:id="1158" w:name="_Toc212456591"/>
      <w:bookmarkStart w:id="1159" w:name="_Toc212456831"/>
      <w:bookmarkStart w:id="1160" w:name="_Toc212457071"/>
      <w:bookmarkStart w:id="1161" w:name="_Toc212457312"/>
      <w:bookmarkStart w:id="1162" w:name="_Toc212456592"/>
      <w:bookmarkStart w:id="1163" w:name="_Toc212456832"/>
      <w:bookmarkStart w:id="1164" w:name="_Toc212457072"/>
      <w:bookmarkStart w:id="1165" w:name="_Toc212457313"/>
      <w:bookmarkStart w:id="1166" w:name="_Toc212456594"/>
      <w:bookmarkStart w:id="1167" w:name="_Toc212456834"/>
      <w:bookmarkStart w:id="1168" w:name="_Toc212457074"/>
      <w:bookmarkStart w:id="1169" w:name="_Toc212457315"/>
      <w:bookmarkStart w:id="1170" w:name="_Toc212456595"/>
      <w:bookmarkStart w:id="1171" w:name="_Toc212456835"/>
      <w:bookmarkStart w:id="1172" w:name="_Toc212457075"/>
      <w:bookmarkStart w:id="1173" w:name="_Toc212457316"/>
      <w:bookmarkStart w:id="1174" w:name="_Toc212456597"/>
      <w:bookmarkStart w:id="1175" w:name="_Toc212456837"/>
      <w:bookmarkStart w:id="1176" w:name="_Toc212457077"/>
      <w:bookmarkStart w:id="1177" w:name="_Toc212457318"/>
      <w:bookmarkStart w:id="1178" w:name="_Toc212456599"/>
      <w:bookmarkStart w:id="1179" w:name="_Toc212456839"/>
      <w:bookmarkStart w:id="1180" w:name="_Toc212457079"/>
      <w:bookmarkStart w:id="1181" w:name="_Toc212457320"/>
      <w:bookmarkStart w:id="1182" w:name="_Toc212456601"/>
      <w:bookmarkStart w:id="1183" w:name="_Toc212456841"/>
      <w:bookmarkStart w:id="1184" w:name="_Toc212457081"/>
      <w:bookmarkStart w:id="1185" w:name="_Toc212457322"/>
      <w:bookmarkStart w:id="1186" w:name="_Toc212456603"/>
      <w:bookmarkStart w:id="1187" w:name="_Toc212456843"/>
      <w:bookmarkStart w:id="1188" w:name="_Toc212457083"/>
      <w:bookmarkStart w:id="1189" w:name="_Toc212457324"/>
      <w:bookmarkStart w:id="1190" w:name="_Toc212456604"/>
      <w:bookmarkStart w:id="1191" w:name="_Toc212456844"/>
      <w:bookmarkStart w:id="1192" w:name="_Toc212457084"/>
      <w:bookmarkStart w:id="1193" w:name="_Toc212457325"/>
      <w:bookmarkStart w:id="1194" w:name="_Toc212456606"/>
      <w:bookmarkStart w:id="1195" w:name="_Toc212456846"/>
      <w:bookmarkStart w:id="1196" w:name="_Toc212457086"/>
      <w:bookmarkStart w:id="1197" w:name="_Toc212457327"/>
      <w:bookmarkStart w:id="1198" w:name="_Toc212456607"/>
      <w:bookmarkStart w:id="1199" w:name="_Toc212456847"/>
      <w:bookmarkStart w:id="1200" w:name="_Toc212457087"/>
      <w:bookmarkStart w:id="1201" w:name="_Toc212457328"/>
      <w:bookmarkStart w:id="1202" w:name="_Toc212456608"/>
      <w:bookmarkStart w:id="1203" w:name="_Toc212456848"/>
      <w:bookmarkStart w:id="1204" w:name="_Toc212457088"/>
      <w:bookmarkStart w:id="1205" w:name="_Toc212457329"/>
      <w:bookmarkStart w:id="1206" w:name="_Toc212456609"/>
      <w:bookmarkStart w:id="1207" w:name="_Toc212456849"/>
      <w:bookmarkStart w:id="1208" w:name="_Toc212457089"/>
      <w:bookmarkStart w:id="1209" w:name="_Toc212457330"/>
      <w:bookmarkStart w:id="1210" w:name="_Toc212456610"/>
      <w:bookmarkStart w:id="1211" w:name="_Toc212456850"/>
      <w:bookmarkStart w:id="1212" w:name="_Toc212457090"/>
      <w:bookmarkStart w:id="1213" w:name="_Toc212457331"/>
      <w:bookmarkStart w:id="1214" w:name="_Toc212456612"/>
      <w:bookmarkStart w:id="1215" w:name="_Toc212456852"/>
      <w:bookmarkStart w:id="1216" w:name="_Toc212457092"/>
      <w:bookmarkStart w:id="1217" w:name="_Toc212457333"/>
      <w:bookmarkStart w:id="1218" w:name="_Toc212456615"/>
      <w:bookmarkStart w:id="1219" w:name="_Toc212456855"/>
      <w:bookmarkStart w:id="1220" w:name="_Toc212457095"/>
      <w:bookmarkStart w:id="1221" w:name="_Toc212457336"/>
      <w:bookmarkStart w:id="1222" w:name="_Toc212456620"/>
      <w:bookmarkStart w:id="1223" w:name="_Toc212456860"/>
      <w:bookmarkStart w:id="1224" w:name="_Toc212457100"/>
      <w:bookmarkStart w:id="1225" w:name="_Toc212457341"/>
      <w:bookmarkStart w:id="1226" w:name="_Toc212456621"/>
      <w:bookmarkStart w:id="1227" w:name="_Toc212456861"/>
      <w:bookmarkStart w:id="1228" w:name="_Toc212457101"/>
      <w:bookmarkStart w:id="1229" w:name="_Toc212457342"/>
      <w:bookmarkStart w:id="1230" w:name="_Toc212456622"/>
      <w:bookmarkStart w:id="1231" w:name="_Toc212456862"/>
      <w:bookmarkStart w:id="1232" w:name="_Toc212457102"/>
      <w:bookmarkStart w:id="1233" w:name="_Toc212457343"/>
      <w:bookmarkStart w:id="1234" w:name="_Toc212456624"/>
      <w:bookmarkStart w:id="1235" w:name="_Toc212456864"/>
      <w:bookmarkStart w:id="1236" w:name="_Toc212457104"/>
      <w:bookmarkStart w:id="1237" w:name="_Toc212457345"/>
      <w:bookmarkStart w:id="1238" w:name="_Toc212456625"/>
      <w:bookmarkStart w:id="1239" w:name="_Toc212456865"/>
      <w:bookmarkStart w:id="1240" w:name="_Toc212457105"/>
      <w:bookmarkStart w:id="1241" w:name="_Toc212457346"/>
      <w:bookmarkStart w:id="1242" w:name="_Toc212456626"/>
      <w:bookmarkStart w:id="1243" w:name="_Toc212456866"/>
      <w:bookmarkStart w:id="1244" w:name="_Toc212457106"/>
      <w:bookmarkStart w:id="1245" w:name="_Toc212457347"/>
      <w:bookmarkStart w:id="1246" w:name="_Toc212456627"/>
      <w:bookmarkStart w:id="1247" w:name="_Toc212456867"/>
      <w:bookmarkStart w:id="1248" w:name="_Toc212457107"/>
      <w:bookmarkStart w:id="1249" w:name="_Toc212457348"/>
      <w:bookmarkStart w:id="1250" w:name="_Toc212456630"/>
      <w:bookmarkStart w:id="1251" w:name="_Toc212456870"/>
      <w:bookmarkStart w:id="1252" w:name="_Toc212457110"/>
      <w:bookmarkStart w:id="1253" w:name="_Toc212457351"/>
      <w:bookmarkStart w:id="1254" w:name="_Toc212456631"/>
      <w:bookmarkStart w:id="1255" w:name="_Toc212456871"/>
      <w:bookmarkStart w:id="1256" w:name="_Toc212457111"/>
      <w:bookmarkStart w:id="1257" w:name="_Toc212457352"/>
      <w:bookmarkStart w:id="1258" w:name="_Toc212456634"/>
      <w:bookmarkStart w:id="1259" w:name="_Toc212456874"/>
      <w:bookmarkStart w:id="1260" w:name="_Toc212457114"/>
      <w:bookmarkStart w:id="1261" w:name="_Toc212457355"/>
      <w:bookmarkStart w:id="1262" w:name="_Toc212456637"/>
      <w:bookmarkStart w:id="1263" w:name="_Toc212456877"/>
      <w:bookmarkStart w:id="1264" w:name="_Toc212457117"/>
      <w:bookmarkStart w:id="1265" w:name="_Toc212457358"/>
      <w:bookmarkStart w:id="1266" w:name="_Toc212456638"/>
      <w:bookmarkStart w:id="1267" w:name="_Toc212456878"/>
      <w:bookmarkStart w:id="1268" w:name="_Toc212457118"/>
      <w:bookmarkStart w:id="1269" w:name="_Toc212457359"/>
      <w:bookmarkStart w:id="1270" w:name="_Toc212456639"/>
      <w:bookmarkStart w:id="1271" w:name="_Toc212456879"/>
      <w:bookmarkStart w:id="1272" w:name="_Toc212457119"/>
      <w:bookmarkStart w:id="1273" w:name="_Toc212457360"/>
      <w:bookmarkStart w:id="1274" w:name="_Toc212456643"/>
      <w:bookmarkStart w:id="1275" w:name="_Toc212456883"/>
      <w:bookmarkStart w:id="1276" w:name="_Toc212457123"/>
      <w:bookmarkStart w:id="1277" w:name="_Toc212457364"/>
      <w:bookmarkStart w:id="1278" w:name="_Toc212456666"/>
      <w:bookmarkStart w:id="1279" w:name="_Toc212456906"/>
      <w:bookmarkStart w:id="1280" w:name="_Toc212457146"/>
      <w:bookmarkStart w:id="1281" w:name="_Toc212457387"/>
      <w:bookmarkStart w:id="1282" w:name="_Toc212456668"/>
      <w:bookmarkStart w:id="1283" w:name="_Toc212456908"/>
      <w:bookmarkStart w:id="1284" w:name="_Toc212457148"/>
      <w:bookmarkStart w:id="1285" w:name="_Toc212457389"/>
      <w:bookmarkStart w:id="1286" w:name="_Toc212456669"/>
      <w:bookmarkStart w:id="1287" w:name="_Toc212456909"/>
      <w:bookmarkStart w:id="1288" w:name="_Toc212457149"/>
      <w:bookmarkStart w:id="1289" w:name="_Toc212457390"/>
      <w:bookmarkStart w:id="1290" w:name="_Toc212456671"/>
      <w:bookmarkStart w:id="1291" w:name="_Toc212456911"/>
      <w:bookmarkStart w:id="1292" w:name="_Toc212457151"/>
      <w:bookmarkStart w:id="1293" w:name="_Toc212457392"/>
      <w:bookmarkStart w:id="1294" w:name="_Toc212456675"/>
      <w:bookmarkStart w:id="1295" w:name="_Toc212456915"/>
      <w:bookmarkStart w:id="1296" w:name="_Toc212457155"/>
      <w:bookmarkStart w:id="1297" w:name="_Toc212457396"/>
      <w:bookmarkStart w:id="1298" w:name="_Toc212456701"/>
      <w:bookmarkStart w:id="1299" w:name="_Toc212456941"/>
      <w:bookmarkStart w:id="1300" w:name="_Toc212457181"/>
      <w:bookmarkStart w:id="1301" w:name="_Toc212457422"/>
      <w:bookmarkStart w:id="1302" w:name="_Toc212456702"/>
      <w:bookmarkStart w:id="1303" w:name="_Toc212456942"/>
      <w:bookmarkStart w:id="1304" w:name="_Toc212457182"/>
      <w:bookmarkStart w:id="1305" w:name="_Toc212457423"/>
      <w:bookmarkStart w:id="1306" w:name="_Toc212456703"/>
      <w:bookmarkStart w:id="1307" w:name="_Toc212456943"/>
      <w:bookmarkStart w:id="1308" w:name="_Toc212457183"/>
      <w:bookmarkStart w:id="1309" w:name="_Toc212457424"/>
      <w:bookmarkStart w:id="1310" w:name="_Toc212456704"/>
      <w:bookmarkStart w:id="1311" w:name="_Toc212456944"/>
      <w:bookmarkStart w:id="1312" w:name="_Toc212457184"/>
      <w:bookmarkStart w:id="1313" w:name="_Toc212457425"/>
      <w:bookmarkStart w:id="1314" w:name="_Toc212456705"/>
      <w:bookmarkStart w:id="1315" w:name="_Toc212456945"/>
      <w:bookmarkStart w:id="1316" w:name="_Toc212457185"/>
      <w:bookmarkStart w:id="1317" w:name="_Toc212457426"/>
      <w:bookmarkStart w:id="1318" w:name="_Toc212456708"/>
      <w:bookmarkStart w:id="1319" w:name="_Toc212456948"/>
      <w:bookmarkStart w:id="1320" w:name="_Toc212457188"/>
      <w:bookmarkStart w:id="1321" w:name="_Toc212457429"/>
      <w:bookmarkStart w:id="1322" w:name="_Toc212456712"/>
      <w:bookmarkStart w:id="1323" w:name="_Toc212456952"/>
      <w:bookmarkStart w:id="1324" w:name="_Toc212457192"/>
      <w:bookmarkStart w:id="1325" w:name="_Toc212457433"/>
      <w:bookmarkStart w:id="1326" w:name="_Toc212456717"/>
      <w:bookmarkStart w:id="1327" w:name="_Toc212456957"/>
      <w:bookmarkStart w:id="1328" w:name="_Toc212457197"/>
      <w:bookmarkStart w:id="1329" w:name="_Toc212457438"/>
      <w:bookmarkStart w:id="1330" w:name="_Toc212456719"/>
      <w:bookmarkStart w:id="1331" w:name="_Toc212456959"/>
      <w:bookmarkStart w:id="1332" w:name="_Toc212457199"/>
      <w:bookmarkStart w:id="1333" w:name="_Toc212457440"/>
      <w:bookmarkStart w:id="1334" w:name="_Toc212456720"/>
      <w:bookmarkStart w:id="1335" w:name="_Toc212456960"/>
      <w:bookmarkStart w:id="1336" w:name="_Toc212457200"/>
      <w:bookmarkStart w:id="1337" w:name="_Toc212457441"/>
      <w:bookmarkStart w:id="1338" w:name="_Toc212456721"/>
      <w:bookmarkStart w:id="1339" w:name="_Toc212456961"/>
      <w:bookmarkStart w:id="1340" w:name="_Toc212457201"/>
      <w:bookmarkStart w:id="1341" w:name="_Toc212457442"/>
      <w:bookmarkStart w:id="1342" w:name="_Toc212456722"/>
      <w:bookmarkStart w:id="1343" w:name="_Toc212456962"/>
      <w:bookmarkStart w:id="1344" w:name="_Toc212457202"/>
      <w:bookmarkStart w:id="1345" w:name="_Toc212457443"/>
      <w:bookmarkStart w:id="1346" w:name="_Toc212456724"/>
      <w:bookmarkStart w:id="1347" w:name="_Toc212456964"/>
      <w:bookmarkStart w:id="1348" w:name="_Toc212457204"/>
      <w:bookmarkStart w:id="1349" w:name="_Toc212457445"/>
      <w:bookmarkStart w:id="1350" w:name="_Toc212456726"/>
      <w:bookmarkStart w:id="1351" w:name="_Toc212456966"/>
      <w:bookmarkStart w:id="1352" w:name="_Toc212457206"/>
      <w:bookmarkStart w:id="1353" w:name="_Toc212457447"/>
      <w:bookmarkStart w:id="1354" w:name="_Toc212456728"/>
      <w:bookmarkStart w:id="1355" w:name="_Toc212456968"/>
      <w:bookmarkStart w:id="1356" w:name="_Toc212457208"/>
      <w:bookmarkStart w:id="1357" w:name="_Toc212457449"/>
      <w:bookmarkStart w:id="1358" w:name="_Toc212456730"/>
      <w:bookmarkStart w:id="1359" w:name="_Toc212456970"/>
      <w:bookmarkStart w:id="1360" w:name="_Toc212457210"/>
      <w:bookmarkStart w:id="1361" w:name="_Toc212457451"/>
      <w:bookmarkStart w:id="1362" w:name="_Ref233547016"/>
      <w:bookmarkStart w:id="1363" w:name="_Toc327174267"/>
      <w:bookmarkStart w:id="1364" w:name="_Toc327193346"/>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del w:id="1365" w:author="aaron.wiest" w:date="2012-05-04T08:22:00Z">
        <w:r w:rsidDel="000E2F6F">
          <w:delText>Product labels for short term usage in indoor applications</w:delText>
        </w:r>
        <w:bookmarkStart w:id="1366" w:name="_Toc327194219"/>
        <w:bookmarkStart w:id="1367" w:name="_Toc330231407"/>
        <w:bookmarkStart w:id="1368" w:name="_Toc330231781"/>
        <w:bookmarkStart w:id="1369" w:name="_Toc330232161"/>
        <w:bookmarkStart w:id="1370" w:name="_Toc330232534"/>
        <w:bookmarkStart w:id="1371" w:name="_Toc330232907"/>
        <w:bookmarkStart w:id="1372" w:name="_Toc330239974"/>
        <w:bookmarkStart w:id="1373" w:name="_Toc330240352"/>
        <w:bookmarkStart w:id="1374" w:name="_Toc330240735"/>
        <w:bookmarkStart w:id="1375" w:name="_Toc330241113"/>
        <w:bookmarkStart w:id="1376" w:name="_Toc330282386"/>
        <w:bookmarkEnd w:id="1362"/>
        <w:bookmarkEnd w:id="1363"/>
        <w:bookmarkEnd w:id="1364"/>
        <w:bookmarkEnd w:id="1366"/>
        <w:bookmarkEnd w:id="1367"/>
        <w:bookmarkEnd w:id="1368"/>
        <w:bookmarkEnd w:id="1369"/>
        <w:bookmarkEnd w:id="1370"/>
        <w:bookmarkEnd w:id="1371"/>
        <w:bookmarkEnd w:id="1372"/>
        <w:bookmarkEnd w:id="1373"/>
        <w:bookmarkEnd w:id="1374"/>
        <w:bookmarkEnd w:id="1375"/>
        <w:bookmarkEnd w:id="1376"/>
      </w:del>
    </w:p>
    <w:p w:rsidR="00352FBB" w:rsidRDefault="009D3738">
      <w:pPr>
        <w:pStyle w:val="Heading2"/>
        <w:rPr>
          <w:del w:id="1377" w:author="aaron.wiest" w:date="2012-05-04T08:22:00Z"/>
        </w:rPr>
        <w:pPrChange w:id="1378" w:author="aaron.wiest" w:date="2012-06-11T16:11:00Z">
          <w:pPr/>
        </w:pPrChange>
      </w:pPr>
      <w:del w:id="1379" w:author="aaron.wiest" w:date="2012-05-04T08:22:00Z">
        <w:r w:rsidRPr="00EA06E3" w:rsidDel="000E2F6F">
          <w:delText xml:space="preserve">The following requirements and tests are intended to ensure that labels and marks can withstand </w:delText>
        </w:r>
        <w:r w:rsidDel="000E2F6F">
          <w:delText xml:space="preserve">short </w:delText>
        </w:r>
        <w:r w:rsidRPr="00EA06E3" w:rsidDel="000E2F6F">
          <w:delText xml:space="preserve">term exposure to </w:delText>
        </w:r>
        <w:r w:rsidDel="000E2F6F">
          <w:delText>indoor</w:delText>
        </w:r>
        <w:r w:rsidRPr="00EA06E3" w:rsidDel="000E2F6F">
          <w:delText xml:space="preserve"> environments</w:delText>
        </w:r>
        <w:r w:rsidDel="000E2F6F">
          <w:delText>,</w:delText>
        </w:r>
        <w:r w:rsidRPr="00EA06E3" w:rsidDel="000E2F6F">
          <w:delText xml:space="preserve"> remain affixed to </w:delText>
        </w:r>
        <w:r w:rsidDel="000E2F6F">
          <w:delText xml:space="preserve">the </w:delText>
        </w:r>
        <w:r w:rsidRPr="00EA06E3" w:rsidDel="000E2F6F">
          <w:delText xml:space="preserve">products and </w:delText>
        </w:r>
        <w:r w:rsidDel="000E2F6F">
          <w:delText>be</w:delText>
        </w:r>
        <w:r w:rsidRPr="00F73439" w:rsidDel="000E2F6F">
          <w:rPr>
            <w:lang w:val="en-US"/>
          </w:rPr>
          <w:delText xml:space="preserve"> scannable</w:delText>
        </w:r>
        <w:r w:rsidRPr="00EA06E3" w:rsidDel="000E2F6F">
          <w:delText xml:space="preserve"> for the </w:delText>
        </w:r>
        <w:r w:rsidDel="000E2F6F">
          <w:delText>useful</w:delText>
        </w:r>
        <w:r w:rsidRPr="00EA06E3" w:rsidDel="000E2F6F">
          <w:delText xml:space="preserve"> life of the </w:delText>
        </w:r>
        <w:r w:rsidDel="000E2F6F">
          <w:delText>application</w:delText>
        </w:r>
        <w:r w:rsidRPr="00EA06E3" w:rsidDel="000E2F6F">
          <w:delText>.</w:delText>
        </w:r>
        <w:bookmarkStart w:id="1380" w:name="_Toc327194220"/>
        <w:bookmarkStart w:id="1381" w:name="_Toc330231408"/>
        <w:bookmarkStart w:id="1382" w:name="_Toc330231782"/>
        <w:bookmarkStart w:id="1383" w:name="_Toc330232162"/>
        <w:bookmarkStart w:id="1384" w:name="_Toc330232535"/>
        <w:bookmarkStart w:id="1385" w:name="_Toc330232908"/>
        <w:bookmarkStart w:id="1386" w:name="_Toc330239975"/>
        <w:bookmarkStart w:id="1387" w:name="_Toc330240353"/>
        <w:bookmarkStart w:id="1388" w:name="_Toc330240736"/>
        <w:bookmarkStart w:id="1389" w:name="_Toc330241114"/>
        <w:bookmarkStart w:id="1390" w:name="_Toc330282387"/>
        <w:bookmarkEnd w:id="1380"/>
        <w:bookmarkEnd w:id="1381"/>
        <w:bookmarkEnd w:id="1382"/>
        <w:bookmarkEnd w:id="1383"/>
        <w:bookmarkEnd w:id="1384"/>
        <w:bookmarkEnd w:id="1385"/>
        <w:bookmarkEnd w:id="1386"/>
        <w:bookmarkEnd w:id="1387"/>
        <w:bookmarkEnd w:id="1388"/>
        <w:bookmarkEnd w:id="1389"/>
        <w:bookmarkEnd w:id="1390"/>
      </w:del>
    </w:p>
    <w:p w:rsidR="00352FBB" w:rsidRDefault="009D3738">
      <w:pPr>
        <w:pStyle w:val="Heading2"/>
        <w:rPr>
          <w:del w:id="1391" w:author="aaron.wiest" w:date="2012-05-04T08:22:00Z"/>
        </w:rPr>
        <w:pPrChange w:id="1392" w:author="aaron.wiest" w:date="2012-06-11T16:11:00Z">
          <w:pPr>
            <w:ind w:left="432"/>
          </w:pPr>
        </w:pPrChange>
      </w:pPr>
      <w:del w:id="1393" w:author="aaron.wiest" w:date="2012-05-04T08:22:00Z">
        <w:r w:rsidRPr="00EA06E3" w:rsidDel="000E2F6F">
          <w:delText>NOTE--Additional tests may be required for specific exports to specific countries.</w:delText>
        </w:r>
        <w:bookmarkStart w:id="1394" w:name="_Toc327194221"/>
        <w:bookmarkStart w:id="1395" w:name="_Toc330231409"/>
        <w:bookmarkStart w:id="1396" w:name="_Toc330231783"/>
        <w:bookmarkStart w:id="1397" w:name="_Toc330232163"/>
        <w:bookmarkStart w:id="1398" w:name="_Toc330232536"/>
        <w:bookmarkStart w:id="1399" w:name="_Toc330232909"/>
        <w:bookmarkStart w:id="1400" w:name="_Toc330239976"/>
        <w:bookmarkStart w:id="1401" w:name="_Toc330240354"/>
        <w:bookmarkStart w:id="1402" w:name="_Toc330240737"/>
        <w:bookmarkStart w:id="1403" w:name="_Toc330241115"/>
        <w:bookmarkStart w:id="1404" w:name="_Toc330282388"/>
        <w:bookmarkEnd w:id="1394"/>
        <w:bookmarkEnd w:id="1395"/>
        <w:bookmarkEnd w:id="1396"/>
        <w:bookmarkEnd w:id="1397"/>
        <w:bookmarkEnd w:id="1398"/>
        <w:bookmarkEnd w:id="1399"/>
        <w:bookmarkEnd w:id="1400"/>
        <w:bookmarkEnd w:id="1401"/>
        <w:bookmarkEnd w:id="1402"/>
        <w:bookmarkEnd w:id="1403"/>
        <w:bookmarkEnd w:id="1404"/>
      </w:del>
    </w:p>
    <w:p w:rsidR="00352FBB" w:rsidRDefault="009D3738">
      <w:pPr>
        <w:pStyle w:val="Heading2"/>
        <w:rPr>
          <w:del w:id="1405" w:author="aaron.wiest" w:date="2012-05-04T08:22:00Z"/>
        </w:rPr>
        <w:pPrChange w:id="1406" w:author="aaron.wiest" w:date="2012-06-11T16:11:00Z">
          <w:pPr/>
        </w:pPrChange>
      </w:pPr>
      <w:del w:id="1407" w:author="aaron.wiest" w:date="2012-05-04T08:22:00Z">
        <w:r w:rsidDel="000E2F6F">
          <w:delText>This section</w:delText>
        </w:r>
        <w:r w:rsidRPr="00EA06E3" w:rsidDel="000E2F6F">
          <w:delText xml:space="preserve"> covers the manufacturing and printing requirements for pressure sensitive adhesive backed bar code labels intended primarily to automate product tracking, inventory</w:delText>
        </w:r>
        <w:r w:rsidDel="000E2F6F">
          <w:delText xml:space="preserve"> control,</w:delText>
        </w:r>
        <w:r w:rsidRPr="00EA06E3" w:rsidDel="000E2F6F">
          <w:delText xml:space="preserve"> </w:delText>
        </w:r>
        <w:r w:rsidDel="000E2F6F">
          <w:delText xml:space="preserve">production </w:delText>
        </w:r>
        <w:r w:rsidRPr="00EA06E3" w:rsidDel="000E2F6F">
          <w:delText xml:space="preserve">control and warranty systems. </w:delText>
        </w:r>
        <w:bookmarkStart w:id="1408" w:name="_Toc327194222"/>
        <w:bookmarkStart w:id="1409" w:name="_Toc330231410"/>
        <w:bookmarkStart w:id="1410" w:name="_Toc330231784"/>
        <w:bookmarkStart w:id="1411" w:name="_Toc330232164"/>
        <w:bookmarkStart w:id="1412" w:name="_Toc330232537"/>
        <w:bookmarkStart w:id="1413" w:name="_Toc330232910"/>
        <w:bookmarkStart w:id="1414" w:name="_Toc330239977"/>
        <w:bookmarkStart w:id="1415" w:name="_Toc330240355"/>
        <w:bookmarkStart w:id="1416" w:name="_Toc330240738"/>
        <w:bookmarkStart w:id="1417" w:name="_Toc330241116"/>
        <w:bookmarkStart w:id="1418" w:name="_Toc330282389"/>
        <w:bookmarkEnd w:id="1408"/>
        <w:bookmarkEnd w:id="1409"/>
        <w:bookmarkEnd w:id="1410"/>
        <w:bookmarkEnd w:id="1411"/>
        <w:bookmarkEnd w:id="1412"/>
        <w:bookmarkEnd w:id="1413"/>
        <w:bookmarkEnd w:id="1414"/>
        <w:bookmarkEnd w:id="1415"/>
        <w:bookmarkEnd w:id="1416"/>
        <w:bookmarkEnd w:id="1417"/>
        <w:bookmarkEnd w:id="1418"/>
      </w:del>
    </w:p>
    <w:p w:rsidR="00352FBB" w:rsidRDefault="009D3738">
      <w:pPr>
        <w:pStyle w:val="Heading2"/>
        <w:rPr>
          <w:del w:id="1419" w:author="aaron.wiest" w:date="2012-05-04T08:22:00Z"/>
        </w:rPr>
        <w:pPrChange w:id="1420" w:author="aaron.wiest" w:date="2012-06-11T16:11:00Z">
          <w:pPr/>
        </w:pPrChange>
      </w:pPr>
      <w:del w:id="1421" w:author="aaron.wiest" w:date="2012-05-04T08:22:00Z">
        <w:r w:rsidRPr="00EA06E3" w:rsidDel="000E2F6F">
          <w:delText xml:space="preserve">It is the responsibility of the trading partners to agree upon specifications of labels covered by this standard and to </w:delText>
        </w:r>
        <w:r w:rsidRPr="00BE1E4A" w:rsidDel="000E2F6F">
          <w:delText>test the label in their operating environment prior to acceptance.</w:delText>
        </w:r>
        <w:bookmarkStart w:id="1422" w:name="_Toc327194223"/>
        <w:bookmarkStart w:id="1423" w:name="_Toc330231411"/>
        <w:bookmarkStart w:id="1424" w:name="_Toc330231785"/>
        <w:bookmarkStart w:id="1425" w:name="_Toc330232165"/>
        <w:bookmarkStart w:id="1426" w:name="_Toc330232538"/>
        <w:bookmarkStart w:id="1427" w:name="_Toc330232911"/>
        <w:bookmarkStart w:id="1428" w:name="_Toc330239978"/>
        <w:bookmarkStart w:id="1429" w:name="_Toc330240356"/>
        <w:bookmarkStart w:id="1430" w:name="_Toc330240739"/>
        <w:bookmarkStart w:id="1431" w:name="_Toc330241117"/>
        <w:bookmarkStart w:id="1432" w:name="_Toc330282390"/>
        <w:bookmarkEnd w:id="1422"/>
        <w:bookmarkEnd w:id="1423"/>
        <w:bookmarkEnd w:id="1424"/>
        <w:bookmarkEnd w:id="1425"/>
        <w:bookmarkEnd w:id="1426"/>
        <w:bookmarkEnd w:id="1427"/>
        <w:bookmarkEnd w:id="1428"/>
        <w:bookmarkEnd w:id="1429"/>
        <w:bookmarkEnd w:id="1430"/>
        <w:bookmarkEnd w:id="1431"/>
        <w:bookmarkEnd w:id="1432"/>
      </w:del>
    </w:p>
    <w:p w:rsidR="00352FBB" w:rsidRDefault="009D3738">
      <w:pPr>
        <w:pStyle w:val="Heading2"/>
        <w:rPr>
          <w:del w:id="1433" w:author="aaron.wiest" w:date="2012-05-04T08:22:00Z"/>
        </w:rPr>
        <w:pPrChange w:id="1434" w:author="aaron.wiest" w:date="2012-06-11T16:11:00Z">
          <w:pPr/>
        </w:pPrChange>
      </w:pPr>
      <w:del w:id="1435" w:author="aaron.wiest" w:date="2012-05-04T08:22:00Z">
        <w:r w:rsidRPr="00EA06E3" w:rsidDel="000E2F6F">
          <w:delText>Observed or calculated values obtained from analysis, measurement, or test shall be rounded off in accordance with the</w:delText>
        </w:r>
        <w:r w:rsidRPr="00F73439" w:rsidDel="000E2F6F">
          <w:rPr>
            <w:lang w:val="en-US"/>
          </w:rPr>
          <w:delText xml:space="preserve"> </w:delText>
        </w:r>
        <w:r w:rsidRPr="00D8714B" w:rsidDel="000E2F6F">
          <w:rPr>
            <w:lang w:val="en-US"/>
          </w:rPr>
          <w:delText>Rounding Off</w:delText>
        </w:r>
        <w:r w:rsidRPr="00EA06E3" w:rsidDel="000E2F6F">
          <w:delText xml:space="preserve"> Method per ASTM E 29 to the nearest unit in the last</w:delText>
        </w:r>
        <w:r w:rsidRPr="00F73439" w:rsidDel="000E2F6F">
          <w:rPr>
            <w:lang w:val="en-US"/>
          </w:rPr>
          <w:delText xml:space="preserve"> right</w:delText>
        </w:r>
        <w:r w:rsidRPr="00F73439" w:rsidDel="000E2F6F">
          <w:rPr>
            <w:lang w:val="en-US"/>
          </w:rPr>
          <w:noBreakHyphen/>
          <w:delText>hand</w:delText>
        </w:r>
        <w:r w:rsidRPr="00EA06E3" w:rsidDel="000E2F6F">
          <w:delText xml:space="preserve"> place of figures used in expressing the specified limit.</w:delText>
        </w:r>
        <w:bookmarkStart w:id="1436" w:name="_Toc327194224"/>
        <w:bookmarkStart w:id="1437" w:name="_Toc330231412"/>
        <w:bookmarkStart w:id="1438" w:name="_Toc330231786"/>
        <w:bookmarkStart w:id="1439" w:name="_Toc330232166"/>
        <w:bookmarkStart w:id="1440" w:name="_Toc330232539"/>
        <w:bookmarkStart w:id="1441" w:name="_Toc330232912"/>
        <w:bookmarkStart w:id="1442" w:name="_Toc330239979"/>
        <w:bookmarkStart w:id="1443" w:name="_Toc330240357"/>
        <w:bookmarkStart w:id="1444" w:name="_Toc330240740"/>
        <w:bookmarkStart w:id="1445" w:name="_Toc330241118"/>
        <w:bookmarkStart w:id="1446" w:name="_Toc330282391"/>
        <w:bookmarkEnd w:id="1436"/>
        <w:bookmarkEnd w:id="1437"/>
        <w:bookmarkEnd w:id="1438"/>
        <w:bookmarkEnd w:id="1439"/>
        <w:bookmarkEnd w:id="1440"/>
        <w:bookmarkEnd w:id="1441"/>
        <w:bookmarkEnd w:id="1442"/>
        <w:bookmarkEnd w:id="1443"/>
        <w:bookmarkEnd w:id="1444"/>
        <w:bookmarkEnd w:id="1445"/>
        <w:bookmarkEnd w:id="1446"/>
      </w:del>
    </w:p>
    <w:p w:rsidR="00352FBB" w:rsidRDefault="009D3738">
      <w:pPr>
        <w:pStyle w:val="Heading2"/>
        <w:rPr>
          <w:del w:id="1447" w:author="aaron.wiest" w:date="2012-05-04T08:22:00Z"/>
        </w:rPr>
        <w:pPrChange w:id="1448" w:author="aaron.wiest" w:date="2012-06-11T16:11:00Z">
          <w:pPr/>
        </w:pPrChange>
      </w:pPr>
      <w:del w:id="1449" w:author="aaron.wiest" w:date="2012-05-04T08:22:00Z">
        <w:r w:rsidRPr="00EA06E3" w:rsidDel="000E2F6F">
          <w:delText xml:space="preserve">Where reference is made to an ASTM designation in this standard, the issue listed in the latest published ASTM index to standards shall apply unless otherwise </w:delText>
        </w:r>
        <w:r w:rsidDel="000E2F6F">
          <w:delText>specified.</w:delText>
        </w:r>
        <w:bookmarkStart w:id="1450" w:name="_Toc327194225"/>
        <w:bookmarkStart w:id="1451" w:name="_Toc330231413"/>
        <w:bookmarkStart w:id="1452" w:name="_Toc330231787"/>
        <w:bookmarkStart w:id="1453" w:name="_Toc330232167"/>
        <w:bookmarkStart w:id="1454" w:name="_Toc330232540"/>
        <w:bookmarkStart w:id="1455" w:name="_Toc330232913"/>
        <w:bookmarkStart w:id="1456" w:name="_Toc330239980"/>
        <w:bookmarkStart w:id="1457" w:name="_Toc330240358"/>
        <w:bookmarkStart w:id="1458" w:name="_Toc330240741"/>
        <w:bookmarkStart w:id="1459" w:name="_Toc330241119"/>
        <w:bookmarkStart w:id="1460" w:name="_Toc330282392"/>
        <w:bookmarkEnd w:id="1450"/>
        <w:bookmarkEnd w:id="1451"/>
        <w:bookmarkEnd w:id="1452"/>
        <w:bookmarkEnd w:id="1453"/>
        <w:bookmarkEnd w:id="1454"/>
        <w:bookmarkEnd w:id="1455"/>
        <w:bookmarkEnd w:id="1456"/>
        <w:bookmarkEnd w:id="1457"/>
        <w:bookmarkEnd w:id="1458"/>
        <w:bookmarkEnd w:id="1459"/>
        <w:bookmarkEnd w:id="1460"/>
      </w:del>
    </w:p>
    <w:p w:rsidR="00352FBB" w:rsidRDefault="009D3738">
      <w:pPr>
        <w:pStyle w:val="Heading2"/>
        <w:rPr>
          <w:del w:id="1461" w:author="aaron.wiest" w:date="2012-05-04T08:22:00Z"/>
        </w:rPr>
        <w:pPrChange w:id="1462" w:author="aaron.wiest" w:date="2012-06-11T16:11:00Z">
          <w:pPr/>
        </w:pPrChange>
      </w:pPr>
      <w:del w:id="1463" w:author="aaron.wiest" w:date="2012-05-04T08:22:00Z">
        <w:r w:rsidRPr="00EA06E3" w:rsidDel="000E2F6F">
          <w:delText>Generation of voltage levels significant enough to cause ESD and damage to sensitive components can occur when using pressure sensitive labels. If meeting the requirements for ESD</w:delText>
        </w:r>
        <w:r w:rsidDel="000E2F6F">
          <w:delText>,</w:delText>
        </w:r>
        <w:r w:rsidRPr="00EA06E3" w:rsidDel="000E2F6F">
          <w:delText xml:space="preserve"> protected areas </w:delText>
        </w:r>
        <w:r w:rsidRPr="00F356AF" w:rsidDel="000E2F6F">
          <w:delText>outlined in JESD</w:delText>
        </w:r>
        <w:r w:rsidDel="000E2F6F">
          <w:delText xml:space="preserve">625-A </w:delText>
        </w:r>
        <w:r w:rsidRPr="00EA06E3" w:rsidDel="000E2F6F">
          <w:delText>is required, using static control measures such as static dissipative labels or air ionization may be necessary.</w:delText>
        </w:r>
        <w:r w:rsidDel="000E2F6F">
          <w:delText xml:space="preserve"> </w:delText>
        </w:r>
        <w:r w:rsidDel="000E2F6F">
          <w:lastRenderedPageBreak/>
          <w:delText xml:space="preserve">For additional information on programs for the protection of electronic equipment, see ANSI/ESD S20.20, available from </w:delText>
        </w:r>
        <w:r w:rsidR="00751E16" w:rsidDel="000E2F6F">
          <w:fldChar w:fldCharType="begin"/>
        </w:r>
        <w:r w:rsidR="00E675E1" w:rsidDel="000E2F6F">
          <w:delInstrText>HYPERLINK "http://www.esda.org/"</w:delInstrText>
        </w:r>
        <w:r w:rsidR="00751E16" w:rsidDel="000E2F6F">
          <w:fldChar w:fldCharType="separate"/>
        </w:r>
        <w:r w:rsidDel="000E2F6F">
          <w:rPr>
            <w:rStyle w:val="Hyperlink"/>
          </w:rPr>
          <w:delText>http://www.esda.org/</w:delText>
        </w:r>
        <w:r w:rsidR="00751E16" w:rsidDel="000E2F6F">
          <w:fldChar w:fldCharType="end"/>
        </w:r>
        <w:r w:rsidDel="000E2F6F">
          <w:delText xml:space="preserve">. </w:delText>
        </w:r>
        <w:bookmarkStart w:id="1464" w:name="_Toc327194226"/>
        <w:bookmarkStart w:id="1465" w:name="_Toc330231414"/>
        <w:bookmarkStart w:id="1466" w:name="_Toc330231788"/>
        <w:bookmarkStart w:id="1467" w:name="_Toc330232168"/>
        <w:bookmarkStart w:id="1468" w:name="_Toc330232541"/>
        <w:bookmarkStart w:id="1469" w:name="_Toc330232914"/>
        <w:bookmarkStart w:id="1470" w:name="_Toc330239981"/>
        <w:bookmarkStart w:id="1471" w:name="_Toc330240359"/>
        <w:bookmarkStart w:id="1472" w:name="_Toc330240742"/>
        <w:bookmarkStart w:id="1473" w:name="_Toc330241120"/>
        <w:bookmarkStart w:id="1474" w:name="_Toc330282393"/>
        <w:bookmarkEnd w:id="1464"/>
        <w:bookmarkEnd w:id="1465"/>
        <w:bookmarkEnd w:id="1466"/>
        <w:bookmarkEnd w:id="1467"/>
        <w:bookmarkEnd w:id="1468"/>
        <w:bookmarkEnd w:id="1469"/>
        <w:bookmarkEnd w:id="1470"/>
        <w:bookmarkEnd w:id="1471"/>
        <w:bookmarkEnd w:id="1472"/>
        <w:bookmarkEnd w:id="1473"/>
        <w:bookmarkEnd w:id="1474"/>
      </w:del>
    </w:p>
    <w:p w:rsidR="00352FBB" w:rsidRDefault="009D3738">
      <w:pPr>
        <w:pStyle w:val="Heading2"/>
        <w:rPr>
          <w:del w:id="1475" w:author="aaron.wiest" w:date="2012-05-04T08:22:00Z"/>
        </w:rPr>
        <w:pPrChange w:id="1476" w:author="aaron.wiest" w:date="2012-06-11T16:11:00Z">
          <w:pPr/>
        </w:pPrChange>
      </w:pPr>
      <w:del w:id="1477" w:author="aaron.wiest" w:date="2012-05-04T08:22:00Z">
        <w:r w:rsidDel="000E2F6F">
          <w:delText>Test Procedures</w:delText>
        </w:r>
        <w:bookmarkStart w:id="1478" w:name="_Toc327194227"/>
        <w:bookmarkStart w:id="1479" w:name="_Toc330231415"/>
        <w:bookmarkStart w:id="1480" w:name="_Toc330231789"/>
        <w:bookmarkStart w:id="1481" w:name="_Toc330232169"/>
        <w:bookmarkStart w:id="1482" w:name="_Toc330232542"/>
        <w:bookmarkStart w:id="1483" w:name="_Toc330232915"/>
        <w:bookmarkStart w:id="1484" w:name="_Toc330239982"/>
        <w:bookmarkStart w:id="1485" w:name="_Toc330240360"/>
        <w:bookmarkStart w:id="1486" w:name="_Toc330240743"/>
        <w:bookmarkStart w:id="1487" w:name="_Toc330241121"/>
        <w:bookmarkStart w:id="1488" w:name="_Toc330282394"/>
        <w:bookmarkEnd w:id="1478"/>
        <w:bookmarkEnd w:id="1479"/>
        <w:bookmarkEnd w:id="1480"/>
        <w:bookmarkEnd w:id="1481"/>
        <w:bookmarkEnd w:id="1482"/>
        <w:bookmarkEnd w:id="1483"/>
        <w:bookmarkEnd w:id="1484"/>
        <w:bookmarkEnd w:id="1485"/>
        <w:bookmarkEnd w:id="1486"/>
        <w:bookmarkEnd w:id="1487"/>
        <w:bookmarkEnd w:id="1488"/>
      </w:del>
    </w:p>
    <w:p w:rsidR="00352FBB" w:rsidRDefault="009D3738">
      <w:pPr>
        <w:pStyle w:val="Heading2"/>
        <w:rPr>
          <w:del w:id="1489" w:author="aaron.wiest" w:date="2012-05-04T08:06:00Z"/>
        </w:rPr>
        <w:pPrChange w:id="1490" w:author="aaron.wiest" w:date="2012-06-11T16:11:00Z">
          <w:pPr/>
        </w:pPrChange>
      </w:pPr>
      <w:bookmarkStart w:id="1491" w:name="_Toc323882695"/>
      <w:bookmarkStart w:id="1492" w:name="_Toc327174268"/>
      <w:bookmarkStart w:id="1493" w:name="_Toc327193347"/>
      <w:del w:id="1494" w:author="aaron.wiest" w:date="2012-05-04T08:06:00Z">
        <w:r w:rsidDel="00DD2784">
          <w:delText>Preliminary Evaluation</w:delText>
        </w:r>
        <w:bookmarkStart w:id="1495" w:name="_Toc323882315"/>
        <w:bookmarkStart w:id="1496" w:name="_Toc323882465"/>
        <w:bookmarkStart w:id="1497" w:name="_Toc327194228"/>
        <w:bookmarkStart w:id="1498" w:name="_Toc330231416"/>
        <w:bookmarkStart w:id="1499" w:name="_Toc330231790"/>
        <w:bookmarkStart w:id="1500" w:name="_Toc330232170"/>
        <w:bookmarkStart w:id="1501" w:name="_Toc330232543"/>
        <w:bookmarkStart w:id="1502" w:name="_Toc330232916"/>
        <w:bookmarkStart w:id="1503" w:name="_Toc330239983"/>
        <w:bookmarkStart w:id="1504" w:name="_Toc330240361"/>
        <w:bookmarkStart w:id="1505" w:name="_Toc330240744"/>
        <w:bookmarkStart w:id="1506" w:name="_Toc330241122"/>
        <w:bookmarkStart w:id="1507" w:name="_Toc330282395"/>
        <w:bookmarkEnd w:id="1491"/>
        <w:bookmarkEnd w:id="1492"/>
        <w:bookmarkEnd w:id="1493"/>
        <w:bookmarkEnd w:id="1495"/>
        <w:bookmarkEnd w:id="1496"/>
        <w:bookmarkEnd w:id="1497"/>
        <w:bookmarkEnd w:id="1498"/>
        <w:bookmarkEnd w:id="1499"/>
        <w:bookmarkEnd w:id="1500"/>
        <w:bookmarkEnd w:id="1501"/>
        <w:bookmarkEnd w:id="1502"/>
        <w:bookmarkEnd w:id="1503"/>
        <w:bookmarkEnd w:id="1504"/>
        <w:bookmarkEnd w:id="1505"/>
        <w:bookmarkEnd w:id="1506"/>
        <w:bookmarkEnd w:id="1507"/>
      </w:del>
    </w:p>
    <w:p w:rsidR="00352FBB" w:rsidRDefault="009D3738">
      <w:pPr>
        <w:pStyle w:val="Heading2"/>
        <w:rPr>
          <w:del w:id="1508" w:author="aaron.wiest" w:date="2012-05-01T12:30:00Z"/>
        </w:rPr>
        <w:pPrChange w:id="1509" w:author="aaron.wiest" w:date="2012-06-11T16:11:00Z">
          <w:pPr/>
        </w:pPrChange>
      </w:pPr>
      <w:del w:id="1510" w:author="aaron.wiest" w:date="2012-05-01T12:30:00Z">
        <w:r w:rsidDel="00482687">
          <w:delText xml:space="preserve">Examine </w:delText>
        </w:r>
        <w:r w:rsidRPr="00EA06E3" w:rsidDel="00482687">
          <w:delText xml:space="preserve">labels </w:delText>
        </w:r>
        <w:r w:rsidDel="00482687">
          <w:delText>to determine that they are</w:delText>
        </w:r>
        <w:r w:rsidRPr="00EA06E3" w:rsidDel="00482687">
          <w:delText xml:space="preserve"> easily separable from the release liner withou</w:delText>
        </w:r>
        <w:r w:rsidDel="00482687">
          <w:delText xml:space="preserve">t damage, </w:delText>
        </w:r>
        <w:r w:rsidRPr="00EA06E3" w:rsidDel="00482687">
          <w:delText xml:space="preserve">smudge-resistant and be reasonably flat. Label stock should be examined visually for evidence of particles of paper, dust, or other foreign material that would </w:delText>
        </w:r>
        <w:r w:rsidDel="00482687">
          <w:delText xml:space="preserve">adversely affect print quality. </w:delText>
        </w:r>
        <w:bookmarkStart w:id="1511" w:name="_Toc330239984"/>
        <w:bookmarkStart w:id="1512" w:name="_Toc330240362"/>
        <w:bookmarkStart w:id="1513" w:name="_Toc330240745"/>
        <w:bookmarkStart w:id="1514" w:name="_Toc330241123"/>
        <w:bookmarkStart w:id="1515" w:name="_Toc330282396"/>
        <w:bookmarkEnd w:id="1511"/>
        <w:bookmarkEnd w:id="1512"/>
        <w:bookmarkEnd w:id="1513"/>
        <w:bookmarkEnd w:id="1514"/>
        <w:bookmarkEnd w:id="1515"/>
      </w:del>
    </w:p>
    <w:p w:rsidR="00352FBB" w:rsidRDefault="009D3738">
      <w:pPr>
        <w:pStyle w:val="Heading2"/>
        <w:rPr>
          <w:del w:id="1516" w:author="aaron.wiest" w:date="2012-05-01T12:30:00Z"/>
        </w:rPr>
        <w:pPrChange w:id="1517" w:author="aaron.wiest" w:date="2012-06-11T16:11:00Z">
          <w:pPr/>
        </w:pPrChange>
      </w:pPr>
      <w:del w:id="1518" w:author="aaron.wiest" w:date="2012-05-01T12:30:00Z">
        <w:r w:rsidDel="00482687">
          <w:delText>Examine the l</w:delText>
        </w:r>
        <w:r w:rsidRPr="00EA06E3" w:rsidDel="00482687">
          <w:delText xml:space="preserve">abels </w:delText>
        </w:r>
        <w:r w:rsidDel="00482687">
          <w:delText xml:space="preserve">to ensure that there is no evidence of </w:delText>
        </w:r>
        <w:r w:rsidRPr="00EA06E3" w:rsidDel="00482687">
          <w:delText>adhesive migration</w:delText>
        </w:r>
        <w:r w:rsidDel="00482687">
          <w:delText>,</w:delText>
        </w:r>
        <w:r w:rsidRPr="00F73439" w:rsidDel="00482687">
          <w:rPr>
            <w:lang w:val="en-US"/>
          </w:rPr>
          <w:delText xml:space="preserve"> delamination</w:delText>
        </w:r>
        <w:r w:rsidRPr="00EA06E3" w:rsidDel="00482687">
          <w:delText xml:space="preserve">, blistered areas, or chipped edges. The bar code symbol and all alphanumeric characters printed on each label </w:delText>
        </w:r>
      </w:del>
      <w:del w:id="1519" w:author="aaron.wiest" w:date="2011-10-05T19:06:00Z">
        <w:r w:rsidRPr="00EA06E3" w:rsidDel="0093555B">
          <w:delText>should be black on white substrate</w:delText>
        </w:r>
        <w:r w:rsidDel="0093555B">
          <w:delText xml:space="preserve"> and </w:delText>
        </w:r>
      </w:del>
      <w:del w:id="1520" w:author="aaron.wiest" w:date="2012-05-01T12:30:00Z">
        <w:r w:rsidDel="00482687">
          <w:delText xml:space="preserve">shall show no evidence of </w:delText>
        </w:r>
        <w:r w:rsidRPr="00EA06E3" w:rsidDel="00482687">
          <w:delText>degraded image quality</w:delText>
        </w:r>
      </w:del>
      <w:del w:id="1521" w:author="aaron.wiest" w:date="2011-10-05T19:06:00Z">
        <w:r w:rsidRPr="00EA06E3" w:rsidDel="0093555B">
          <w:delText xml:space="preserve"> </w:delText>
        </w:r>
      </w:del>
      <w:del w:id="1522" w:author="aaron.wiest" w:date="2011-10-05T19:07:00Z">
        <w:r w:rsidRPr="00EA06E3" w:rsidDel="0093555B">
          <w:delText>for either the text or the bar code symbol.</w:delText>
        </w:r>
      </w:del>
      <w:del w:id="1523" w:author="aaron.wiest" w:date="2012-05-01T12:30:00Z">
        <w:r w:rsidRPr="00EA06E3" w:rsidDel="00482687">
          <w:delText xml:space="preserve"> Bar code labels shall be</w:delText>
        </w:r>
        <w:r w:rsidRPr="00F73439" w:rsidDel="00482687">
          <w:rPr>
            <w:lang w:val="en-US"/>
          </w:rPr>
          <w:delText xml:space="preserve"> scannable</w:delText>
        </w:r>
        <w:r w:rsidRPr="00EA06E3" w:rsidDel="00482687">
          <w:delText xml:space="preserve"> and reasonably free from scratches, marks,</w:delText>
        </w:r>
        <w:r w:rsidDel="00482687">
          <w:delText xml:space="preserve"> </w:delText>
        </w:r>
        <w:r w:rsidRPr="00EA06E3" w:rsidDel="00482687">
          <w:delText>voids, dots or misplaced</w:delText>
        </w:r>
        <w:r w:rsidRPr="00F73439" w:rsidDel="00482687">
          <w:rPr>
            <w:lang w:val="en-US"/>
          </w:rPr>
          <w:delText xml:space="preserve"> color</w:delText>
        </w:r>
        <w:r w:rsidRPr="00EA06E3" w:rsidDel="00482687">
          <w:delText>. All labels should have minimum outside corner radii of 0.03 inch (0.76 mm) unless otherwise specified.</w:delText>
        </w:r>
        <w:bookmarkStart w:id="1524" w:name="_Toc323881504"/>
        <w:bookmarkStart w:id="1525" w:name="_Toc323881651"/>
        <w:bookmarkStart w:id="1526" w:name="_Toc323881819"/>
        <w:bookmarkStart w:id="1527" w:name="_Toc323881997"/>
        <w:bookmarkStart w:id="1528" w:name="_Toc323882146"/>
        <w:bookmarkStart w:id="1529" w:name="_Toc323882317"/>
        <w:bookmarkStart w:id="1530" w:name="_Toc323882467"/>
        <w:bookmarkStart w:id="1531" w:name="_Toc327194230"/>
        <w:bookmarkStart w:id="1532" w:name="_Toc330231418"/>
        <w:bookmarkStart w:id="1533" w:name="_Toc330231792"/>
        <w:bookmarkStart w:id="1534" w:name="_Toc330232172"/>
        <w:bookmarkStart w:id="1535" w:name="_Toc330232545"/>
        <w:bookmarkStart w:id="1536" w:name="_Toc330232918"/>
        <w:bookmarkStart w:id="1537" w:name="_Toc330239985"/>
        <w:bookmarkStart w:id="1538" w:name="_Toc330240363"/>
        <w:bookmarkStart w:id="1539" w:name="_Toc330240746"/>
        <w:bookmarkStart w:id="1540" w:name="_Toc330241124"/>
        <w:bookmarkStart w:id="1541" w:name="_Toc330282397"/>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rsidR="00352FBB" w:rsidRDefault="009D3738">
      <w:pPr>
        <w:pStyle w:val="Heading2"/>
        <w:rPr>
          <w:del w:id="1542" w:author="aaron.wiest" w:date="2012-05-01T12:30:00Z"/>
        </w:rPr>
        <w:pPrChange w:id="1543" w:author="aaron.wiest" w:date="2012-06-11T16:11:00Z">
          <w:pPr/>
        </w:pPrChange>
      </w:pPr>
      <w:del w:id="1544" w:author="aaron.wiest" w:date="2012-05-01T12:30:00Z">
        <w:r w:rsidDel="00482687">
          <w:delText>Labels not meeting the preliminary evaluation criteria</w:delText>
        </w:r>
        <w:r w:rsidRPr="00EA06E3" w:rsidDel="00482687">
          <w:delText xml:space="preserve"> </w:delText>
        </w:r>
        <w:r w:rsidDel="00482687">
          <w:delText xml:space="preserve">shall be designated as not meeting the minimum requirements for product labels. </w:delText>
        </w:r>
        <w:bookmarkStart w:id="1545" w:name="_Toc323881505"/>
        <w:bookmarkStart w:id="1546" w:name="_Toc323881652"/>
        <w:bookmarkStart w:id="1547" w:name="_Toc323881820"/>
        <w:bookmarkStart w:id="1548" w:name="_Toc323881998"/>
        <w:bookmarkStart w:id="1549" w:name="_Toc323882147"/>
        <w:bookmarkStart w:id="1550" w:name="_Toc323882318"/>
        <w:bookmarkStart w:id="1551" w:name="_Toc323882468"/>
        <w:bookmarkStart w:id="1552" w:name="_Toc327194231"/>
        <w:bookmarkStart w:id="1553" w:name="_Toc330231419"/>
        <w:bookmarkStart w:id="1554" w:name="_Toc330231793"/>
        <w:bookmarkStart w:id="1555" w:name="_Toc330232173"/>
        <w:bookmarkStart w:id="1556" w:name="_Toc330232546"/>
        <w:bookmarkStart w:id="1557" w:name="_Toc330232919"/>
        <w:bookmarkStart w:id="1558" w:name="_Toc330239986"/>
        <w:bookmarkStart w:id="1559" w:name="_Toc330240364"/>
        <w:bookmarkStart w:id="1560" w:name="_Toc330240747"/>
        <w:bookmarkStart w:id="1561" w:name="_Toc330241125"/>
        <w:bookmarkStart w:id="1562" w:name="_Toc330282398"/>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del>
    </w:p>
    <w:p w:rsidR="00352FBB" w:rsidRDefault="009D3738">
      <w:pPr>
        <w:pStyle w:val="Heading2"/>
        <w:rPr>
          <w:del w:id="1563" w:author="aaron.wiest" w:date="2012-05-01T12:30:00Z"/>
        </w:rPr>
        <w:pPrChange w:id="1564" w:author="aaron.wiest" w:date="2012-06-11T16:11:00Z">
          <w:pPr/>
        </w:pPrChange>
      </w:pPr>
      <w:del w:id="1565" w:author="aaron.wiest" w:date="2012-05-01T12:30:00Z">
        <w:r w:rsidDel="00482687">
          <w:delText>Bar Code and two-dimensional symbol print quality and RFID tag performance</w:delText>
        </w:r>
        <w:bookmarkStart w:id="1566" w:name="_Toc323881506"/>
        <w:bookmarkStart w:id="1567" w:name="_Toc323881653"/>
        <w:bookmarkStart w:id="1568" w:name="_Toc323881821"/>
        <w:bookmarkStart w:id="1569" w:name="_Toc323881999"/>
        <w:bookmarkStart w:id="1570" w:name="_Toc323882148"/>
        <w:bookmarkStart w:id="1571" w:name="_Toc323882319"/>
        <w:bookmarkStart w:id="1572" w:name="_Toc323882469"/>
        <w:bookmarkStart w:id="1573" w:name="_Toc327194232"/>
        <w:bookmarkStart w:id="1574" w:name="_Toc330231420"/>
        <w:bookmarkStart w:id="1575" w:name="_Toc330231794"/>
        <w:bookmarkStart w:id="1576" w:name="_Toc330232174"/>
        <w:bookmarkStart w:id="1577" w:name="_Toc330232547"/>
        <w:bookmarkStart w:id="1578" w:name="_Toc330232920"/>
        <w:bookmarkStart w:id="1579" w:name="_Toc330239987"/>
        <w:bookmarkStart w:id="1580" w:name="_Toc330240365"/>
        <w:bookmarkStart w:id="1581" w:name="_Toc330240748"/>
        <w:bookmarkStart w:id="1582" w:name="_Toc330241126"/>
        <w:bookmarkStart w:id="1583" w:name="_Toc330282399"/>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del>
    </w:p>
    <w:p w:rsidR="00352FBB" w:rsidRDefault="009D3738">
      <w:pPr>
        <w:pStyle w:val="Heading2"/>
        <w:rPr>
          <w:del w:id="1584" w:author="aaron.wiest" w:date="2012-05-01T12:30:00Z"/>
        </w:rPr>
        <w:pPrChange w:id="1585" w:author="aaron.wiest" w:date="2012-06-11T16:11:00Z">
          <w:pPr/>
        </w:pPrChange>
      </w:pPr>
      <w:del w:id="1586" w:author="aaron.wiest" w:date="2012-05-01T12:30:00Z">
        <w:r w:rsidRPr="00EA06E3" w:rsidDel="00482687">
          <w:delText>The la</w:delText>
        </w:r>
        <w:r w:rsidDel="00482687">
          <w:delText>bels shall meet</w:delText>
        </w:r>
        <w:r w:rsidRPr="00EA06E3" w:rsidDel="00482687">
          <w:delText xml:space="preserve"> the </w:delText>
        </w:r>
        <w:r w:rsidDel="00482687">
          <w:delText xml:space="preserve">bar code and/or two-dimensional symbol print quality </w:delText>
        </w:r>
        <w:r w:rsidRPr="00EA06E3" w:rsidDel="00482687">
          <w:delText xml:space="preserve">requirements of </w:delText>
        </w:r>
        <w:r w:rsidDel="00482687">
          <w:delText xml:space="preserve">the applicable application requirements standard. ANS MH10.8.7 contains requirements for bar code and two-dimensional symbols on products. Refer to </w:delText>
        </w:r>
        <w:r w:rsidR="00751E16" w:rsidDel="00482687">
          <w:fldChar w:fldCharType="begin"/>
        </w:r>
        <w:r w:rsidDel="00482687">
          <w:delInstrText xml:space="preserve"> REF _Ref214277098 \r \h </w:delInstrText>
        </w:r>
        <w:r w:rsidR="00751E16" w:rsidDel="00482687">
          <w:fldChar w:fldCharType="separate"/>
        </w:r>
        <w:r w:rsidDel="00482687">
          <w:delText>9.2</w:delText>
        </w:r>
        <w:r w:rsidR="00751E16" w:rsidDel="00482687">
          <w:fldChar w:fldCharType="end"/>
        </w:r>
        <w:r w:rsidDel="00482687">
          <w:delText xml:space="preserve"> for symbol verification.</w:delText>
        </w:r>
        <w:bookmarkStart w:id="1587" w:name="_Toc323881507"/>
        <w:bookmarkStart w:id="1588" w:name="_Toc323881654"/>
        <w:bookmarkStart w:id="1589" w:name="_Toc323881822"/>
        <w:bookmarkStart w:id="1590" w:name="_Toc323882000"/>
        <w:bookmarkStart w:id="1591" w:name="_Toc323882149"/>
        <w:bookmarkStart w:id="1592" w:name="_Toc323882320"/>
        <w:bookmarkStart w:id="1593" w:name="_Toc323882470"/>
        <w:bookmarkStart w:id="1594" w:name="_Toc327194233"/>
        <w:bookmarkStart w:id="1595" w:name="_Toc330231421"/>
        <w:bookmarkStart w:id="1596" w:name="_Toc330231795"/>
        <w:bookmarkStart w:id="1597" w:name="_Toc330232175"/>
        <w:bookmarkStart w:id="1598" w:name="_Toc330232548"/>
        <w:bookmarkStart w:id="1599" w:name="_Toc330232921"/>
        <w:bookmarkStart w:id="1600" w:name="_Toc330239988"/>
        <w:bookmarkStart w:id="1601" w:name="_Toc330240366"/>
        <w:bookmarkStart w:id="1602" w:name="_Toc330240749"/>
        <w:bookmarkStart w:id="1603" w:name="_Toc330241127"/>
        <w:bookmarkStart w:id="1604" w:name="_Toc330282400"/>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del>
    </w:p>
    <w:p w:rsidR="00352FBB" w:rsidRDefault="009D3738">
      <w:pPr>
        <w:pStyle w:val="Heading2"/>
        <w:rPr>
          <w:del w:id="1605" w:author="aaron.wiest" w:date="2012-05-01T12:30:00Z"/>
        </w:rPr>
        <w:pPrChange w:id="1606" w:author="aaron.wiest" w:date="2012-06-11T16:11:00Z">
          <w:pPr/>
        </w:pPrChange>
      </w:pPr>
      <w:del w:id="1607" w:author="aaron.wiest" w:date="2012-05-01T12:30:00Z">
        <w:r w:rsidDel="00482687">
          <w:delText xml:space="preserve">Labels containing an RFID tag shall meet or exceed the applicable ISO application standard’s minimum requirements for tag performance. See Clause </w:delText>
        </w:r>
        <w:r w:rsidR="00751E16" w:rsidDel="00482687">
          <w:fldChar w:fldCharType="begin"/>
        </w:r>
        <w:r w:rsidDel="00482687">
          <w:delInstrText xml:space="preserve"> REF _Ref204250146 \r \h </w:delInstrText>
        </w:r>
        <w:r w:rsidR="00751E16" w:rsidDel="00482687">
          <w:fldChar w:fldCharType="separate"/>
        </w:r>
        <w:r w:rsidDel="00482687">
          <w:delText>2</w:delText>
        </w:r>
        <w:r w:rsidR="00751E16" w:rsidDel="00482687">
          <w:fldChar w:fldCharType="end"/>
        </w:r>
        <w:r w:rsidDel="00482687">
          <w:delText xml:space="preserve"> Normative references.</w:delText>
        </w:r>
        <w:bookmarkStart w:id="1608" w:name="_Toc323881508"/>
        <w:bookmarkStart w:id="1609" w:name="_Toc323881655"/>
        <w:bookmarkStart w:id="1610" w:name="_Toc323881823"/>
        <w:bookmarkStart w:id="1611" w:name="_Toc323882001"/>
        <w:bookmarkStart w:id="1612" w:name="_Toc323882150"/>
        <w:bookmarkStart w:id="1613" w:name="_Toc323882321"/>
        <w:bookmarkStart w:id="1614" w:name="_Toc323882471"/>
        <w:bookmarkStart w:id="1615" w:name="_Toc327194234"/>
        <w:bookmarkStart w:id="1616" w:name="_Toc330231422"/>
        <w:bookmarkStart w:id="1617" w:name="_Toc330231796"/>
        <w:bookmarkStart w:id="1618" w:name="_Toc330232176"/>
        <w:bookmarkStart w:id="1619" w:name="_Toc330232549"/>
        <w:bookmarkStart w:id="1620" w:name="_Toc330232922"/>
        <w:bookmarkStart w:id="1621" w:name="_Toc330239989"/>
        <w:bookmarkStart w:id="1622" w:name="_Toc330240367"/>
        <w:bookmarkStart w:id="1623" w:name="_Toc330240750"/>
        <w:bookmarkStart w:id="1624" w:name="_Toc330241128"/>
        <w:bookmarkStart w:id="1625" w:name="_Toc330282401"/>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del>
    </w:p>
    <w:p w:rsidR="00352FBB" w:rsidRDefault="009D3738">
      <w:pPr>
        <w:pStyle w:val="Heading2"/>
        <w:rPr>
          <w:del w:id="1626" w:author="aaron.wiest" w:date="2012-05-01T12:30:00Z"/>
        </w:rPr>
        <w:pPrChange w:id="1627" w:author="aaron.wiest" w:date="2012-06-11T16:11:00Z">
          <w:pPr/>
        </w:pPrChange>
      </w:pPr>
      <w:del w:id="1628" w:author="aaron.wiest" w:date="2012-05-01T12:30:00Z">
        <w:r w:rsidDel="00482687">
          <w:delText>Label Thickness</w:delText>
        </w:r>
        <w:bookmarkStart w:id="1629" w:name="_Toc323881509"/>
        <w:bookmarkStart w:id="1630" w:name="_Toc323881656"/>
        <w:bookmarkStart w:id="1631" w:name="_Toc323881824"/>
        <w:bookmarkStart w:id="1632" w:name="_Toc323882002"/>
        <w:bookmarkStart w:id="1633" w:name="_Toc323882151"/>
        <w:bookmarkStart w:id="1634" w:name="_Toc323882322"/>
        <w:bookmarkStart w:id="1635" w:name="_Toc323882472"/>
        <w:bookmarkStart w:id="1636" w:name="_Toc327194235"/>
        <w:bookmarkStart w:id="1637" w:name="_Toc330231423"/>
        <w:bookmarkStart w:id="1638" w:name="_Toc330231797"/>
        <w:bookmarkStart w:id="1639" w:name="_Toc330232177"/>
        <w:bookmarkStart w:id="1640" w:name="_Toc330232550"/>
        <w:bookmarkStart w:id="1641" w:name="_Toc330232923"/>
        <w:bookmarkStart w:id="1642" w:name="_Toc330239990"/>
        <w:bookmarkStart w:id="1643" w:name="_Toc330240368"/>
        <w:bookmarkStart w:id="1644" w:name="_Toc330240751"/>
        <w:bookmarkStart w:id="1645" w:name="_Toc330241129"/>
        <w:bookmarkStart w:id="1646" w:name="_Toc330282402"/>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del>
    </w:p>
    <w:p w:rsidR="00352FBB" w:rsidRDefault="009D3738">
      <w:pPr>
        <w:pStyle w:val="Heading2"/>
        <w:rPr>
          <w:del w:id="1647" w:author="aaron.wiest" w:date="2012-05-01T12:30:00Z"/>
        </w:rPr>
        <w:pPrChange w:id="1648" w:author="aaron.wiest" w:date="2012-06-11T16:11:00Z">
          <w:pPr/>
        </w:pPrChange>
      </w:pPr>
      <w:del w:id="1649" w:author="aaron.wiest" w:date="2012-05-01T12:30:00Z">
        <w:r w:rsidDel="00482687">
          <w:delText xml:space="preserve">Measure the thickness of the label in accordance with clause </w:delText>
        </w:r>
        <w:r w:rsidR="00751E16" w:rsidDel="00482687">
          <w:fldChar w:fldCharType="begin"/>
        </w:r>
        <w:r w:rsidDel="00482687">
          <w:delInstrText xml:space="preserve"> REF _Ref214357468 \r \h </w:delInstrText>
        </w:r>
        <w:r w:rsidR="00751E16" w:rsidDel="00482687">
          <w:fldChar w:fldCharType="separate"/>
        </w:r>
        <w:r w:rsidDel="00482687">
          <w:delText>9.1</w:delText>
        </w:r>
        <w:r w:rsidR="00751E16" w:rsidDel="00482687">
          <w:fldChar w:fldCharType="end"/>
        </w:r>
        <w:r w:rsidDel="00482687">
          <w:delText xml:space="preserve">.  </w:delText>
        </w:r>
        <w:bookmarkStart w:id="1650" w:name="_Toc323881510"/>
        <w:bookmarkStart w:id="1651" w:name="_Toc323881657"/>
        <w:bookmarkStart w:id="1652" w:name="_Toc323881825"/>
        <w:bookmarkStart w:id="1653" w:name="_Toc323882003"/>
        <w:bookmarkStart w:id="1654" w:name="_Toc323882152"/>
        <w:bookmarkStart w:id="1655" w:name="_Toc323882323"/>
        <w:bookmarkStart w:id="1656" w:name="_Toc323882473"/>
        <w:bookmarkStart w:id="1657" w:name="_Toc327194236"/>
        <w:bookmarkStart w:id="1658" w:name="_Toc330231424"/>
        <w:bookmarkStart w:id="1659" w:name="_Toc330231798"/>
        <w:bookmarkStart w:id="1660" w:name="_Toc330232178"/>
        <w:bookmarkStart w:id="1661" w:name="_Toc330232551"/>
        <w:bookmarkStart w:id="1662" w:name="_Toc330232924"/>
        <w:bookmarkStart w:id="1663" w:name="_Toc330239991"/>
        <w:bookmarkStart w:id="1664" w:name="_Toc330240369"/>
        <w:bookmarkStart w:id="1665" w:name="_Toc330240752"/>
        <w:bookmarkStart w:id="1666" w:name="_Toc330241130"/>
        <w:bookmarkStart w:id="1667" w:name="_Toc330282403"/>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del>
    </w:p>
    <w:p w:rsidR="00352FBB" w:rsidRDefault="009D3738">
      <w:pPr>
        <w:pStyle w:val="Heading2"/>
        <w:rPr>
          <w:del w:id="1668" w:author="aaron.wiest" w:date="2012-05-01T12:30:00Z"/>
        </w:rPr>
        <w:pPrChange w:id="1669" w:author="aaron.wiest" w:date="2012-06-11T16:11:00Z">
          <w:pPr/>
        </w:pPrChange>
      </w:pPr>
      <w:del w:id="1670" w:author="aaron.wiest" w:date="2012-05-01T12:30:00Z">
        <w:r w:rsidDel="00482687">
          <w:delText>Nature of the Adhesive</w:delText>
        </w:r>
        <w:bookmarkStart w:id="1671" w:name="_Toc323881511"/>
        <w:bookmarkStart w:id="1672" w:name="_Toc323881658"/>
        <w:bookmarkStart w:id="1673" w:name="_Toc323881826"/>
        <w:bookmarkStart w:id="1674" w:name="_Toc323882004"/>
        <w:bookmarkStart w:id="1675" w:name="_Toc323882153"/>
        <w:bookmarkStart w:id="1676" w:name="_Toc323882324"/>
        <w:bookmarkStart w:id="1677" w:name="_Toc323882474"/>
        <w:bookmarkStart w:id="1678" w:name="_Toc327194237"/>
        <w:bookmarkStart w:id="1679" w:name="_Toc330231425"/>
        <w:bookmarkStart w:id="1680" w:name="_Toc330231799"/>
        <w:bookmarkStart w:id="1681" w:name="_Toc330232179"/>
        <w:bookmarkStart w:id="1682" w:name="_Toc330232552"/>
        <w:bookmarkStart w:id="1683" w:name="_Toc330232925"/>
        <w:bookmarkStart w:id="1684" w:name="_Toc330239992"/>
        <w:bookmarkStart w:id="1685" w:name="_Toc330240370"/>
        <w:bookmarkStart w:id="1686" w:name="_Toc330240753"/>
        <w:bookmarkStart w:id="1687" w:name="_Toc330241131"/>
        <w:bookmarkStart w:id="1688" w:name="_Toc330282404"/>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del>
    </w:p>
    <w:p w:rsidR="00352FBB" w:rsidRDefault="009D3738">
      <w:pPr>
        <w:pStyle w:val="Heading2"/>
        <w:rPr>
          <w:del w:id="1689" w:author="aaron.wiest" w:date="2012-05-01T12:30:00Z"/>
        </w:rPr>
        <w:pPrChange w:id="1690" w:author="aaron.wiest" w:date="2012-06-11T16:11:00Z">
          <w:pPr/>
        </w:pPrChange>
      </w:pPr>
      <w:del w:id="1691" w:author="aaron.wiest" w:date="2012-05-01T12:30:00Z">
        <w:r w:rsidDel="00482687">
          <w:delText>Determine that t</w:delText>
        </w:r>
        <w:r w:rsidRPr="00EA06E3" w:rsidDel="00482687">
          <w:delText xml:space="preserve">he adhesive </w:delText>
        </w:r>
        <w:r w:rsidDel="00482687">
          <w:delText>is</w:delText>
        </w:r>
        <w:r w:rsidRPr="00EA06E3" w:rsidDel="00482687">
          <w:delText xml:space="preserve"> pressure sensitive </w:delText>
        </w:r>
        <w:r w:rsidRPr="001548F0" w:rsidDel="00482687">
          <w:delText>and either permanent or removable as required by the application.</w:delText>
        </w:r>
        <w:r w:rsidRPr="00EA06E3" w:rsidDel="00482687">
          <w:delText xml:space="preserve"> </w:delText>
        </w:r>
        <w:r w:rsidDel="00482687">
          <w:delText>Examine the label to ensure that the adhesive is</w:delText>
        </w:r>
        <w:r w:rsidRPr="00EA06E3" w:rsidDel="00482687">
          <w:delText xml:space="preserve"> applied in a uniform layer and free from bubbles and foreign matter. </w:delText>
        </w:r>
        <w:bookmarkStart w:id="1692" w:name="_Toc323881512"/>
        <w:bookmarkStart w:id="1693" w:name="_Toc323881659"/>
        <w:bookmarkStart w:id="1694" w:name="_Toc323881827"/>
        <w:bookmarkStart w:id="1695" w:name="_Toc323882005"/>
        <w:bookmarkStart w:id="1696" w:name="_Toc323882154"/>
        <w:bookmarkStart w:id="1697" w:name="_Toc323882325"/>
        <w:bookmarkStart w:id="1698" w:name="_Toc323882475"/>
        <w:bookmarkStart w:id="1699" w:name="_Toc327194238"/>
        <w:bookmarkStart w:id="1700" w:name="_Toc330231426"/>
        <w:bookmarkStart w:id="1701" w:name="_Toc330231800"/>
        <w:bookmarkStart w:id="1702" w:name="_Toc330232180"/>
        <w:bookmarkStart w:id="1703" w:name="_Toc330232553"/>
        <w:bookmarkStart w:id="1704" w:name="_Toc330232926"/>
        <w:bookmarkStart w:id="1705" w:name="_Toc330239993"/>
        <w:bookmarkStart w:id="1706" w:name="_Toc330240371"/>
        <w:bookmarkStart w:id="1707" w:name="_Toc330240754"/>
        <w:bookmarkStart w:id="1708" w:name="_Toc330241132"/>
        <w:bookmarkStart w:id="1709" w:name="_Toc330282405"/>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del>
    </w:p>
    <w:p w:rsidR="00352FBB" w:rsidRDefault="009D3738">
      <w:pPr>
        <w:pStyle w:val="Heading2"/>
        <w:rPr>
          <w:del w:id="1710" w:author="aaron.wiest" w:date="2012-05-01T12:30:00Z"/>
        </w:rPr>
        <w:pPrChange w:id="1711" w:author="aaron.wiest" w:date="2012-06-11T16:11:00Z">
          <w:pPr/>
        </w:pPrChange>
      </w:pPr>
      <w:del w:id="1712" w:author="aaron.wiest" w:date="2012-05-01T12:30:00Z">
        <w:r w:rsidDel="00482687">
          <w:delText>Adhesion Strength</w:delText>
        </w:r>
        <w:bookmarkStart w:id="1713" w:name="_Toc323881513"/>
        <w:bookmarkStart w:id="1714" w:name="_Toc323881660"/>
        <w:bookmarkStart w:id="1715" w:name="_Toc323881828"/>
        <w:bookmarkStart w:id="1716" w:name="_Toc323882006"/>
        <w:bookmarkStart w:id="1717" w:name="_Toc323882155"/>
        <w:bookmarkStart w:id="1718" w:name="_Toc323882326"/>
        <w:bookmarkStart w:id="1719" w:name="_Toc323882476"/>
        <w:bookmarkStart w:id="1720" w:name="_Toc327194239"/>
        <w:bookmarkStart w:id="1721" w:name="_Toc330231427"/>
        <w:bookmarkStart w:id="1722" w:name="_Toc330231801"/>
        <w:bookmarkStart w:id="1723" w:name="_Toc330232181"/>
        <w:bookmarkStart w:id="1724" w:name="_Toc330232554"/>
        <w:bookmarkStart w:id="1725" w:name="_Toc330232927"/>
        <w:bookmarkStart w:id="1726" w:name="_Toc330239994"/>
        <w:bookmarkStart w:id="1727" w:name="_Toc330240372"/>
        <w:bookmarkStart w:id="1728" w:name="_Toc330240755"/>
        <w:bookmarkStart w:id="1729" w:name="_Toc330241133"/>
        <w:bookmarkStart w:id="1730" w:name="_Toc330282406"/>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del>
    </w:p>
    <w:p w:rsidR="00352FBB" w:rsidRDefault="009D3738">
      <w:pPr>
        <w:pStyle w:val="Heading2"/>
        <w:rPr>
          <w:del w:id="1731" w:author="aaron.wiest" w:date="2012-05-01T12:30:00Z"/>
        </w:rPr>
        <w:pPrChange w:id="1732" w:author="aaron.wiest" w:date="2012-06-11T16:11:00Z">
          <w:pPr/>
        </w:pPrChange>
      </w:pPr>
      <w:del w:id="1733" w:author="aaron.wiest" w:date="2012-05-01T12:30:00Z">
        <w:r w:rsidDel="00482687">
          <w:delText xml:space="preserve">Determine the adhesion strength of the labels using the test procedures in </w:delText>
        </w:r>
        <w:r w:rsidRPr="00D36CFA" w:rsidDel="00482687">
          <w:delText>clause</w:delText>
        </w:r>
        <w:r w:rsidDel="00482687">
          <w:delText xml:space="preserve"> </w:delText>
        </w:r>
        <w:r w:rsidR="00751E16" w:rsidDel="00482687">
          <w:rPr>
            <w:highlight w:val="yellow"/>
          </w:rPr>
          <w:fldChar w:fldCharType="begin"/>
        </w:r>
        <w:r w:rsidDel="00482687">
          <w:delInstrText xml:space="preserve"> REF _Ref216679986 \r \h </w:delInstrText>
        </w:r>
        <w:r w:rsidR="00751E16" w:rsidDel="00482687">
          <w:rPr>
            <w:highlight w:val="yellow"/>
          </w:rPr>
        </w:r>
        <w:r w:rsidR="00751E16" w:rsidDel="00482687">
          <w:rPr>
            <w:highlight w:val="yellow"/>
          </w:rPr>
          <w:fldChar w:fldCharType="separate"/>
        </w:r>
        <w:r w:rsidDel="00482687">
          <w:delText>9.6</w:delText>
        </w:r>
        <w:r w:rsidR="00751E16" w:rsidDel="00482687">
          <w:rPr>
            <w:highlight w:val="yellow"/>
          </w:rPr>
          <w:fldChar w:fldCharType="end"/>
        </w:r>
        <w:r w:rsidDel="00482687">
          <w:delText xml:space="preserve">. </w:delText>
        </w:r>
        <w:bookmarkStart w:id="1734" w:name="_Toc323881514"/>
        <w:bookmarkStart w:id="1735" w:name="_Toc323881661"/>
        <w:bookmarkStart w:id="1736" w:name="_Toc323881829"/>
        <w:bookmarkStart w:id="1737" w:name="_Toc323882007"/>
        <w:bookmarkStart w:id="1738" w:name="_Toc323882156"/>
        <w:bookmarkStart w:id="1739" w:name="_Toc323882327"/>
        <w:bookmarkStart w:id="1740" w:name="_Toc323882477"/>
        <w:bookmarkStart w:id="1741" w:name="_Toc327194240"/>
        <w:bookmarkStart w:id="1742" w:name="_Toc330231428"/>
        <w:bookmarkStart w:id="1743" w:name="_Toc330231802"/>
        <w:bookmarkStart w:id="1744" w:name="_Toc330232182"/>
        <w:bookmarkStart w:id="1745" w:name="_Toc330232555"/>
        <w:bookmarkStart w:id="1746" w:name="_Toc330232928"/>
        <w:bookmarkStart w:id="1747" w:name="_Toc330239995"/>
        <w:bookmarkStart w:id="1748" w:name="_Toc330240373"/>
        <w:bookmarkStart w:id="1749" w:name="_Toc330240756"/>
        <w:bookmarkStart w:id="1750" w:name="_Toc330241134"/>
        <w:bookmarkStart w:id="1751" w:name="_Toc330282407"/>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del>
    </w:p>
    <w:p w:rsidR="00352FBB" w:rsidRDefault="009D3738">
      <w:pPr>
        <w:pStyle w:val="Heading2"/>
        <w:rPr>
          <w:del w:id="1752" w:author="aaron.wiest" w:date="2012-05-01T12:30:00Z"/>
        </w:rPr>
        <w:pPrChange w:id="1753" w:author="aaron.wiest" w:date="2012-06-11T16:11:00Z">
          <w:pPr/>
        </w:pPrChange>
      </w:pPr>
      <w:del w:id="1754" w:author="aaron.wiest" w:date="2012-05-01T12:30:00Z">
        <w:r w:rsidDel="00482687">
          <w:delText>Consult the application standard for recommended or required minimum adhesive strength values.</w:delText>
        </w:r>
        <w:bookmarkStart w:id="1755" w:name="_Toc323881515"/>
        <w:bookmarkStart w:id="1756" w:name="_Toc323881662"/>
        <w:bookmarkStart w:id="1757" w:name="_Toc323881830"/>
        <w:bookmarkStart w:id="1758" w:name="_Toc323882008"/>
        <w:bookmarkStart w:id="1759" w:name="_Toc323882157"/>
        <w:bookmarkStart w:id="1760" w:name="_Toc323882328"/>
        <w:bookmarkStart w:id="1761" w:name="_Toc323882478"/>
        <w:bookmarkStart w:id="1762" w:name="_Toc327194241"/>
        <w:bookmarkStart w:id="1763" w:name="_Toc330231429"/>
        <w:bookmarkStart w:id="1764" w:name="_Toc330231803"/>
        <w:bookmarkStart w:id="1765" w:name="_Toc330232183"/>
        <w:bookmarkStart w:id="1766" w:name="_Toc330232556"/>
        <w:bookmarkStart w:id="1767" w:name="_Toc330232929"/>
        <w:bookmarkStart w:id="1768" w:name="_Toc330239996"/>
        <w:bookmarkStart w:id="1769" w:name="_Toc330240374"/>
        <w:bookmarkStart w:id="1770" w:name="_Toc330240757"/>
        <w:bookmarkStart w:id="1771" w:name="_Toc330241135"/>
        <w:bookmarkStart w:id="1772" w:name="_Toc330282408"/>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del>
    </w:p>
    <w:p w:rsidR="00352FBB" w:rsidRDefault="009D3738">
      <w:pPr>
        <w:pStyle w:val="Heading2"/>
        <w:rPr>
          <w:del w:id="1773" w:author="aaron.wiest" w:date="2012-05-01T12:30:00Z"/>
        </w:rPr>
        <w:pPrChange w:id="1774" w:author="aaron.wiest" w:date="2012-06-11T16:11:00Z">
          <w:pPr/>
        </w:pPrChange>
      </w:pPr>
      <w:del w:id="1775" w:author="aaron.wiest" w:date="2012-05-01T12:30:00Z">
        <w:r w:rsidDel="00482687">
          <w:delText>Abrasion</w:delText>
        </w:r>
        <w:bookmarkStart w:id="1776" w:name="_Toc323881516"/>
        <w:bookmarkStart w:id="1777" w:name="_Toc323881663"/>
        <w:bookmarkStart w:id="1778" w:name="_Toc323881831"/>
        <w:bookmarkStart w:id="1779" w:name="_Toc323882009"/>
        <w:bookmarkStart w:id="1780" w:name="_Toc323882158"/>
        <w:bookmarkStart w:id="1781" w:name="_Toc323882329"/>
        <w:bookmarkStart w:id="1782" w:name="_Toc323882479"/>
        <w:bookmarkStart w:id="1783" w:name="_Toc327194242"/>
        <w:bookmarkStart w:id="1784" w:name="_Toc330231430"/>
        <w:bookmarkStart w:id="1785" w:name="_Toc330231804"/>
        <w:bookmarkStart w:id="1786" w:name="_Toc330232184"/>
        <w:bookmarkStart w:id="1787" w:name="_Toc330232557"/>
        <w:bookmarkStart w:id="1788" w:name="_Toc330232930"/>
        <w:bookmarkStart w:id="1789" w:name="_Toc330239997"/>
        <w:bookmarkStart w:id="1790" w:name="_Toc330240375"/>
        <w:bookmarkStart w:id="1791" w:name="_Toc330240758"/>
        <w:bookmarkStart w:id="1792" w:name="_Toc330241136"/>
        <w:bookmarkStart w:id="1793" w:name="_Toc330282409"/>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del>
    </w:p>
    <w:p w:rsidR="00352FBB" w:rsidRDefault="009D3738">
      <w:pPr>
        <w:pStyle w:val="Heading2"/>
        <w:rPr>
          <w:del w:id="1794" w:author="aaron.wiest" w:date="2012-05-01T12:30:00Z"/>
        </w:rPr>
        <w:pPrChange w:id="1795" w:author="aaron.wiest" w:date="2012-06-11T16:11:00Z">
          <w:pPr/>
        </w:pPrChange>
      </w:pPr>
      <w:del w:id="1796" w:author="aaron.wiest" w:date="2012-05-01T12:30:00Z">
        <w:r w:rsidDel="00482687">
          <w:delText xml:space="preserve">Labels shall be tested as specified in clause </w:delText>
        </w:r>
        <w:r w:rsidR="00751E16" w:rsidDel="00482687">
          <w:fldChar w:fldCharType="begin"/>
        </w:r>
        <w:r w:rsidDel="00482687">
          <w:delInstrText xml:space="preserve"> REF _Ref214354681 \r \h </w:delInstrText>
        </w:r>
        <w:r w:rsidR="00751E16" w:rsidDel="00482687">
          <w:fldChar w:fldCharType="separate"/>
        </w:r>
        <w:r w:rsidDel="00482687">
          <w:delText>9.7</w:delText>
        </w:r>
        <w:r w:rsidR="00751E16" w:rsidDel="00482687">
          <w:fldChar w:fldCharType="end"/>
        </w:r>
        <w:bookmarkStart w:id="1797" w:name="_Toc323881517"/>
        <w:bookmarkStart w:id="1798" w:name="_Toc323881664"/>
        <w:bookmarkStart w:id="1799" w:name="_Toc323881832"/>
        <w:bookmarkStart w:id="1800" w:name="_Toc323882010"/>
        <w:bookmarkStart w:id="1801" w:name="_Toc323882159"/>
        <w:bookmarkStart w:id="1802" w:name="_Toc323882330"/>
        <w:bookmarkStart w:id="1803" w:name="_Toc323882480"/>
        <w:bookmarkStart w:id="1804" w:name="_Toc327194243"/>
        <w:bookmarkStart w:id="1805" w:name="_Toc330231431"/>
        <w:bookmarkStart w:id="1806" w:name="_Toc330231805"/>
        <w:bookmarkStart w:id="1807" w:name="_Toc330232185"/>
        <w:bookmarkStart w:id="1808" w:name="_Toc330232558"/>
        <w:bookmarkStart w:id="1809" w:name="_Toc330232931"/>
        <w:bookmarkStart w:id="1810" w:name="_Toc330239998"/>
        <w:bookmarkStart w:id="1811" w:name="_Toc330240376"/>
        <w:bookmarkStart w:id="1812" w:name="_Toc330240759"/>
        <w:bookmarkStart w:id="1813" w:name="_Toc330241137"/>
        <w:bookmarkStart w:id="1814" w:name="_Toc330282410"/>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del>
    </w:p>
    <w:p w:rsidR="00352FBB" w:rsidRDefault="009D3738">
      <w:pPr>
        <w:pStyle w:val="Heading2"/>
        <w:pPrChange w:id="1815" w:author="aaron.wiest" w:date="2012-06-11T16:11:00Z">
          <w:pPr/>
        </w:pPrChange>
      </w:pPr>
      <w:bookmarkStart w:id="1816" w:name="_Ref323883599"/>
      <w:bookmarkStart w:id="1817" w:name="_Toc330282411"/>
      <w:r>
        <w:lastRenderedPageBreak/>
        <w:t xml:space="preserve">Product </w:t>
      </w:r>
      <w:del w:id="1818" w:author="aaron.wiest" w:date="2012-07-16T19:54:00Z">
        <w:r w:rsidDel="00057631">
          <w:delText>l</w:delText>
        </w:r>
      </w:del>
      <w:ins w:id="1819" w:author="aaron.wiest" w:date="2012-07-16T19:54:00Z">
        <w:r w:rsidR="00057631">
          <w:t>L</w:t>
        </w:r>
      </w:ins>
      <w:r>
        <w:t xml:space="preserve">abels for </w:t>
      </w:r>
      <w:del w:id="1820" w:author="aaron.wiest" w:date="2012-07-16T19:49:00Z">
        <w:r w:rsidDel="00057631">
          <w:delText xml:space="preserve">long term </w:delText>
        </w:r>
      </w:del>
      <w:del w:id="1821" w:author="aaron.wiest" w:date="2012-07-16T19:54:00Z">
        <w:r w:rsidDel="00057631">
          <w:delText>u</w:delText>
        </w:r>
      </w:del>
      <w:ins w:id="1822" w:author="aaron.wiest" w:date="2012-07-16T19:54:00Z">
        <w:r w:rsidR="00057631">
          <w:t>U</w:t>
        </w:r>
      </w:ins>
      <w:r>
        <w:t xml:space="preserve">sage in </w:t>
      </w:r>
      <w:del w:id="1823" w:author="aaron.wiest" w:date="2012-07-16T19:54:00Z">
        <w:r w:rsidDel="00057631">
          <w:delText>o</w:delText>
        </w:r>
      </w:del>
      <w:ins w:id="1824" w:author="aaron.wiest" w:date="2012-07-16T19:54:00Z">
        <w:r w:rsidR="00057631">
          <w:t>O</w:t>
        </w:r>
      </w:ins>
      <w:r>
        <w:t xml:space="preserve">utdoor </w:t>
      </w:r>
      <w:del w:id="1825" w:author="aaron.wiest" w:date="2012-07-16T19:54:00Z">
        <w:r w:rsidDel="00057631">
          <w:delText>a</w:delText>
        </w:r>
      </w:del>
      <w:ins w:id="1826" w:author="aaron.wiest" w:date="2012-07-16T19:54:00Z">
        <w:r w:rsidR="00057631">
          <w:t>A</w:t>
        </w:r>
      </w:ins>
      <w:r>
        <w:t>pplications</w:t>
      </w:r>
      <w:bookmarkEnd w:id="1816"/>
      <w:bookmarkEnd w:id="1817"/>
    </w:p>
    <w:p w:rsidR="009D3738" w:rsidRPr="00CF6A55" w:rsidRDefault="009D3738" w:rsidP="009D3738">
      <w:r>
        <w:t xml:space="preserve">In addition to meeting all requirements of clause </w:t>
      </w:r>
      <w:del w:id="1827" w:author="aaron.wiest" w:date="2012-05-04T08:22:00Z">
        <w:r w:rsidR="00751E16" w:rsidDel="000E2F6F">
          <w:fldChar w:fldCharType="begin"/>
        </w:r>
        <w:r w:rsidDel="000E2F6F">
          <w:delInstrText xml:space="preserve"> REF _Ref204251671 \r \h </w:delInstrText>
        </w:r>
        <w:r w:rsidR="00751E16" w:rsidDel="000E2F6F">
          <w:fldChar w:fldCharType="separate"/>
        </w:r>
        <w:r w:rsidR="002533FC" w:rsidDel="000E2F6F">
          <w:delText>4.1.1</w:delText>
        </w:r>
        <w:r w:rsidR="00751E16" w:rsidDel="000E2F6F">
          <w:fldChar w:fldCharType="end"/>
        </w:r>
        <w:r w:rsidDel="000E2F6F">
          <w:delText xml:space="preserve"> and </w:delText>
        </w:r>
        <w:r w:rsidR="00751E16" w:rsidDel="000E2F6F">
          <w:fldChar w:fldCharType="begin"/>
        </w:r>
        <w:r w:rsidDel="000E2F6F">
          <w:delInstrText xml:space="preserve"> REF _Ref233547016 \r \h </w:delInstrText>
        </w:r>
        <w:r w:rsidR="00751E16" w:rsidDel="000E2F6F">
          <w:fldChar w:fldCharType="separate"/>
        </w:r>
        <w:r w:rsidR="002533FC" w:rsidDel="000E2F6F">
          <w:delText>4.2</w:delText>
        </w:r>
        <w:r w:rsidR="00751E16" w:rsidDel="000E2F6F">
          <w:fldChar w:fldCharType="end"/>
        </w:r>
      </w:del>
      <w:ins w:id="1828" w:author="aaron.wiest" w:date="2012-05-04T08:22:00Z">
        <w:r w:rsidR="00751E16">
          <w:fldChar w:fldCharType="begin"/>
        </w:r>
        <w:r w:rsidR="000E2F6F">
          <w:instrText xml:space="preserve"> REF _Ref323883101 \w \h </w:instrText>
        </w:r>
      </w:ins>
      <w:r w:rsidR="00751E16">
        <w:fldChar w:fldCharType="separate"/>
      </w:r>
      <w:ins w:id="1829" w:author="jamie.lizarraga" w:date="2012-06-15T07:58:00Z">
        <w:r w:rsidR="00B82FEF">
          <w:t>4.1</w:t>
        </w:r>
      </w:ins>
      <w:ins w:id="1830" w:author="aaron.wiest" w:date="2012-05-04T08:22:00Z">
        <w:r w:rsidR="00751E16">
          <w:fldChar w:fldCharType="end"/>
        </w:r>
      </w:ins>
      <w:r>
        <w:t>, the labels shall be subjected to the tests</w:t>
      </w:r>
      <w:ins w:id="1831" w:author="aaron.wiest" w:date="2012-05-04T08:09:00Z">
        <w:r w:rsidR="00C76807">
          <w:t xml:space="preserve"> relevant to their expected lifecycle </w:t>
        </w:r>
      </w:ins>
      <w:ins w:id="1832" w:author="aaron.wiest" w:date="2012-05-04T08:10:00Z">
        <w:r w:rsidR="00C76807">
          <w:t xml:space="preserve">found in </w:t>
        </w:r>
      </w:ins>
      <w:del w:id="1833" w:author="aaron.wiest" w:date="2012-05-04T08:10:00Z">
        <w:r w:rsidDel="00C76807">
          <w:delText xml:space="preserve"> in </w:delText>
        </w:r>
      </w:del>
      <w:r>
        <w:t>clause</w:t>
      </w:r>
      <w:ins w:id="1834" w:author="aaron.wiest" w:date="2012-05-04T08:23:00Z">
        <w:r w:rsidR="000E2F6F">
          <w:t xml:space="preserve">s </w:t>
        </w:r>
        <w:r w:rsidR="00751E16">
          <w:fldChar w:fldCharType="begin"/>
        </w:r>
        <w:r w:rsidR="000E2F6F">
          <w:instrText xml:space="preserve"> REF _Ref216679986 \w \h </w:instrText>
        </w:r>
      </w:ins>
      <w:r w:rsidR="00751E16">
        <w:fldChar w:fldCharType="separate"/>
      </w:r>
      <w:ins w:id="1835" w:author="aaron.wiest" w:date="2012-07-17T10:26:00Z">
        <w:r w:rsidR="00EA0649">
          <w:t>5.6</w:t>
        </w:r>
      </w:ins>
      <w:ins w:id="1836" w:author="aaron.wiest" w:date="2012-05-04T08:23:00Z">
        <w:r w:rsidR="00751E16">
          <w:fldChar w:fldCharType="end"/>
        </w:r>
      </w:ins>
      <w:ins w:id="1837" w:author="aaron.wiest" w:date="2012-07-17T10:26:00Z">
        <w:r w:rsidR="00EA0649">
          <w:t xml:space="preserve">, </w:t>
        </w:r>
        <w:r w:rsidR="00751E16">
          <w:fldChar w:fldCharType="begin"/>
        </w:r>
        <w:r w:rsidR="00EA0649">
          <w:instrText xml:space="preserve"> REF _Ref214355925 \r \h </w:instrText>
        </w:r>
      </w:ins>
      <w:r w:rsidR="00751E16">
        <w:fldChar w:fldCharType="separate"/>
      </w:r>
      <w:ins w:id="1838" w:author="aaron.wiest" w:date="2012-07-17T10:26:00Z">
        <w:r w:rsidR="00EA0649">
          <w:t>5.7</w:t>
        </w:r>
        <w:r w:rsidR="00751E16">
          <w:fldChar w:fldCharType="end"/>
        </w:r>
        <w:r w:rsidR="00EA0649">
          <w:t>,</w:t>
        </w:r>
      </w:ins>
      <w:ins w:id="1839" w:author="aaron.wiest" w:date="2012-05-04T08:23:00Z">
        <w:r w:rsidR="000E2F6F">
          <w:t xml:space="preserve"> and</w:t>
        </w:r>
      </w:ins>
      <w:del w:id="1840" w:author="aaron.wiest" w:date="2012-05-04T08:10:00Z">
        <w:r w:rsidDel="00C76807">
          <w:delText xml:space="preserve">s </w:delText>
        </w:r>
        <w:r w:rsidR="00751E16" w:rsidDel="00C76807">
          <w:fldChar w:fldCharType="begin"/>
        </w:r>
        <w:r w:rsidDel="00C76807">
          <w:delInstrText xml:space="preserve"> REF _Ref233546751 \r \h </w:delInstrText>
        </w:r>
        <w:r w:rsidR="00751E16" w:rsidDel="00C76807">
          <w:fldChar w:fldCharType="separate"/>
        </w:r>
      </w:del>
      <w:del w:id="1841" w:author="aaron.wiest" w:date="2012-05-04T08:09:00Z">
        <w:r w:rsidR="00706768" w:rsidDel="00C76807">
          <w:delText>9.8.1</w:delText>
        </w:r>
      </w:del>
      <w:del w:id="1842" w:author="aaron.wiest" w:date="2012-05-04T08:10:00Z">
        <w:r w:rsidR="00751E16" w:rsidDel="00C76807">
          <w:fldChar w:fldCharType="end"/>
        </w:r>
        <w:r w:rsidDel="00C76807">
          <w:delText xml:space="preserve"> and </w:delText>
        </w:r>
        <w:r w:rsidR="00751E16" w:rsidDel="00C76807">
          <w:fldChar w:fldCharType="begin"/>
        </w:r>
        <w:r w:rsidDel="00C76807">
          <w:delInstrText xml:space="preserve"> REF _Ref233546775 \r \h </w:delInstrText>
        </w:r>
        <w:r w:rsidR="00751E16" w:rsidDel="00C76807">
          <w:fldChar w:fldCharType="separate"/>
        </w:r>
      </w:del>
      <w:del w:id="1843" w:author="aaron.wiest" w:date="2012-05-04T08:09:00Z">
        <w:r w:rsidR="00706768" w:rsidDel="00C76807">
          <w:delText>9.8.2</w:delText>
        </w:r>
      </w:del>
      <w:del w:id="1844" w:author="aaron.wiest" w:date="2012-05-04T08:10:00Z">
        <w:r w:rsidR="00751E16" w:rsidDel="00C76807">
          <w:fldChar w:fldCharType="end"/>
        </w:r>
      </w:del>
      <w:ins w:id="1845" w:author="aaron.wiest" w:date="2012-05-04T08:10:00Z">
        <w:r w:rsidR="00C76807">
          <w:t xml:space="preserve"> </w:t>
        </w:r>
        <w:r w:rsidR="00751E16">
          <w:fldChar w:fldCharType="begin"/>
        </w:r>
        <w:r w:rsidR="00C76807">
          <w:instrText xml:space="preserve"> REF _Ref323882586 \w \h </w:instrText>
        </w:r>
      </w:ins>
      <w:r w:rsidR="00751E16">
        <w:fldChar w:fldCharType="separate"/>
      </w:r>
      <w:ins w:id="1846" w:author="aaron.wiest" w:date="2012-07-17T10:26:00Z">
        <w:r w:rsidR="00EA0649">
          <w:t>5.8</w:t>
        </w:r>
      </w:ins>
      <w:ins w:id="1847" w:author="jamie.lizarraga" w:date="2012-06-15T07:58:00Z">
        <w:del w:id="1848" w:author="aaron.wiest" w:date="2012-07-17T10:26:00Z">
          <w:r w:rsidR="00B82FEF" w:rsidDel="00EA0649">
            <w:delText>5.7</w:delText>
          </w:r>
        </w:del>
      </w:ins>
      <w:ins w:id="1849" w:author="aaron.wiest" w:date="2012-05-04T08:10:00Z">
        <w:r w:rsidR="00751E16">
          <w:fldChar w:fldCharType="end"/>
        </w:r>
      </w:ins>
      <w:r>
        <w:t xml:space="preserve">. </w:t>
      </w:r>
      <w:ins w:id="1850" w:author="jamie.lizarraga" w:date="2012-06-15T08:14:00Z">
        <w:r w:rsidR="00707C5E">
          <w:t xml:space="preserve"> </w:t>
        </w:r>
      </w:ins>
      <w:r>
        <w:t>Conformance to application requirements shall be determined by the user and referenced application standard(s).</w:t>
      </w:r>
      <w:ins w:id="1851" w:author="aaron.wiest" w:date="2012-07-17T10:37:00Z">
        <w:r w:rsidR="00C71822">
          <w:t xml:space="preserve">  </w:t>
        </w:r>
        <w:r w:rsidR="00751E16">
          <w:fldChar w:fldCharType="begin"/>
        </w:r>
        <w:r w:rsidR="00C71822">
          <w:instrText xml:space="preserve"> REF _Ref330284624 \h </w:instrText>
        </w:r>
      </w:ins>
      <w:ins w:id="1852" w:author="aaron.wiest" w:date="2012-07-17T10:37:00Z">
        <w:r w:rsidR="00751E16">
          <w:fldChar w:fldCharType="separate"/>
        </w:r>
        <w:r w:rsidR="00C71822">
          <w:t xml:space="preserve">Table </w:t>
        </w:r>
        <w:r w:rsidR="00C71822">
          <w:rPr>
            <w:noProof/>
          </w:rPr>
          <w:t>6</w:t>
        </w:r>
        <w:r w:rsidR="00C71822">
          <w:noBreakHyphen/>
        </w:r>
        <w:r w:rsidR="00C71822">
          <w:rPr>
            <w:noProof/>
          </w:rPr>
          <w:t>1</w:t>
        </w:r>
        <w:r w:rsidR="00751E16">
          <w:fldChar w:fldCharType="end"/>
        </w:r>
        <w:r w:rsidR="00C71822">
          <w:t xml:space="preserve"> identifies suggested tests.</w:t>
        </w:r>
      </w:ins>
    </w:p>
    <w:p w:rsidR="009D3738" w:rsidDel="002533FC" w:rsidRDefault="009D3738" w:rsidP="00076B69">
      <w:pPr>
        <w:pStyle w:val="Heading1"/>
        <w:rPr>
          <w:del w:id="1853" w:author="aaron.wiest" w:date="2012-05-04T08:14:00Z"/>
        </w:rPr>
      </w:pPr>
      <w:bookmarkStart w:id="1854" w:name="_Toc212456734"/>
      <w:bookmarkStart w:id="1855" w:name="_Toc212456974"/>
      <w:bookmarkStart w:id="1856" w:name="_Toc212457214"/>
      <w:bookmarkStart w:id="1857" w:name="_Toc212457456"/>
      <w:bookmarkStart w:id="1858" w:name="_Toc212456735"/>
      <w:bookmarkStart w:id="1859" w:name="_Toc212456975"/>
      <w:bookmarkStart w:id="1860" w:name="_Toc212457215"/>
      <w:bookmarkStart w:id="1861" w:name="_Toc212457457"/>
      <w:bookmarkStart w:id="1862" w:name="_Toc212456736"/>
      <w:bookmarkStart w:id="1863" w:name="_Toc212456976"/>
      <w:bookmarkStart w:id="1864" w:name="_Toc212457216"/>
      <w:bookmarkStart w:id="1865" w:name="_Toc212457458"/>
      <w:bookmarkStart w:id="1866" w:name="_Toc212456737"/>
      <w:bookmarkStart w:id="1867" w:name="_Toc212456977"/>
      <w:bookmarkStart w:id="1868" w:name="_Toc212457217"/>
      <w:bookmarkStart w:id="1869" w:name="_Toc212457459"/>
      <w:bookmarkStart w:id="1870" w:name="_Toc212456738"/>
      <w:bookmarkStart w:id="1871" w:name="_Toc212456978"/>
      <w:bookmarkStart w:id="1872" w:name="_Toc212457218"/>
      <w:bookmarkStart w:id="1873" w:name="_Toc212457460"/>
      <w:bookmarkStart w:id="1874" w:name="_Toc205270269"/>
      <w:bookmarkStart w:id="1875" w:name="_Toc205275403"/>
      <w:bookmarkStart w:id="1876" w:name="_Toc205275585"/>
      <w:bookmarkStart w:id="1877" w:name="_Toc205275786"/>
      <w:bookmarkStart w:id="1878" w:name="_Toc205275881"/>
      <w:bookmarkStart w:id="1879" w:name="_Toc205276320"/>
      <w:bookmarkStart w:id="1880" w:name="_Toc205277324"/>
      <w:bookmarkStart w:id="1881" w:name="_Toc205277513"/>
      <w:bookmarkStart w:id="1882" w:name="_Toc205277663"/>
      <w:bookmarkStart w:id="1883" w:name="_Toc209351789"/>
      <w:bookmarkStart w:id="1884" w:name="_Toc210475256"/>
      <w:bookmarkStart w:id="1885" w:name="_Toc211236772"/>
      <w:bookmarkStart w:id="1886" w:name="_Toc212456739"/>
      <w:bookmarkStart w:id="1887" w:name="_Toc212456979"/>
      <w:bookmarkStart w:id="1888" w:name="_Toc212457219"/>
      <w:bookmarkStart w:id="1889" w:name="_Toc212457461"/>
      <w:bookmarkStart w:id="1890" w:name="_Toc212457462"/>
      <w:bookmarkStart w:id="1891" w:name="_Toc212457221"/>
      <w:bookmarkStart w:id="1892" w:name="_Toc212457463"/>
      <w:bookmarkStart w:id="1893" w:name="_Toc205270271"/>
      <w:bookmarkStart w:id="1894" w:name="_Toc205275405"/>
      <w:bookmarkStart w:id="1895" w:name="_Toc205275587"/>
      <w:bookmarkStart w:id="1896" w:name="_Toc205275788"/>
      <w:bookmarkStart w:id="1897" w:name="_Toc205275883"/>
      <w:bookmarkStart w:id="1898" w:name="_Toc205276322"/>
      <w:bookmarkStart w:id="1899" w:name="_Toc205277326"/>
      <w:bookmarkStart w:id="1900" w:name="_Toc205277515"/>
      <w:bookmarkStart w:id="1901" w:name="_Toc205277665"/>
      <w:bookmarkStart w:id="1902" w:name="_Toc209351791"/>
      <w:bookmarkStart w:id="1903" w:name="_Toc210475258"/>
      <w:bookmarkStart w:id="1904" w:name="_Toc211236774"/>
      <w:bookmarkStart w:id="1905" w:name="_Toc212457222"/>
      <w:bookmarkStart w:id="1906" w:name="_Toc212457464"/>
      <w:bookmarkStart w:id="1907" w:name="_Toc212457465"/>
      <w:bookmarkStart w:id="1908" w:name="_Toc323882697"/>
      <w:bookmarkStart w:id="1909" w:name="_Toc327174270"/>
      <w:bookmarkStart w:id="1910" w:name="_Toc327193349"/>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del w:id="1911" w:author="aaron.wiest" w:date="2012-05-04T08:14:00Z">
        <w:r w:rsidDel="002533FC">
          <w:lastRenderedPageBreak/>
          <w:delText>Product Package</w:delText>
        </w:r>
        <w:r w:rsidRPr="00F73439" w:rsidDel="002533FC">
          <w:rPr>
            <w:lang w:val="en-US"/>
          </w:rPr>
          <w:delText xml:space="preserve"> Labeling</w:delText>
        </w:r>
        <w:r w:rsidDel="002533FC">
          <w:delText xml:space="preserve"> Applications</w:delText>
        </w:r>
        <w:bookmarkStart w:id="1912" w:name="_Toc330240000"/>
        <w:bookmarkStart w:id="1913" w:name="_Toc330240378"/>
        <w:bookmarkStart w:id="1914" w:name="_Toc330240761"/>
        <w:bookmarkStart w:id="1915" w:name="_Toc330241139"/>
        <w:bookmarkStart w:id="1916" w:name="_Toc330282412"/>
        <w:bookmarkEnd w:id="1908"/>
        <w:bookmarkEnd w:id="1909"/>
        <w:bookmarkEnd w:id="1910"/>
        <w:bookmarkEnd w:id="1912"/>
        <w:bookmarkEnd w:id="1913"/>
        <w:bookmarkEnd w:id="1914"/>
        <w:bookmarkEnd w:id="1915"/>
        <w:bookmarkEnd w:id="1916"/>
      </w:del>
    </w:p>
    <w:p w:rsidR="009D3738" w:rsidDel="002533FC" w:rsidRDefault="009D3738" w:rsidP="00076B69">
      <w:pPr>
        <w:pStyle w:val="Heading1"/>
        <w:rPr>
          <w:del w:id="1917" w:author="aaron.wiest" w:date="2012-05-04T08:14:00Z"/>
        </w:rPr>
      </w:pPr>
      <w:bookmarkStart w:id="1918" w:name="_Toc323882698"/>
      <w:bookmarkStart w:id="1919" w:name="_Toc327174271"/>
      <w:bookmarkStart w:id="1920" w:name="_Toc327193350"/>
      <w:del w:id="1921" w:author="aaron.wiest" w:date="2012-05-04T08:14:00Z">
        <w:r w:rsidDel="002533FC">
          <w:delText>Product Package labels for long term usage in controlled environments</w:delText>
        </w:r>
        <w:bookmarkStart w:id="1922" w:name="_Toc327194246"/>
        <w:bookmarkStart w:id="1923" w:name="_Toc330231434"/>
        <w:bookmarkStart w:id="1924" w:name="_Toc330231808"/>
        <w:bookmarkStart w:id="1925" w:name="_Toc330232188"/>
        <w:bookmarkStart w:id="1926" w:name="_Toc330232561"/>
        <w:bookmarkStart w:id="1927" w:name="_Toc330232934"/>
        <w:bookmarkStart w:id="1928" w:name="_Toc330240001"/>
        <w:bookmarkStart w:id="1929" w:name="_Toc330240379"/>
        <w:bookmarkStart w:id="1930" w:name="_Toc330240762"/>
        <w:bookmarkStart w:id="1931" w:name="_Toc330241140"/>
        <w:bookmarkStart w:id="1932" w:name="_Toc330282413"/>
        <w:bookmarkEnd w:id="1918"/>
        <w:bookmarkEnd w:id="1919"/>
        <w:bookmarkEnd w:id="1920"/>
        <w:bookmarkEnd w:id="1922"/>
        <w:bookmarkEnd w:id="1923"/>
        <w:bookmarkEnd w:id="1924"/>
        <w:bookmarkEnd w:id="1925"/>
        <w:bookmarkEnd w:id="1926"/>
        <w:bookmarkEnd w:id="1927"/>
        <w:bookmarkEnd w:id="1928"/>
        <w:bookmarkEnd w:id="1929"/>
        <w:bookmarkEnd w:id="1930"/>
        <w:bookmarkEnd w:id="1931"/>
        <w:bookmarkEnd w:id="1932"/>
      </w:del>
    </w:p>
    <w:p w:rsidR="001153B5" w:rsidRDefault="009D3738">
      <w:pPr>
        <w:pStyle w:val="Heading1"/>
        <w:rPr>
          <w:del w:id="1933" w:author="aaron.wiest" w:date="2012-05-04T08:14:00Z"/>
        </w:rPr>
      </w:pPr>
      <w:bookmarkStart w:id="1934" w:name="_Toc323882699"/>
      <w:bookmarkStart w:id="1935" w:name="_Toc327174272"/>
      <w:bookmarkStart w:id="1936" w:name="_Toc327193351"/>
      <w:del w:id="1937" w:author="aaron.wiest" w:date="2012-05-04T08:14:00Z">
        <w:r w:rsidDel="002533FC">
          <w:delText>Product Package smart labels</w:delText>
        </w:r>
        <w:bookmarkEnd w:id="1934"/>
        <w:bookmarkEnd w:id="1935"/>
        <w:bookmarkEnd w:id="1936"/>
        <w:r w:rsidDel="002533FC">
          <w:delText xml:space="preserve"> </w:delText>
        </w:r>
        <w:bookmarkStart w:id="1938" w:name="_Toc327194247"/>
        <w:bookmarkStart w:id="1939" w:name="_Toc330231435"/>
        <w:bookmarkStart w:id="1940" w:name="_Toc330231809"/>
        <w:bookmarkStart w:id="1941" w:name="_Toc330232189"/>
        <w:bookmarkStart w:id="1942" w:name="_Toc330232562"/>
        <w:bookmarkStart w:id="1943" w:name="_Toc330232935"/>
        <w:bookmarkStart w:id="1944" w:name="_Toc330240002"/>
        <w:bookmarkStart w:id="1945" w:name="_Toc330240380"/>
        <w:bookmarkStart w:id="1946" w:name="_Toc330240763"/>
        <w:bookmarkStart w:id="1947" w:name="_Toc330241141"/>
        <w:bookmarkStart w:id="1948" w:name="_Toc330282414"/>
        <w:bookmarkEnd w:id="1938"/>
        <w:bookmarkEnd w:id="1939"/>
        <w:bookmarkEnd w:id="1940"/>
        <w:bookmarkEnd w:id="1941"/>
        <w:bookmarkEnd w:id="1942"/>
        <w:bookmarkEnd w:id="1943"/>
        <w:bookmarkEnd w:id="1944"/>
        <w:bookmarkEnd w:id="1945"/>
        <w:bookmarkEnd w:id="1946"/>
        <w:bookmarkEnd w:id="1947"/>
        <w:bookmarkEnd w:id="1948"/>
      </w:del>
    </w:p>
    <w:p w:rsidR="001153B5" w:rsidRDefault="009D3738">
      <w:pPr>
        <w:pStyle w:val="Heading1"/>
        <w:rPr>
          <w:del w:id="1949" w:author="aaron.wiest" w:date="2012-05-04T08:14:00Z"/>
        </w:rPr>
      </w:pPr>
      <w:bookmarkStart w:id="1950" w:name="_Toc323882700"/>
      <w:bookmarkStart w:id="1951" w:name="_Toc327174273"/>
      <w:bookmarkStart w:id="1952" w:name="_Toc327193352"/>
      <w:del w:id="1953" w:author="aaron.wiest" w:date="2012-05-04T08:14:00Z">
        <w:r w:rsidDel="002533FC">
          <w:delText>Shipping Container</w:delText>
        </w:r>
        <w:r w:rsidRPr="00F73439" w:rsidDel="002533FC">
          <w:rPr>
            <w:lang w:val="en-US"/>
          </w:rPr>
          <w:delText xml:space="preserve"> Labeling</w:delText>
        </w:r>
        <w:r w:rsidDel="002533FC">
          <w:delText xml:space="preserve"> Applications</w:delText>
        </w:r>
        <w:bookmarkStart w:id="1954" w:name="_Toc327194248"/>
        <w:bookmarkStart w:id="1955" w:name="_Toc330231436"/>
        <w:bookmarkStart w:id="1956" w:name="_Toc330231810"/>
        <w:bookmarkStart w:id="1957" w:name="_Toc330232190"/>
        <w:bookmarkStart w:id="1958" w:name="_Toc330232563"/>
        <w:bookmarkStart w:id="1959" w:name="_Toc330232936"/>
        <w:bookmarkStart w:id="1960" w:name="_Toc330240003"/>
        <w:bookmarkStart w:id="1961" w:name="_Toc330240381"/>
        <w:bookmarkStart w:id="1962" w:name="_Toc330240764"/>
        <w:bookmarkStart w:id="1963" w:name="_Toc330241142"/>
        <w:bookmarkStart w:id="1964" w:name="_Toc330282415"/>
        <w:bookmarkEnd w:id="1950"/>
        <w:bookmarkEnd w:id="1951"/>
        <w:bookmarkEnd w:id="1952"/>
        <w:bookmarkEnd w:id="1954"/>
        <w:bookmarkEnd w:id="1955"/>
        <w:bookmarkEnd w:id="1956"/>
        <w:bookmarkEnd w:id="1957"/>
        <w:bookmarkEnd w:id="1958"/>
        <w:bookmarkEnd w:id="1959"/>
        <w:bookmarkEnd w:id="1960"/>
        <w:bookmarkEnd w:id="1961"/>
        <w:bookmarkEnd w:id="1962"/>
        <w:bookmarkEnd w:id="1963"/>
        <w:bookmarkEnd w:id="1964"/>
      </w:del>
    </w:p>
    <w:p w:rsidR="001153B5" w:rsidRDefault="009D3738">
      <w:pPr>
        <w:pStyle w:val="Heading1"/>
        <w:rPr>
          <w:del w:id="1965" w:author="aaron.wiest" w:date="2012-05-04T08:14:00Z"/>
        </w:rPr>
      </w:pPr>
      <w:bookmarkStart w:id="1966" w:name="_Toc323882701"/>
      <w:bookmarkStart w:id="1967" w:name="_Toc327174274"/>
      <w:bookmarkStart w:id="1968" w:name="_Toc327193353"/>
      <w:del w:id="1969" w:author="aaron.wiest" w:date="2012-05-04T08:14:00Z">
        <w:r w:rsidDel="002533FC">
          <w:delText>Shipping Container Labels for long term usage in controlled environments</w:delText>
        </w:r>
        <w:bookmarkStart w:id="1970" w:name="_Toc327194249"/>
        <w:bookmarkStart w:id="1971" w:name="_Toc330231437"/>
        <w:bookmarkStart w:id="1972" w:name="_Toc330231811"/>
        <w:bookmarkStart w:id="1973" w:name="_Toc330232191"/>
        <w:bookmarkStart w:id="1974" w:name="_Toc330232564"/>
        <w:bookmarkStart w:id="1975" w:name="_Toc330232937"/>
        <w:bookmarkStart w:id="1976" w:name="_Toc330240004"/>
        <w:bookmarkStart w:id="1977" w:name="_Toc330240382"/>
        <w:bookmarkStart w:id="1978" w:name="_Toc330240765"/>
        <w:bookmarkStart w:id="1979" w:name="_Toc330241143"/>
        <w:bookmarkStart w:id="1980" w:name="_Toc330282416"/>
        <w:bookmarkEnd w:id="1966"/>
        <w:bookmarkEnd w:id="1967"/>
        <w:bookmarkEnd w:id="1968"/>
        <w:bookmarkEnd w:id="1970"/>
        <w:bookmarkEnd w:id="1971"/>
        <w:bookmarkEnd w:id="1972"/>
        <w:bookmarkEnd w:id="1973"/>
        <w:bookmarkEnd w:id="1974"/>
        <w:bookmarkEnd w:id="1975"/>
        <w:bookmarkEnd w:id="1976"/>
        <w:bookmarkEnd w:id="1977"/>
        <w:bookmarkEnd w:id="1978"/>
        <w:bookmarkEnd w:id="1979"/>
        <w:bookmarkEnd w:id="1980"/>
      </w:del>
    </w:p>
    <w:p w:rsidR="00352FBB" w:rsidRDefault="009D3738">
      <w:pPr>
        <w:pStyle w:val="Heading1"/>
        <w:rPr>
          <w:del w:id="1981" w:author="aaron.wiest" w:date="2012-05-04T08:14:00Z"/>
        </w:rPr>
        <w:pPrChange w:id="1982" w:author="aaron.wiest" w:date="2012-06-11T16:11:00Z">
          <w:pPr>
            <w:jc w:val="left"/>
          </w:pPr>
        </w:pPrChange>
      </w:pPr>
      <w:del w:id="1983" w:author="aaron.wiest" w:date="2012-05-04T08:14:00Z">
        <w:r w:rsidDel="002533FC">
          <w:delText>The following requirements and tests are intended to ensure that labels and marks can withstand extended long term exposure to a variety of indoor environments, remain affixed to products and are</w:delText>
        </w:r>
        <w:r w:rsidRPr="00F73439" w:rsidDel="002533FC">
          <w:rPr>
            <w:lang w:val="en-US"/>
          </w:rPr>
          <w:delText xml:space="preserve"> scannable</w:delText>
        </w:r>
        <w:r w:rsidDel="002533FC">
          <w:delText xml:space="preserve"> for the intended life of the product.</w:delText>
        </w:r>
        <w:bookmarkStart w:id="1984" w:name="_Toc327194250"/>
        <w:bookmarkStart w:id="1985" w:name="_Toc330231438"/>
        <w:bookmarkStart w:id="1986" w:name="_Toc330231812"/>
        <w:bookmarkStart w:id="1987" w:name="_Toc330232192"/>
        <w:bookmarkStart w:id="1988" w:name="_Toc330232565"/>
        <w:bookmarkStart w:id="1989" w:name="_Toc330232938"/>
        <w:bookmarkStart w:id="1990" w:name="_Toc330240005"/>
        <w:bookmarkStart w:id="1991" w:name="_Toc330240383"/>
        <w:bookmarkStart w:id="1992" w:name="_Toc330240766"/>
        <w:bookmarkStart w:id="1993" w:name="_Toc330241144"/>
        <w:bookmarkStart w:id="1994" w:name="_Toc330282417"/>
        <w:bookmarkEnd w:id="1984"/>
        <w:bookmarkEnd w:id="1985"/>
        <w:bookmarkEnd w:id="1986"/>
        <w:bookmarkEnd w:id="1987"/>
        <w:bookmarkEnd w:id="1988"/>
        <w:bookmarkEnd w:id="1989"/>
        <w:bookmarkEnd w:id="1990"/>
        <w:bookmarkEnd w:id="1991"/>
        <w:bookmarkEnd w:id="1992"/>
        <w:bookmarkEnd w:id="1993"/>
        <w:bookmarkEnd w:id="1994"/>
      </w:del>
    </w:p>
    <w:p w:rsidR="00352FBB" w:rsidRDefault="009D3738">
      <w:pPr>
        <w:pStyle w:val="Heading1"/>
        <w:rPr>
          <w:del w:id="1995" w:author="aaron.wiest" w:date="2012-05-04T08:14:00Z"/>
        </w:rPr>
        <w:pPrChange w:id="1996" w:author="aaron.wiest" w:date="2012-06-11T16:11:00Z">
          <w:pPr>
            <w:jc w:val="left"/>
          </w:pPr>
        </w:pPrChange>
      </w:pPr>
      <w:bookmarkStart w:id="1997" w:name="_Toc401921287"/>
      <w:bookmarkStart w:id="1998" w:name="_Toc428017000"/>
      <w:bookmarkStart w:id="1999" w:name="_Toc323882702"/>
      <w:bookmarkStart w:id="2000" w:name="_Toc327174275"/>
      <w:bookmarkStart w:id="2001" w:name="_Toc327193354"/>
      <w:del w:id="2002" w:author="aaron.wiest" w:date="2012-05-04T08:14:00Z">
        <w:r w:rsidDel="002533FC">
          <w:delText>General</w:delText>
        </w:r>
        <w:bookmarkStart w:id="2003" w:name="_Toc327194251"/>
        <w:bookmarkStart w:id="2004" w:name="_Toc330231439"/>
        <w:bookmarkStart w:id="2005" w:name="_Toc330231813"/>
        <w:bookmarkStart w:id="2006" w:name="_Toc330232193"/>
        <w:bookmarkStart w:id="2007" w:name="_Toc330232566"/>
        <w:bookmarkStart w:id="2008" w:name="_Toc330232939"/>
        <w:bookmarkStart w:id="2009" w:name="_Toc330240006"/>
        <w:bookmarkStart w:id="2010" w:name="_Toc330240384"/>
        <w:bookmarkStart w:id="2011" w:name="_Toc330240767"/>
        <w:bookmarkStart w:id="2012" w:name="_Toc330241145"/>
        <w:bookmarkStart w:id="2013" w:name="_Toc330282418"/>
        <w:bookmarkEnd w:id="1997"/>
        <w:bookmarkEnd w:id="1998"/>
        <w:bookmarkEnd w:id="1999"/>
        <w:bookmarkEnd w:id="2000"/>
        <w:bookmarkEnd w:id="2001"/>
        <w:bookmarkEnd w:id="2003"/>
        <w:bookmarkEnd w:id="2004"/>
        <w:bookmarkEnd w:id="2005"/>
        <w:bookmarkEnd w:id="2006"/>
        <w:bookmarkEnd w:id="2007"/>
        <w:bookmarkEnd w:id="2008"/>
        <w:bookmarkEnd w:id="2009"/>
        <w:bookmarkEnd w:id="2010"/>
        <w:bookmarkEnd w:id="2011"/>
        <w:bookmarkEnd w:id="2012"/>
        <w:bookmarkEnd w:id="2013"/>
      </w:del>
    </w:p>
    <w:p w:rsidR="00352FBB" w:rsidRDefault="009D3738">
      <w:pPr>
        <w:pStyle w:val="Heading1"/>
        <w:rPr>
          <w:del w:id="2014" w:author="aaron.wiest" w:date="2012-05-03T17:57:00Z"/>
        </w:rPr>
        <w:pPrChange w:id="2015" w:author="aaron.wiest" w:date="2012-06-11T16:11:00Z">
          <w:pPr>
            <w:jc w:val="left"/>
          </w:pPr>
        </w:pPrChange>
      </w:pPr>
      <w:del w:id="2016" w:author="aaron.wiest" w:date="2012-05-04T08:14:00Z">
        <w:r w:rsidDel="002533FC">
          <w:delText>Observed or calculated values obtained from analysis, measurement, or test shall be rounded off in accordance with the</w:delText>
        </w:r>
        <w:r w:rsidRPr="00F73439" w:rsidDel="002533FC">
          <w:rPr>
            <w:lang w:val="en-US"/>
          </w:rPr>
          <w:delText xml:space="preserve"> Rounding</w:delText>
        </w:r>
        <w:r w:rsidRPr="00F73439" w:rsidDel="002533FC">
          <w:rPr>
            <w:lang w:val="en-US"/>
          </w:rPr>
          <w:noBreakHyphen/>
          <w:delText>Off</w:delText>
        </w:r>
        <w:r w:rsidDel="002533FC">
          <w:delText xml:space="preserve"> Method per ASTM E 29 to the nearest unit in the last</w:delText>
        </w:r>
        <w:r w:rsidRPr="00F73439" w:rsidDel="002533FC">
          <w:rPr>
            <w:lang w:val="en-US"/>
          </w:rPr>
          <w:delText xml:space="preserve"> right</w:delText>
        </w:r>
        <w:r w:rsidRPr="00F73439" w:rsidDel="002533FC">
          <w:rPr>
            <w:lang w:val="en-US"/>
          </w:rPr>
          <w:noBreakHyphen/>
          <w:delText>hand</w:delText>
        </w:r>
        <w:r w:rsidDel="002533FC">
          <w:delText xml:space="preserve"> place of figures used in expressing the specified limit.</w:delText>
        </w:r>
      </w:del>
      <w:bookmarkStart w:id="2017" w:name="_Toc327194252"/>
      <w:bookmarkStart w:id="2018" w:name="_Toc330231440"/>
      <w:bookmarkStart w:id="2019" w:name="_Toc330231814"/>
      <w:bookmarkStart w:id="2020" w:name="_Toc330232194"/>
      <w:bookmarkStart w:id="2021" w:name="_Toc330232567"/>
      <w:bookmarkStart w:id="2022" w:name="_Toc330232940"/>
      <w:bookmarkStart w:id="2023" w:name="_Toc330240007"/>
      <w:bookmarkStart w:id="2024" w:name="_Toc330240385"/>
      <w:bookmarkStart w:id="2025" w:name="_Toc330240768"/>
      <w:bookmarkStart w:id="2026" w:name="_Toc330241146"/>
      <w:bookmarkStart w:id="2027" w:name="_Toc330282419"/>
      <w:bookmarkEnd w:id="2017"/>
      <w:bookmarkEnd w:id="2018"/>
      <w:bookmarkEnd w:id="2019"/>
      <w:bookmarkEnd w:id="2020"/>
      <w:bookmarkEnd w:id="2021"/>
      <w:bookmarkEnd w:id="2022"/>
      <w:bookmarkEnd w:id="2023"/>
      <w:bookmarkEnd w:id="2024"/>
      <w:bookmarkEnd w:id="2025"/>
      <w:bookmarkEnd w:id="2026"/>
      <w:bookmarkEnd w:id="2027"/>
    </w:p>
    <w:p w:rsidR="00352FBB" w:rsidRDefault="009D3738">
      <w:pPr>
        <w:pStyle w:val="Heading1"/>
        <w:rPr>
          <w:del w:id="2028" w:author="aaron.wiest" w:date="2012-05-04T08:14:00Z"/>
        </w:rPr>
        <w:pPrChange w:id="2029" w:author="aaron.wiest" w:date="2012-06-11T16:11:00Z">
          <w:pPr>
            <w:jc w:val="left"/>
          </w:pPr>
        </w:pPrChange>
      </w:pPr>
      <w:del w:id="2030" w:author="aaron.wiest" w:date="2012-05-04T08:14:00Z">
        <w:r w:rsidDel="002533FC">
          <w:tab/>
        </w:r>
        <w:bookmarkStart w:id="2031" w:name="_Toc327194253"/>
        <w:bookmarkStart w:id="2032" w:name="_Toc330231441"/>
        <w:bookmarkStart w:id="2033" w:name="_Toc330231815"/>
        <w:bookmarkStart w:id="2034" w:name="_Toc330232195"/>
        <w:bookmarkStart w:id="2035" w:name="_Toc330232568"/>
        <w:bookmarkStart w:id="2036" w:name="_Toc330232941"/>
        <w:bookmarkStart w:id="2037" w:name="_Toc330240008"/>
        <w:bookmarkStart w:id="2038" w:name="_Toc330240386"/>
        <w:bookmarkStart w:id="2039" w:name="_Toc330240769"/>
        <w:bookmarkStart w:id="2040" w:name="_Toc330241147"/>
        <w:bookmarkStart w:id="2041" w:name="_Toc330282420"/>
        <w:bookmarkEnd w:id="2031"/>
        <w:bookmarkEnd w:id="2032"/>
        <w:bookmarkEnd w:id="2033"/>
        <w:bookmarkEnd w:id="2034"/>
        <w:bookmarkEnd w:id="2035"/>
        <w:bookmarkEnd w:id="2036"/>
        <w:bookmarkEnd w:id="2037"/>
        <w:bookmarkEnd w:id="2038"/>
        <w:bookmarkEnd w:id="2039"/>
        <w:bookmarkEnd w:id="2040"/>
        <w:bookmarkEnd w:id="2041"/>
      </w:del>
    </w:p>
    <w:p w:rsidR="00352FBB" w:rsidRDefault="009D3738">
      <w:pPr>
        <w:pStyle w:val="Heading1"/>
        <w:rPr>
          <w:del w:id="2042" w:author="aaron.wiest" w:date="2012-05-04T08:14:00Z"/>
        </w:rPr>
        <w:pPrChange w:id="2043" w:author="aaron.wiest" w:date="2012-06-11T16:11:00Z">
          <w:pPr>
            <w:jc w:val="left"/>
          </w:pPr>
        </w:pPrChange>
      </w:pPr>
      <w:bookmarkStart w:id="2044" w:name="_Toc401921288"/>
      <w:bookmarkStart w:id="2045" w:name="_Toc428017001"/>
      <w:bookmarkStart w:id="2046" w:name="_Toc323882703"/>
      <w:bookmarkStart w:id="2047" w:name="_Toc327174276"/>
      <w:bookmarkStart w:id="2048" w:name="_Toc327193355"/>
      <w:del w:id="2049" w:author="aaron.wiest" w:date="2012-05-04T08:14:00Z">
        <w:r w:rsidDel="002533FC">
          <w:delText>Requirements</w:delText>
        </w:r>
        <w:bookmarkStart w:id="2050" w:name="_Toc327194254"/>
        <w:bookmarkStart w:id="2051" w:name="_Toc330231442"/>
        <w:bookmarkStart w:id="2052" w:name="_Toc330231816"/>
        <w:bookmarkStart w:id="2053" w:name="_Toc330232196"/>
        <w:bookmarkStart w:id="2054" w:name="_Toc330232569"/>
        <w:bookmarkStart w:id="2055" w:name="_Toc330232942"/>
        <w:bookmarkStart w:id="2056" w:name="_Toc330240009"/>
        <w:bookmarkStart w:id="2057" w:name="_Toc330240387"/>
        <w:bookmarkStart w:id="2058" w:name="_Toc330240770"/>
        <w:bookmarkStart w:id="2059" w:name="_Toc330241148"/>
        <w:bookmarkStart w:id="2060" w:name="_Toc330282421"/>
        <w:bookmarkEnd w:id="2044"/>
        <w:bookmarkEnd w:id="2045"/>
        <w:bookmarkEnd w:id="2046"/>
        <w:bookmarkEnd w:id="2047"/>
        <w:bookmarkEnd w:id="2048"/>
        <w:bookmarkEnd w:id="2050"/>
        <w:bookmarkEnd w:id="2051"/>
        <w:bookmarkEnd w:id="2052"/>
        <w:bookmarkEnd w:id="2053"/>
        <w:bookmarkEnd w:id="2054"/>
        <w:bookmarkEnd w:id="2055"/>
        <w:bookmarkEnd w:id="2056"/>
        <w:bookmarkEnd w:id="2057"/>
        <w:bookmarkEnd w:id="2058"/>
        <w:bookmarkEnd w:id="2059"/>
        <w:bookmarkEnd w:id="2060"/>
      </w:del>
    </w:p>
    <w:p w:rsidR="00352FBB" w:rsidRDefault="009D3738">
      <w:pPr>
        <w:pStyle w:val="Heading1"/>
        <w:rPr>
          <w:del w:id="2061" w:author="aaron.wiest" w:date="2012-05-04T08:14:00Z"/>
        </w:rPr>
        <w:pPrChange w:id="2062" w:author="aaron.wiest" w:date="2012-06-11T16:11:00Z">
          <w:pPr>
            <w:jc w:val="left"/>
          </w:pPr>
        </w:pPrChange>
      </w:pPr>
      <w:del w:id="2063" w:author="aaron.wiest" w:date="2012-05-04T08:14:00Z">
        <w:r w:rsidDel="002533FC">
          <w:delText xml:space="preserve">The labels shall be capable of meeting the symbology requirements as defined within these guidelines </w:delText>
        </w:r>
      </w:del>
      <w:del w:id="2064" w:author="aaron.wiest" w:date="2012-05-01T13:10:00Z">
        <w:r w:rsidDel="00FC6D5C">
          <w:delText>and A.2, Requirements when tested in accordance with Clause A.3, Methods of Test.</w:delText>
        </w:r>
      </w:del>
      <w:del w:id="2065" w:author="aaron.wiest" w:date="2012-05-04T08:14:00Z">
        <w:r w:rsidDel="002533FC">
          <w:delText xml:space="preserve"> </w:delText>
        </w:r>
        <w:bookmarkStart w:id="2066" w:name="_Toc327194255"/>
        <w:bookmarkStart w:id="2067" w:name="_Toc330231443"/>
        <w:bookmarkStart w:id="2068" w:name="_Toc330231817"/>
        <w:bookmarkStart w:id="2069" w:name="_Toc330232197"/>
        <w:bookmarkStart w:id="2070" w:name="_Toc330232570"/>
        <w:bookmarkStart w:id="2071" w:name="_Toc330232943"/>
        <w:bookmarkStart w:id="2072" w:name="_Toc330240010"/>
        <w:bookmarkStart w:id="2073" w:name="_Toc330240388"/>
        <w:bookmarkStart w:id="2074" w:name="_Toc330240771"/>
        <w:bookmarkStart w:id="2075" w:name="_Toc330241149"/>
        <w:bookmarkStart w:id="2076" w:name="_Toc330282422"/>
        <w:bookmarkEnd w:id="2066"/>
        <w:bookmarkEnd w:id="2067"/>
        <w:bookmarkEnd w:id="2068"/>
        <w:bookmarkEnd w:id="2069"/>
        <w:bookmarkEnd w:id="2070"/>
        <w:bookmarkEnd w:id="2071"/>
        <w:bookmarkEnd w:id="2072"/>
        <w:bookmarkEnd w:id="2073"/>
        <w:bookmarkEnd w:id="2074"/>
        <w:bookmarkEnd w:id="2075"/>
        <w:bookmarkEnd w:id="2076"/>
      </w:del>
    </w:p>
    <w:p w:rsidR="00352FBB" w:rsidRDefault="009D3738">
      <w:pPr>
        <w:pStyle w:val="Heading1"/>
        <w:rPr>
          <w:del w:id="2077" w:author="aaron.wiest" w:date="2012-05-04T08:14:00Z"/>
        </w:rPr>
        <w:pPrChange w:id="2078" w:author="aaron.wiest" w:date="2012-06-11T16:11:00Z">
          <w:pPr>
            <w:jc w:val="left"/>
          </w:pPr>
        </w:pPrChange>
      </w:pPr>
      <w:bookmarkStart w:id="2079" w:name="_Toc401921291"/>
      <w:bookmarkStart w:id="2080" w:name="_Toc428017002"/>
      <w:bookmarkStart w:id="2081" w:name="_Toc323882704"/>
      <w:bookmarkStart w:id="2082" w:name="_Toc327174277"/>
      <w:bookmarkStart w:id="2083" w:name="_Toc327193356"/>
      <w:del w:id="2084" w:author="aaron.wiest" w:date="2012-05-04T08:14:00Z">
        <w:r w:rsidDel="002533FC">
          <w:delText xml:space="preserve">Adhesion </w:delText>
        </w:r>
        <w:bookmarkEnd w:id="2079"/>
        <w:r w:rsidDel="002533FC">
          <w:delText>characteristics</w:delText>
        </w:r>
        <w:bookmarkStart w:id="2085" w:name="_Toc327194256"/>
        <w:bookmarkStart w:id="2086" w:name="_Toc330231444"/>
        <w:bookmarkStart w:id="2087" w:name="_Toc330231818"/>
        <w:bookmarkStart w:id="2088" w:name="_Toc330232198"/>
        <w:bookmarkStart w:id="2089" w:name="_Toc330232571"/>
        <w:bookmarkStart w:id="2090" w:name="_Toc330232944"/>
        <w:bookmarkStart w:id="2091" w:name="_Toc330240011"/>
        <w:bookmarkStart w:id="2092" w:name="_Toc330240389"/>
        <w:bookmarkStart w:id="2093" w:name="_Toc330240772"/>
        <w:bookmarkStart w:id="2094" w:name="_Toc330241150"/>
        <w:bookmarkStart w:id="2095" w:name="_Toc330282423"/>
        <w:bookmarkEnd w:id="2080"/>
        <w:bookmarkEnd w:id="2081"/>
        <w:bookmarkEnd w:id="2082"/>
        <w:bookmarkEnd w:id="2083"/>
        <w:bookmarkEnd w:id="2085"/>
        <w:bookmarkEnd w:id="2086"/>
        <w:bookmarkEnd w:id="2087"/>
        <w:bookmarkEnd w:id="2088"/>
        <w:bookmarkEnd w:id="2089"/>
        <w:bookmarkEnd w:id="2090"/>
        <w:bookmarkEnd w:id="2091"/>
        <w:bookmarkEnd w:id="2092"/>
        <w:bookmarkEnd w:id="2093"/>
        <w:bookmarkEnd w:id="2094"/>
        <w:bookmarkEnd w:id="2095"/>
      </w:del>
    </w:p>
    <w:p w:rsidR="00352FBB" w:rsidRDefault="009D3738">
      <w:pPr>
        <w:pStyle w:val="Heading1"/>
        <w:rPr>
          <w:del w:id="2096" w:author="aaron.wiest" w:date="2012-05-03T17:57:00Z"/>
          <w:rStyle w:val="Standard3"/>
          <w:spacing w:val="-3"/>
        </w:rPr>
        <w:pPrChange w:id="2097" w:author="aaron.wiest" w:date="2012-06-11T16:11:00Z">
          <w:pPr>
            <w:tabs>
              <w:tab w:val="left" w:pos="0"/>
              <w:tab w:val="left" w:pos="720"/>
              <w:tab w:val="left" w:pos="1440"/>
              <w:tab w:val="left" w:pos="2160"/>
              <w:tab w:val="left" w:pos="3024"/>
              <w:tab w:val="left" w:pos="3744"/>
            </w:tabs>
            <w:suppressAutoHyphens/>
          </w:pPr>
        </w:pPrChange>
      </w:pPr>
      <w:del w:id="2098" w:author="aaron.wiest" w:date="2012-05-04T08:14:00Z">
        <w:r w:rsidDel="002533FC">
          <w:delText>The labels shall show no evidence of</w:delText>
        </w:r>
        <w:r w:rsidRPr="00F73439" w:rsidDel="002533FC">
          <w:rPr>
            <w:lang w:val="en-US"/>
          </w:rPr>
          <w:delText xml:space="preserve"> delamination</w:delText>
        </w:r>
        <w:r w:rsidDel="002533FC">
          <w:delText>, bubbles, adhesive migration or degraded image quality for either the text or the bar code symbol.</w:delText>
        </w:r>
      </w:del>
      <w:del w:id="2099" w:author="aaron.wiest" w:date="2012-05-01T13:10:00Z">
        <w:r w:rsidDel="00FC6D5C">
          <w:rPr>
            <w:rStyle w:val="Standard3"/>
            <w:spacing w:val="-3"/>
          </w:rPr>
          <w:delText>.</w:delText>
        </w:r>
      </w:del>
      <w:del w:id="2100" w:author="aaron.wiest" w:date="2012-05-04T08:14:00Z">
        <w:r w:rsidDel="002533FC">
          <w:rPr>
            <w:rStyle w:val="Standard3"/>
            <w:spacing w:val="-3"/>
          </w:rPr>
          <w:delText xml:space="preserve">  When a release liner is used, the label adhesive shall also enable the label to be easily removed from the release liner to the back of a page, where pages are stacked, or to the underside of the release liner for roll form labels.</w:delText>
        </w:r>
      </w:del>
      <w:bookmarkStart w:id="2101" w:name="_Toc327194257"/>
      <w:bookmarkStart w:id="2102" w:name="_Toc330231445"/>
      <w:bookmarkStart w:id="2103" w:name="_Toc330231819"/>
      <w:bookmarkStart w:id="2104" w:name="_Toc330232199"/>
      <w:bookmarkStart w:id="2105" w:name="_Toc330232572"/>
      <w:bookmarkStart w:id="2106" w:name="_Toc330232945"/>
      <w:bookmarkStart w:id="2107" w:name="_Toc330240012"/>
      <w:bookmarkStart w:id="2108" w:name="_Toc330240390"/>
      <w:bookmarkStart w:id="2109" w:name="_Toc330240773"/>
      <w:bookmarkStart w:id="2110" w:name="_Toc330241151"/>
      <w:bookmarkStart w:id="2111" w:name="_Toc330282424"/>
      <w:bookmarkEnd w:id="2101"/>
      <w:bookmarkEnd w:id="2102"/>
      <w:bookmarkEnd w:id="2103"/>
      <w:bookmarkEnd w:id="2104"/>
      <w:bookmarkEnd w:id="2105"/>
      <w:bookmarkEnd w:id="2106"/>
      <w:bookmarkEnd w:id="2107"/>
      <w:bookmarkEnd w:id="2108"/>
      <w:bookmarkEnd w:id="2109"/>
      <w:bookmarkEnd w:id="2110"/>
      <w:bookmarkEnd w:id="2111"/>
    </w:p>
    <w:p w:rsidR="00352FBB" w:rsidRDefault="00352FBB">
      <w:pPr>
        <w:pStyle w:val="Heading1"/>
        <w:rPr>
          <w:del w:id="2112" w:author="aaron.wiest" w:date="2012-05-04T08:14:00Z"/>
        </w:rPr>
        <w:pPrChange w:id="2113" w:author="aaron.wiest" w:date="2012-06-11T16:11:00Z">
          <w:pPr>
            <w:jc w:val="left"/>
          </w:pPr>
        </w:pPrChange>
      </w:pPr>
      <w:bookmarkStart w:id="2114" w:name="_Toc327194258"/>
      <w:bookmarkStart w:id="2115" w:name="_Toc330231446"/>
      <w:bookmarkStart w:id="2116" w:name="_Toc330231820"/>
      <w:bookmarkStart w:id="2117" w:name="_Toc330232200"/>
      <w:bookmarkStart w:id="2118" w:name="_Toc330232573"/>
      <w:bookmarkStart w:id="2119" w:name="_Toc330232946"/>
      <w:bookmarkStart w:id="2120" w:name="_Toc330240013"/>
      <w:bookmarkStart w:id="2121" w:name="_Toc330240391"/>
      <w:bookmarkStart w:id="2122" w:name="_Toc330240774"/>
      <w:bookmarkStart w:id="2123" w:name="_Toc330241152"/>
      <w:bookmarkStart w:id="2124" w:name="_Toc330282425"/>
      <w:bookmarkEnd w:id="2114"/>
      <w:bookmarkEnd w:id="2115"/>
      <w:bookmarkEnd w:id="2116"/>
      <w:bookmarkEnd w:id="2117"/>
      <w:bookmarkEnd w:id="2118"/>
      <w:bookmarkEnd w:id="2119"/>
      <w:bookmarkEnd w:id="2120"/>
      <w:bookmarkEnd w:id="2121"/>
      <w:bookmarkEnd w:id="2122"/>
      <w:bookmarkEnd w:id="2123"/>
      <w:bookmarkEnd w:id="2124"/>
    </w:p>
    <w:p w:rsidR="00352FBB" w:rsidRDefault="009D3738">
      <w:pPr>
        <w:pStyle w:val="Heading1"/>
        <w:rPr>
          <w:del w:id="2125" w:author="aaron.wiest" w:date="2012-05-03T17:57:00Z"/>
        </w:rPr>
        <w:pPrChange w:id="2126" w:author="aaron.wiest" w:date="2012-06-11T16:11:00Z">
          <w:pPr>
            <w:jc w:val="left"/>
          </w:pPr>
        </w:pPrChange>
      </w:pPr>
      <w:del w:id="2127" w:author="aaron.wiest" w:date="2012-05-04T08:14:00Z">
        <w:r w:rsidDel="002533FC">
          <w:delText>The minimum initial adhesion strength two hours after application shall be 0.23 Newton/mm. (25.0 oz/inch).</w:delText>
        </w:r>
      </w:del>
      <w:bookmarkStart w:id="2128" w:name="_Toc327194259"/>
      <w:bookmarkStart w:id="2129" w:name="_Toc330231447"/>
      <w:bookmarkStart w:id="2130" w:name="_Toc330231821"/>
      <w:bookmarkStart w:id="2131" w:name="_Toc330232201"/>
      <w:bookmarkStart w:id="2132" w:name="_Toc330232574"/>
      <w:bookmarkStart w:id="2133" w:name="_Toc330232947"/>
      <w:bookmarkStart w:id="2134" w:name="_Toc330240014"/>
      <w:bookmarkStart w:id="2135" w:name="_Toc330240392"/>
      <w:bookmarkStart w:id="2136" w:name="_Toc330240775"/>
      <w:bookmarkStart w:id="2137" w:name="_Toc330241153"/>
      <w:bookmarkStart w:id="2138" w:name="_Toc330282426"/>
      <w:bookmarkEnd w:id="2128"/>
      <w:bookmarkEnd w:id="2129"/>
      <w:bookmarkEnd w:id="2130"/>
      <w:bookmarkEnd w:id="2131"/>
      <w:bookmarkEnd w:id="2132"/>
      <w:bookmarkEnd w:id="2133"/>
      <w:bookmarkEnd w:id="2134"/>
      <w:bookmarkEnd w:id="2135"/>
      <w:bookmarkEnd w:id="2136"/>
      <w:bookmarkEnd w:id="2137"/>
      <w:bookmarkEnd w:id="2138"/>
    </w:p>
    <w:p w:rsidR="00352FBB" w:rsidRDefault="009D3738">
      <w:pPr>
        <w:pStyle w:val="Heading1"/>
        <w:rPr>
          <w:del w:id="2139" w:author="aaron.wiest" w:date="2012-05-04T08:14:00Z"/>
        </w:rPr>
        <w:pPrChange w:id="2140" w:author="aaron.wiest" w:date="2012-06-11T16:11:00Z">
          <w:pPr>
            <w:jc w:val="left"/>
          </w:pPr>
        </w:pPrChange>
      </w:pPr>
      <w:del w:id="2141" w:author="aaron.wiest" w:date="2012-05-04T08:14:00Z">
        <w:r w:rsidDel="002533FC">
          <w:tab/>
        </w:r>
        <w:bookmarkStart w:id="2142" w:name="_Toc327194260"/>
        <w:bookmarkStart w:id="2143" w:name="_Toc330231448"/>
        <w:bookmarkStart w:id="2144" w:name="_Toc330231822"/>
        <w:bookmarkStart w:id="2145" w:name="_Toc330232202"/>
        <w:bookmarkStart w:id="2146" w:name="_Toc330232575"/>
        <w:bookmarkStart w:id="2147" w:name="_Toc330232948"/>
        <w:bookmarkStart w:id="2148" w:name="_Toc330240015"/>
        <w:bookmarkStart w:id="2149" w:name="_Toc330240393"/>
        <w:bookmarkStart w:id="2150" w:name="_Toc330240776"/>
        <w:bookmarkStart w:id="2151" w:name="_Toc330241154"/>
        <w:bookmarkStart w:id="2152" w:name="_Toc330282427"/>
        <w:bookmarkEnd w:id="2142"/>
        <w:bookmarkEnd w:id="2143"/>
        <w:bookmarkEnd w:id="2144"/>
        <w:bookmarkEnd w:id="2145"/>
        <w:bookmarkEnd w:id="2146"/>
        <w:bookmarkEnd w:id="2147"/>
        <w:bookmarkEnd w:id="2148"/>
        <w:bookmarkEnd w:id="2149"/>
        <w:bookmarkEnd w:id="2150"/>
        <w:bookmarkEnd w:id="2151"/>
        <w:bookmarkEnd w:id="2152"/>
      </w:del>
    </w:p>
    <w:p w:rsidR="00352FBB" w:rsidRDefault="009D3738">
      <w:pPr>
        <w:pStyle w:val="Heading1"/>
        <w:rPr>
          <w:del w:id="2153" w:author="aaron.wiest" w:date="2012-05-04T08:14:00Z"/>
        </w:rPr>
        <w:pPrChange w:id="2154" w:author="aaron.wiest" w:date="2012-06-11T16:11:00Z">
          <w:pPr>
            <w:jc w:val="left"/>
          </w:pPr>
        </w:pPrChange>
      </w:pPr>
      <w:del w:id="2155" w:author="aaron.wiest" w:date="2012-05-04T08:14:00Z">
        <w:r w:rsidDel="002533FC">
          <w:delText>The minimum adhesion strength after test panel application and conditioning shall be 0.44 Newton/mm (40.0 oz/inch).</w:delText>
        </w:r>
        <w:bookmarkStart w:id="2156" w:name="_Toc327194261"/>
        <w:bookmarkStart w:id="2157" w:name="_Toc330231449"/>
        <w:bookmarkStart w:id="2158" w:name="_Toc330231823"/>
        <w:bookmarkStart w:id="2159" w:name="_Toc330232203"/>
        <w:bookmarkStart w:id="2160" w:name="_Toc330232576"/>
        <w:bookmarkStart w:id="2161" w:name="_Toc330232949"/>
        <w:bookmarkStart w:id="2162" w:name="_Toc330240016"/>
        <w:bookmarkStart w:id="2163" w:name="_Toc330240394"/>
        <w:bookmarkStart w:id="2164" w:name="_Toc330240777"/>
        <w:bookmarkStart w:id="2165" w:name="_Toc330241155"/>
        <w:bookmarkStart w:id="2166" w:name="_Toc330282428"/>
        <w:bookmarkEnd w:id="2156"/>
        <w:bookmarkEnd w:id="2157"/>
        <w:bookmarkEnd w:id="2158"/>
        <w:bookmarkEnd w:id="2159"/>
        <w:bookmarkEnd w:id="2160"/>
        <w:bookmarkEnd w:id="2161"/>
        <w:bookmarkEnd w:id="2162"/>
        <w:bookmarkEnd w:id="2163"/>
        <w:bookmarkEnd w:id="2164"/>
        <w:bookmarkEnd w:id="2165"/>
        <w:bookmarkEnd w:id="2166"/>
      </w:del>
    </w:p>
    <w:p w:rsidR="00352FBB" w:rsidRDefault="00352FBB">
      <w:pPr>
        <w:pStyle w:val="Heading1"/>
        <w:rPr>
          <w:del w:id="2167" w:author="aaron.wiest" w:date="2012-05-03T17:57:00Z"/>
        </w:rPr>
        <w:pPrChange w:id="2168" w:author="aaron.wiest" w:date="2012-06-11T16:11:00Z">
          <w:pPr>
            <w:jc w:val="left"/>
          </w:pPr>
        </w:pPrChange>
      </w:pPr>
      <w:bookmarkStart w:id="2169" w:name="_Toc327194262"/>
      <w:bookmarkStart w:id="2170" w:name="_Toc330231450"/>
      <w:bookmarkStart w:id="2171" w:name="_Toc330231824"/>
      <w:bookmarkStart w:id="2172" w:name="_Toc330232204"/>
      <w:bookmarkStart w:id="2173" w:name="_Toc330232577"/>
      <w:bookmarkStart w:id="2174" w:name="_Toc330232950"/>
      <w:bookmarkStart w:id="2175" w:name="_Toc330240017"/>
      <w:bookmarkStart w:id="2176" w:name="_Toc330240395"/>
      <w:bookmarkStart w:id="2177" w:name="_Toc330240778"/>
      <w:bookmarkStart w:id="2178" w:name="_Toc330241156"/>
      <w:bookmarkStart w:id="2179" w:name="_Toc330282429"/>
      <w:bookmarkEnd w:id="2169"/>
      <w:bookmarkEnd w:id="2170"/>
      <w:bookmarkEnd w:id="2171"/>
      <w:bookmarkEnd w:id="2172"/>
      <w:bookmarkEnd w:id="2173"/>
      <w:bookmarkEnd w:id="2174"/>
      <w:bookmarkEnd w:id="2175"/>
      <w:bookmarkEnd w:id="2176"/>
      <w:bookmarkEnd w:id="2177"/>
      <w:bookmarkEnd w:id="2178"/>
      <w:bookmarkEnd w:id="2179"/>
    </w:p>
    <w:p w:rsidR="00352FBB" w:rsidRDefault="009D3738">
      <w:pPr>
        <w:pStyle w:val="Heading1"/>
        <w:rPr>
          <w:del w:id="2180" w:author="aaron.wiest" w:date="2012-05-04T08:14:00Z"/>
          <w:rStyle w:val="Standard2"/>
          <w:spacing w:val="-3"/>
        </w:rPr>
        <w:pPrChange w:id="2181" w:author="aaron.wiest" w:date="2012-06-11T16:11:00Z">
          <w:pPr>
            <w:tabs>
              <w:tab w:val="left" w:pos="0"/>
              <w:tab w:val="left" w:pos="720"/>
              <w:tab w:val="left" w:pos="1440"/>
              <w:tab w:val="left" w:pos="2160"/>
              <w:tab w:val="left" w:pos="3024"/>
              <w:tab w:val="left" w:pos="3744"/>
            </w:tabs>
            <w:suppressAutoHyphens/>
          </w:pPr>
        </w:pPrChange>
      </w:pPr>
      <w:del w:id="2182" w:author="aaron.wiest" w:date="2012-05-01T13:11:00Z">
        <w:r w:rsidDel="00E175BF">
          <w:rPr>
            <w:rStyle w:val="Standard2"/>
            <w:spacing w:val="-3"/>
          </w:rPr>
          <w:lastRenderedPageBreak/>
          <w:delText xml:space="preserve">The label base material shall be capable of resisting tearing during the adhesion testing specified in Clause A.3 of this standard.  </w:delText>
        </w:r>
      </w:del>
      <w:del w:id="2183" w:author="aaron.wiest" w:date="2012-05-04T08:14:00Z">
        <w:r w:rsidDel="002533FC">
          <w:rPr>
            <w:rStyle w:val="Standard2"/>
            <w:spacing w:val="-3"/>
          </w:rPr>
          <w:delText>The bar code symbols on the label shall withstand damage from 50 passes with a contact type scanner over a path no wider than 0.03 inch (0.76 mm) across the bar code symbol.  When contact scanning, contact should be maintained between scanner and label at all times; but firm pressure, which could damage the label, should be avoided.</w:delText>
        </w:r>
        <w:bookmarkStart w:id="2184" w:name="_Toc327194263"/>
        <w:bookmarkStart w:id="2185" w:name="_Toc330231451"/>
        <w:bookmarkStart w:id="2186" w:name="_Toc330231825"/>
        <w:bookmarkStart w:id="2187" w:name="_Toc330232205"/>
        <w:bookmarkStart w:id="2188" w:name="_Toc330232578"/>
        <w:bookmarkStart w:id="2189" w:name="_Toc330232951"/>
        <w:bookmarkStart w:id="2190" w:name="_Toc330240018"/>
        <w:bookmarkStart w:id="2191" w:name="_Toc330240396"/>
        <w:bookmarkStart w:id="2192" w:name="_Toc330240779"/>
        <w:bookmarkStart w:id="2193" w:name="_Toc330241157"/>
        <w:bookmarkStart w:id="2194" w:name="_Toc330282430"/>
        <w:bookmarkEnd w:id="2184"/>
        <w:bookmarkEnd w:id="2185"/>
        <w:bookmarkEnd w:id="2186"/>
        <w:bookmarkEnd w:id="2187"/>
        <w:bookmarkEnd w:id="2188"/>
        <w:bookmarkEnd w:id="2189"/>
        <w:bookmarkEnd w:id="2190"/>
        <w:bookmarkEnd w:id="2191"/>
        <w:bookmarkEnd w:id="2192"/>
        <w:bookmarkEnd w:id="2193"/>
        <w:bookmarkEnd w:id="2194"/>
      </w:del>
    </w:p>
    <w:p w:rsidR="00352FBB" w:rsidRDefault="00352FBB">
      <w:pPr>
        <w:pStyle w:val="Heading1"/>
        <w:rPr>
          <w:del w:id="2195" w:author="aaron.wiest" w:date="2012-05-01T12:52:00Z"/>
          <w:rStyle w:val="Standard2"/>
          <w:spacing w:val="-3"/>
        </w:rPr>
        <w:pPrChange w:id="2196" w:author="aaron.wiest" w:date="2012-06-11T16:11:00Z">
          <w:pPr>
            <w:tabs>
              <w:tab w:val="left" w:pos="0"/>
              <w:tab w:val="left" w:pos="720"/>
              <w:tab w:val="left" w:pos="1440"/>
              <w:tab w:val="left" w:pos="2160"/>
              <w:tab w:val="left" w:pos="3024"/>
              <w:tab w:val="left" w:pos="3744"/>
            </w:tabs>
            <w:suppressAutoHyphens/>
          </w:pPr>
        </w:pPrChange>
      </w:pPr>
      <w:bookmarkStart w:id="2197" w:name="_Toc323881527"/>
      <w:bookmarkStart w:id="2198" w:name="_Toc323881674"/>
      <w:bookmarkStart w:id="2199" w:name="_Toc323881842"/>
      <w:bookmarkStart w:id="2200" w:name="_Toc323882020"/>
      <w:bookmarkStart w:id="2201" w:name="_Toc323882169"/>
      <w:bookmarkStart w:id="2202" w:name="_Toc323882340"/>
      <w:bookmarkStart w:id="2203" w:name="_Toc323882490"/>
      <w:bookmarkStart w:id="2204" w:name="_Toc327194264"/>
      <w:bookmarkStart w:id="2205" w:name="_Toc330231452"/>
      <w:bookmarkStart w:id="2206" w:name="_Toc330231826"/>
      <w:bookmarkStart w:id="2207" w:name="_Toc330232206"/>
      <w:bookmarkStart w:id="2208" w:name="_Toc330232579"/>
      <w:bookmarkStart w:id="2209" w:name="_Toc330232952"/>
      <w:bookmarkStart w:id="2210" w:name="_Toc330240019"/>
      <w:bookmarkStart w:id="2211" w:name="_Toc330240397"/>
      <w:bookmarkStart w:id="2212" w:name="_Toc330240780"/>
      <w:bookmarkStart w:id="2213" w:name="_Toc330241158"/>
      <w:bookmarkStart w:id="2214" w:name="_Toc330282431"/>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p>
    <w:p w:rsidR="00352FBB" w:rsidRDefault="009D3738">
      <w:pPr>
        <w:pStyle w:val="Heading1"/>
        <w:rPr>
          <w:del w:id="2215" w:author="aaron.wiest" w:date="2012-05-01T12:52:00Z"/>
          <w:rStyle w:val="Standard2"/>
          <w:spacing w:val="-3"/>
        </w:rPr>
        <w:pPrChange w:id="2216" w:author="aaron.wiest" w:date="2012-06-11T16:11:00Z">
          <w:pPr>
            <w:tabs>
              <w:tab w:val="left" w:pos="0"/>
              <w:tab w:val="left" w:pos="720"/>
              <w:tab w:val="left" w:pos="1440"/>
              <w:tab w:val="left" w:pos="2160"/>
              <w:tab w:val="left" w:pos="3024"/>
              <w:tab w:val="left" w:pos="3744"/>
            </w:tabs>
            <w:suppressAutoHyphens/>
          </w:pPr>
        </w:pPrChange>
      </w:pPr>
      <w:del w:id="2217" w:author="aaron.wiest" w:date="2012-05-01T12:52:00Z">
        <w:r w:rsidDel="00D12317">
          <w:delText>The labels shall show no evidence of</w:delText>
        </w:r>
        <w:r w:rsidRPr="00F73439" w:rsidDel="00D12317">
          <w:rPr>
            <w:lang w:val="en-US"/>
          </w:rPr>
          <w:delText xml:space="preserve"> delamination</w:delText>
        </w:r>
        <w:r w:rsidDel="00D12317">
          <w:delText>, bubbles, adhesive migration or degraded image quality for either the text or the bar code symbol.</w:delText>
        </w:r>
        <w:bookmarkStart w:id="2218" w:name="_Toc323881528"/>
        <w:bookmarkStart w:id="2219" w:name="_Toc323881675"/>
        <w:bookmarkStart w:id="2220" w:name="_Toc323881843"/>
        <w:bookmarkStart w:id="2221" w:name="_Toc323882021"/>
        <w:bookmarkStart w:id="2222" w:name="_Toc323882170"/>
        <w:bookmarkStart w:id="2223" w:name="_Toc323882341"/>
        <w:bookmarkStart w:id="2224" w:name="_Toc323882491"/>
        <w:bookmarkStart w:id="2225" w:name="_Toc327194265"/>
        <w:bookmarkStart w:id="2226" w:name="_Toc330231453"/>
        <w:bookmarkStart w:id="2227" w:name="_Toc330231827"/>
        <w:bookmarkStart w:id="2228" w:name="_Toc330232207"/>
        <w:bookmarkStart w:id="2229" w:name="_Toc330232580"/>
        <w:bookmarkStart w:id="2230" w:name="_Toc330232953"/>
        <w:bookmarkStart w:id="2231" w:name="_Toc330240020"/>
        <w:bookmarkStart w:id="2232" w:name="_Toc330240398"/>
        <w:bookmarkStart w:id="2233" w:name="_Toc330240781"/>
        <w:bookmarkStart w:id="2234" w:name="_Toc330241159"/>
        <w:bookmarkStart w:id="2235" w:name="_Toc330282432"/>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del>
    </w:p>
    <w:p w:rsidR="00352FBB" w:rsidRDefault="009D3738">
      <w:pPr>
        <w:pStyle w:val="Heading1"/>
        <w:rPr>
          <w:del w:id="2236" w:author="aaron.wiest" w:date="2012-05-04T08:14:00Z"/>
          <w:rStyle w:val="Standard2"/>
          <w:rFonts w:ascii="New Century Schoolbook" w:hAnsi="New Century Schoolbook"/>
          <w:spacing w:val="-3"/>
          <w:sz w:val="24"/>
        </w:rPr>
        <w:pPrChange w:id="2237" w:author="aaron.wiest" w:date="2012-06-11T16:11:00Z">
          <w:pPr>
            <w:tabs>
              <w:tab w:val="left" w:pos="0"/>
              <w:tab w:val="left" w:pos="720"/>
              <w:tab w:val="left" w:pos="1440"/>
              <w:tab w:val="left" w:pos="2160"/>
              <w:tab w:val="left" w:pos="3024"/>
              <w:tab w:val="left" w:pos="3744"/>
            </w:tabs>
            <w:suppressAutoHyphens/>
          </w:pPr>
        </w:pPrChange>
      </w:pPr>
      <w:bookmarkStart w:id="2238" w:name="_Toc428017003"/>
      <w:bookmarkStart w:id="2239" w:name="_Toc323882705"/>
      <w:bookmarkStart w:id="2240" w:name="_Toc327174278"/>
      <w:bookmarkStart w:id="2241" w:name="_Toc327193357"/>
      <w:del w:id="2242" w:author="aaron.wiest" w:date="2012-05-04T08:14:00Z">
        <w:r w:rsidDel="002533FC">
          <w:delText>Use and protection</w:delText>
        </w:r>
        <w:bookmarkStart w:id="2243" w:name="_Toc327194266"/>
        <w:bookmarkStart w:id="2244" w:name="_Toc330231454"/>
        <w:bookmarkStart w:id="2245" w:name="_Toc330231828"/>
        <w:bookmarkStart w:id="2246" w:name="_Toc330232208"/>
        <w:bookmarkStart w:id="2247" w:name="_Toc330232581"/>
        <w:bookmarkStart w:id="2248" w:name="_Toc330232954"/>
        <w:bookmarkStart w:id="2249" w:name="_Toc330240021"/>
        <w:bookmarkStart w:id="2250" w:name="_Toc330240399"/>
        <w:bookmarkStart w:id="2251" w:name="_Toc330240782"/>
        <w:bookmarkStart w:id="2252" w:name="_Toc330241160"/>
        <w:bookmarkStart w:id="2253" w:name="_Toc330282433"/>
        <w:bookmarkEnd w:id="2238"/>
        <w:bookmarkEnd w:id="2239"/>
        <w:bookmarkEnd w:id="2240"/>
        <w:bookmarkEnd w:id="2241"/>
        <w:bookmarkEnd w:id="2243"/>
        <w:bookmarkEnd w:id="2244"/>
        <w:bookmarkEnd w:id="2245"/>
        <w:bookmarkEnd w:id="2246"/>
        <w:bookmarkEnd w:id="2247"/>
        <w:bookmarkEnd w:id="2248"/>
        <w:bookmarkEnd w:id="2249"/>
        <w:bookmarkEnd w:id="2250"/>
        <w:bookmarkEnd w:id="2251"/>
        <w:bookmarkEnd w:id="2252"/>
        <w:bookmarkEnd w:id="2253"/>
      </w:del>
    </w:p>
    <w:p w:rsidR="00352FBB" w:rsidRDefault="009D3738">
      <w:pPr>
        <w:pStyle w:val="Heading1"/>
        <w:rPr>
          <w:del w:id="2254" w:author="aaron.wiest" w:date="2012-05-03T17:57:00Z"/>
          <w:rStyle w:val="Standard2"/>
          <w:spacing w:val="-3"/>
        </w:rPr>
        <w:pPrChange w:id="2255" w:author="aaron.wiest" w:date="2012-06-11T16:11:00Z">
          <w:pPr/>
        </w:pPrChange>
      </w:pPr>
      <w:del w:id="2256" w:author="aaron.wiest" w:date="2012-05-04T08:14:00Z">
        <w:r w:rsidDel="002533FC">
          <w:rPr>
            <w:rStyle w:val="Standard2"/>
            <w:spacing w:val="-3"/>
          </w:rPr>
          <w:delText>Label protection against moisture, weathering, abrasion, etc., may be required in harsh environments and is encouraged wherever practicable.  Laminates, sprays, window envelopes, and clear plastic pouches are examples of possible protection methods.</w:delText>
        </w:r>
      </w:del>
      <w:bookmarkStart w:id="2257" w:name="_Toc327194267"/>
      <w:bookmarkStart w:id="2258" w:name="_Toc330231455"/>
      <w:bookmarkStart w:id="2259" w:name="_Toc330231829"/>
      <w:bookmarkStart w:id="2260" w:name="_Toc330232209"/>
      <w:bookmarkStart w:id="2261" w:name="_Toc330232582"/>
      <w:bookmarkStart w:id="2262" w:name="_Toc330232955"/>
      <w:bookmarkStart w:id="2263" w:name="_Toc330240022"/>
      <w:bookmarkStart w:id="2264" w:name="_Toc330240400"/>
      <w:bookmarkStart w:id="2265" w:name="_Toc330240783"/>
      <w:bookmarkStart w:id="2266" w:name="_Toc330241161"/>
      <w:bookmarkStart w:id="2267" w:name="_Toc330282434"/>
      <w:bookmarkEnd w:id="2257"/>
      <w:bookmarkEnd w:id="2258"/>
      <w:bookmarkEnd w:id="2259"/>
      <w:bookmarkEnd w:id="2260"/>
      <w:bookmarkEnd w:id="2261"/>
      <w:bookmarkEnd w:id="2262"/>
      <w:bookmarkEnd w:id="2263"/>
      <w:bookmarkEnd w:id="2264"/>
      <w:bookmarkEnd w:id="2265"/>
      <w:bookmarkEnd w:id="2266"/>
      <w:bookmarkEnd w:id="2267"/>
    </w:p>
    <w:p w:rsidR="00352FBB" w:rsidRDefault="00352FBB">
      <w:pPr>
        <w:pStyle w:val="Heading1"/>
        <w:rPr>
          <w:del w:id="2268" w:author="aaron.wiest" w:date="2012-05-04T08:14:00Z"/>
          <w:rStyle w:val="Standard2"/>
          <w:spacing w:val="-3"/>
        </w:rPr>
        <w:pPrChange w:id="2269" w:author="aaron.wiest" w:date="2012-06-11T16:11:00Z">
          <w:pPr/>
        </w:pPrChange>
      </w:pPr>
      <w:bookmarkStart w:id="2270" w:name="_Toc327194268"/>
      <w:bookmarkStart w:id="2271" w:name="_Toc330231456"/>
      <w:bookmarkStart w:id="2272" w:name="_Toc330231830"/>
      <w:bookmarkStart w:id="2273" w:name="_Toc330232210"/>
      <w:bookmarkStart w:id="2274" w:name="_Toc330232583"/>
      <w:bookmarkStart w:id="2275" w:name="_Toc330232956"/>
      <w:bookmarkStart w:id="2276" w:name="_Toc330240023"/>
      <w:bookmarkStart w:id="2277" w:name="_Toc330240401"/>
      <w:bookmarkStart w:id="2278" w:name="_Toc330240784"/>
      <w:bookmarkStart w:id="2279" w:name="_Toc330241162"/>
      <w:bookmarkStart w:id="2280" w:name="_Toc330282435"/>
      <w:bookmarkEnd w:id="2270"/>
      <w:bookmarkEnd w:id="2271"/>
      <w:bookmarkEnd w:id="2272"/>
      <w:bookmarkEnd w:id="2273"/>
      <w:bookmarkEnd w:id="2274"/>
      <w:bookmarkEnd w:id="2275"/>
      <w:bookmarkEnd w:id="2276"/>
      <w:bookmarkEnd w:id="2277"/>
      <w:bookmarkEnd w:id="2278"/>
      <w:bookmarkEnd w:id="2279"/>
      <w:bookmarkEnd w:id="2280"/>
    </w:p>
    <w:p w:rsidR="00352FBB" w:rsidRDefault="009D3738">
      <w:pPr>
        <w:pStyle w:val="Heading1"/>
        <w:rPr>
          <w:del w:id="2281" w:author="aaron.wiest" w:date="2012-05-04T08:14:00Z"/>
        </w:rPr>
        <w:pPrChange w:id="2282" w:author="aaron.wiest" w:date="2012-06-11T16:11:00Z">
          <w:pPr/>
        </w:pPrChange>
      </w:pPr>
      <w:del w:id="2283" w:author="aaron.wiest" w:date="2012-05-04T08:14:00Z">
        <w:r w:rsidDel="002533FC">
          <w:rPr>
            <w:rStyle w:val="Standard2"/>
            <w:spacing w:val="-3"/>
          </w:rPr>
          <w:delText xml:space="preserve">In choosing any protection method, however, care must be taken to assure that labels meet print quality requirements of </w:delText>
        </w:r>
      </w:del>
      <w:del w:id="2284" w:author="aaron.wiest" w:date="2012-05-01T12:56:00Z">
        <w:r w:rsidDel="00D12317">
          <w:rPr>
            <w:rStyle w:val="Standard2"/>
            <w:spacing w:val="-3"/>
          </w:rPr>
          <w:delText>this Annex and Clause 10.1.5 and 10.2.6 when the label or tag is in its final configuration affixed to the package.</w:delText>
        </w:r>
      </w:del>
      <w:bookmarkStart w:id="2285" w:name="_Toc327194269"/>
      <w:bookmarkStart w:id="2286" w:name="_Toc330231457"/>
      <w:bookmarkStart w:id="2287" w:name="_Toc330231831"/>
      <w:bookmarkStart w:id="2288" w:name="_Toc330232211"/>
      <w:bookmarkStart w:id="2289" w:name="_Toc330232584"/>
      <w:bookmarkStart w:id="2290" w:name="_Toc330232957"/>
      <w:bookmarkStart w:id="2291" w:name="_Toc330240024"/>
      <w:bookmarkStart w:id="2292" w:name="_Toc330240402"/>
      <w:bookmarkStart w:id="2293" w:name="_Toc330240785"/>
      <w:bookmarkStart w:id="2294" w:name="_Toc330241163"/>
      <w:bookmarkStart w:id="2295" w:name="_Toc330282436"/>
      <w:bookmarkEnd w:id="2285"/>
      <w:bookmarkEnd w:id="2286"/>
      <w:bookmarkEnd w:id="2287"/>
      <w:bookmarkEnd w:id="2288"/>
      <w:bookmarkEnd w:id="2289"/>
      <w:bookmarkEnd w:id="2290"/>
      <w:bookmarkEnd w:id="2291"/>
      <w:bookmarkEnd w:id="2292"/>
      <w:bookmarkEnd w:id="2293"/>
      <w:bookmarkEnd w:id="2294"/>
      <w:bookmarkEnd w:id="2295"/>
    </w:p>
    <w:p w:rsidR="00352FBB" w:rsidRDefault="009D3738">
      <w:pPr>
        <w:pStyle w:val="Heading1"/>
        <w:rPr>
          <w:del w:id="2296" w:author="aaron.wiest" w:date="2012-05-04T08:14:00Z"/>
          <w:rStyle w:val="Standard2"/>
          <w:rFonts w:ascii="New Century Schoolbook" w:hAnsi="New Century Schoolbook"/>
          <w:spacing w:val="-3"/>
          <w:sz w:val="24"/>
        </w:rPr>
        <w:pPrChange w:id="2297" w:author="aaron.wiest" w:date="2012-06-11T16:11:00Z">
          <w:pPr/>
        </w:pPrChange>
      </w:pPr>
      <w:bookmarkStart w:id="2298" w:name="_Toc428017004"/>
      <w:bookmarkStart w:id="2299" w:name="_Toc323882706"/>
      <w:bookmarkStart w:id="2300" w:name="_Toc327174279"/>
      <w:bookmarkStart w:id="2301" w:name="_Toc327193358"/>
      <w:bookmarkStart w:id="2302" w:name="_Toc401921294"/>
      <w:del w:id="2303" w:author="aaron.wiest" w:date="2012-05-04T08:14:00Z">
        <w:r w:rsidDel="002533FC">
          <w:delText>Storage Conditions</w:delText>
        </w:r>
        <w:bookmarkStart w:id="2304" w:name="_Toc327194270"/>
        <w:bookmarkStart w:id="2305" w:name="_Toc330231458"/>
        <w:bookmarkStart w:id="2306" w:name="_Toc330231832"/>
        <w:bookmarkStart w:id="2307" w:name="_Toc330232212"/>
        <w:bookmarkStart w:id="2308" w:name="_Toc330232585"/>
        <w:bookmarkStart w:id="2309" w:name="_Toc330232958"/>
        <w:bookmarkStart w:id="2310" w:name="_Toc330240025"/>
        <w:bookmarkStart w:id="2311" w:name="_Toc330240403"/>
        <w:bookmarkStart w:id="2312" w:name="_Toc330240786"/>
        <w:bookmarkStart w:id="2313" w:name="_Toc330241164"/>
        <w:bookmarkStart w:id="2314" w:name="_Toc330282437"/>
        <w:bookmarkEnd w:id="2298"/>
        <w:bookmarkEnd w:id="2299"/>
        <w:bookmarkEnd w:id="2300"/>
        <w:bookmarkEnd w:id="2301"/>
        <w:bookmarkEnd w:id="2304"/>
        <w:bookmarkEnd w:id="2305"/>
        <w:bookmarkEnd w:id="2306"/>
        <w:bookmarkEnd w:id="2307"/>
        <w:bookmarkEnd w:id="2308"/>
        <w:bookmarkEnd w:id="2309"/>
        <w:bookmarkEnd w:id="2310"/>
        <w:bookmarkEnd w:id="2311"/>
        <w:bookmarkEnd w:id="2312"/>
        <w:bookmarkEnd w:id="2313"/>
        <w:bookmarkEnd w:id="2314"/>
      </w:del>
    </w:p>
    <w:p w:rsidR="00352FBB" w:rsidRDefault="009D3738">
      <w:pPr>
        <w:pStyle w:val="Heading1"/>
        <w:rPr>
          <w:del w:id="2315" w:author="aaron.wiest" w:date="2012-05-04T08:14:00Z"/>
          <w:rStyle w:val="Standard2"/>
        </w:rPr>
        <w:pPrChange w:id="2316" w:author="aaron.wiest" w:date="2012-06-11T16:11:00Z">
          <w:pPr>
            <w:pStyle w:val="BodyText"/>
          </w:pPr>
        </w:pPrChange>
      </w:pPr>
      <w:del w:id="2317" w:author="aaron.wiest" w:date="2012-05-04T08:14:00Z">
        <w:r w:rsidDel="002533FC">
          <w:rPr>
            <w:rStyle w:val="Standard2"/>
          </w:rPr>
          <w:delText>Labels affixed to packages that are to be stored for prolonged periods and which are intended to be subsequently scanned, should be stored in areas which do not consistently maintain temperatures above 120 degrees F (49 degrees C) without being protected.</w:delText>
        </w:r>
        <w:bookmarkStart w:id="2318" w:name="_Toc327194271"/>
        <w:bookmarkStart w:id="2319" w:name="_Toc330231459"/>
        <w:bookmarkStart w:id="2320" w:name="_Toc330231833"/>
        <w:bookmarkStart w:id="2321" w:name="_Toc330232213"/>
        <w:bookmarkStart w:id="2322" w:name="_Toc330232586"/>
        <w:bookmarkStart w:id="2323" w:name="_Toc330232959"/>
        <w:bookmarkStart w:id="2324" w:name="_Toc330240026"/>
        <w:bookmarkStart w:id="2325" w:name="_Toc330240404"/>
        <w:bookmarkStart w:id="2326" w:name="_Toc330240787"/>
        <w:bookmarkStart w:id="2327" w:name="_Toc330241165"/>
        <w:bookmarkStart w:id="2328" w:name="_Toc330282438"/>
        <w:bookmarkEnd w:id="2318"/>
        <w:bookmarkEnd w:id="2319"/>
        <w:bookmarkEnd w:id="2320"/>
        <w:bookmarkEnd w:id="2321"/>
        <w:bookmarkEnd w:id="2322"/>
        <w:bookmarkEnd w:id="2323"/>
        <w:bookmarkEnd w:id="2324"/>
        <w:bookmarkEnd w:id="2325"/>
        <w:bookmarkEnd w:id="2326"/>
        <w:bookmarkEnd w:id="2327"/>
        <w:bookmarkEnd w:id="2328"/>
      </w:del>
    </w:p>
    <w:p w:rsidR="00352FBB" w:rsidRDefault="00352FBB">
      <w:pPr>
        <w:pStyle w:val="Heading1"/>
        <w:rPr>
          <w:del w:id="2329" w:author="aaron.wiest" w:date="2012-05-04T08:14:00Z"/>
          <w:rStyle w:val="Standard2"/>
        </w:rPr>
        <w:pPrChange w:id="2330" w:author="aaron.wiest" w:date="2012-06-11T16:11:00Z">
          <w:pPr>
            <w:pStyle w:val="BodyText"/>
          </w:pPr>
        </w:pPrChange>
      </w:pPr>
      <w:bookmarkStart w:id="2331" w:name="_Toc327194272"/>
      <w:bookmarkStart w:id="2332" w:name="_Toc330231460"/>
      <w:bookmarkStart w:id="2333" w:name="_Toc330231834"/>
      <w:bookmarkStart w:id="2334" w:name="_Toc330232214"/>
      <w:bookmarkStart w:id="2335" w:name="_Toc330232587"/>
      <w:bookmarkStart w:id="2336" w:name="_Toc330232960"/>
      <w:bookmarkStart w:id="2337" w:name="_Toc330240027"/>
      <w:bookmarkStart w:id="2338" w:name="_Toc330240405"/>
      <w:bookmarkStart w:id="2339" w:name="_Toc330240788"/>
      <w:bookmarkStart w:id="2340" w:name="_Toc330241166"/>
      <w:bookmarkStart w:id="2341" w:name="_Toc330282439"/>
      <w:bookmarkEnd w:id="2331"/>
      <w:bookmarkEnd w:id="2332"/>
      <w:bookmarkEnd w:id="2333"/>
      <w:bookmarkEnd w:id="2334"/>
      <w:bookmarkEnd w:id="2335"/>
      <w:bookmarkEnd w:id="2336"/>
      <w:bookmarkEnd w:id="2337"/>
      <w:bookmarkEnd w:id="2338"/>
      <w:bookmarkEnd w:id="2339"/>
      <w:bookmarkEnd w:id="2340"/>
      <w:bookmarkEnd w:id="2341"/>
    </w:p>
    <w:p w:rsidR="00352FBB" w:rsidRDefault="009D3738">
      <w:pPr>
        <w:pStyle w:val="Heading1"/>
        <w:rPr>
          <w:del w:id="2342" w:author="aaron.wiest" w:date="2012-05-04T08:14:00Z"/>
          <w:rStyle w:val="Standard2"/>
          <w:rFonts w:ascii="New Century Schoolbook" w:hAnsi="New Century Schoolbook"/>
          <w:spacing w:val="-3"/>
          <w:sz w:val="24"/>
        </w:rPr>
        <w:pPrChange w:id="2343" w:author="aaron.wiest" w:date="2012-06-11T16:11:00Z">
          <w:pPr>
            <w:pStyle w:val="BodyText"/>
          </w:pPr>
        </w:pPrChange>
      </w:pPr>
      <w:bookmarkStart w:id="2344" w:name="_Toc428017005"/>
      <w:bookmarkStart w:id="2345" w:name="_Toc323882707"/>
      <w:bookmarkStart w:id="2346" w:name="_Toc327174280"/>
      <w:bookmarkStart w:id="2347" w:name="_Toc327193359"/>
      <w:del w:id="2348" w:author="aaron.wiest" w:date="2012-05-04T08:14:00Z">
        <w:r w:rsidDel="002533FC">
          <w:delText>Longevity</w:delText>
        </w:r>
        <w:bookmarkStart w:id="2349" w:name="_Toc327194273"/>
        <w:bookmarkStart w:id="2350" w:name="_Toc330231461"/>
        <w:bookmarkStart w:id="2351" w:name="_Toc330231835"/>
        <w:bookmarkStart w:id="2352" w:name="_Toc330232215"/>
        <w:bookmarkStart w:id="2353" w:name="_Toc330232588"/>
        <w:bookmarkStart w:id="2354" w:name="_Toc330232961"/>
        <w:bookmarkStart w:id="2355" w:name="_Toc330240028"/>
        <w:bookmarkStart w:id="2356" w:name="_Toc330240406"/>
        <w:bookmarkStart w:id="2357" w:name="_Toc330240789"/>
        <w:bookmarkStart w:id="2358" w:name="_Toc330241167"/>
        <w:bookmarkStart w:id="2359" w:name="_Toc330282440"/>
        <w:bookmarkEnd w:id="2344"/>
        <w:bookmarkEnd w:id="2345"/>
        <w:bookmarkEnd w:id="2346"/>
        <w:bookmarkEnd w:id="2347"/>
        <w:bookmarkEnd w:id="2349"/>
        <w:bookmarkEnd w:id="2350"/>
        <w:bookmarkEnd w:id="2351"/>
        <w:bookmarkEnd w:id="2352"/>
        <w:bookmarkEnd w:id="2353"/>
        <w:bookmarkEnd w:id="2354"/>
        <w:bookmarkEnd w:id="2355"/>
        <w:bookmarkEnd w:id="2356"/>
        <w:bookmarkEnd w:id="2357"/>
        <w:bookmarkEnd w:id="2358"/>
        <w:bookmarkEnd w:id="2359"/>
      </w:del>
    </w:p>
    <w:p w:rsidR="00352FBB" w:rsidRDefault="009D3738">
      <w:pPr>
        <w:pStyle w:val="Heading1"/>
        <w:rPr>
          <w:del w:id="2360" w:author="aaron.wiest" w:date="2012-05-04T08:14:00Z"/>
          <w:rStyle w:val="Standard2"/>
        </w:rPr>
        <w:pPrChange w:id="2361" w:author="aaron.wiest" w:date="2012-06-11T16:11:00Z">
          <w:pPr>
            <w:pStyle w:val="BodyText"/>
            <w:tabs>
              <w:tab w:val="left" w:pos="0"/>
              <w:tab w:val="left" w:pos="720"/>
              <w:tab w:val="left" w:pos="1440"/>
              <w:tab w:val="left" w:pos="2160"/>
              <w:tab w:val="left" w:pos="3024"/>
              <w:tab w:val="left" w:pos="3744"/>
            </w:tabs>
            <w:suppressAutoHyphens/>
          </w:pPr>
        </w:pPrChange>
      </w:pPr>
      <w:del w:id="2362" w:author="aaron.wiest" w:date="2012-05-04T08:14:00Z">
        <w:r w:rsidDel="002533FC">
          <w:rPr>
            <w:rStyle w:val="Standard2"/>
          </w:rPr>
          <w:delText>Labels should continue to be</w:delText>
        </w:r>
        <w:r w:rsidRPr="00F73439" w:rsidDel="002533FC">
          <w:rPr>
            <w:rStyle w:val="Standard2"/>
            <w:lang w:val="en-US"/>
          </w:rPr>
          <w:delText xml:space="preserve"> scannable</w:delText>
        </w:r>
        <w:r w:rsidDel="002533FC">
          <w:rPr>
            <w:rStyle w:val="Standard2"/>
          </w:rPr>
          <w:delText xml:space="preserve"> on the package and meet the print quality requirements of this standard for a minimum period of 6 months in a protected environment.</w:delText>
        </w:r>
        <w:bookmarkStart w:id="2363" w:name="_Toc327194274"/>
        <w:bookmarkStart w:id="2364" w:name="_Toc330231462"/>
        <w:bookmarkStart w:id="2365" w:name="_Toc330231836"/>
        <w:bookmarkStart w:id="2366" w:name="_Toc330232216"/>
        <w:bookmarkStart w:id="2367" w:name="_Toc330232589"/>
        <w:bookmarkStart w:id="2368" w:name="_Toc330232962"/>
        <w:bookmarkStart w:id="2369" w:name="_Toc330240029"/>
        <w:bookmarkStart w:id="2370" w:name="_Toc330240407"/>
        <w:bookmarkStart w:id="2371" w:name="_Toc330240790"/>
        <w:bookmarkStart w:id="2372" w:name="_Toc330241168"/>
        <w:bookmarkStart w:id="2373" w:name="_Toc330282441"/>
        <w:bookmarkEnd w:id="2363"/>
        <w:bookmarkEnd w:id="2364"/>
        <w:bookmarkEnd w:id="2365"/>
        <w:bookmarkEnd w:id="2366"/>
        <w:bookmarkEnd w:id="2367"/>
        <w:bookmarkEnd w:id="2368"/>
        <w:bookmarkEnd w:id="2369"/>
        <w:bookmarkEnd w:id="2370"/>
        <w:bookmarkEnd w:id="2371"/>
        <w:bookmarkEnd w:id="2372"/>
        <w:bookmarkEnd w:id="2373"/>
      </w:del>
    </w:p>
    <w:p w:rsidR="00352FBB" w:rsidRDefault="00352FBB">
      <w:pPr>
        <w:pStyle w:val="Heading1"/>
        <w:rPr>
          <w:del w:id="2374" w:author="aaron.wiest" w:date="2012-05-04T08:14:00Z"/>
          <w:rStyle w:val="Standard2"/>
        </w:rPr>
        <w:pPrChange w:id="2375" w:author="aaron.wiest" w:date="2012-06-11T16:11:00Z">
          <w:pPr>
            <w:pStyle w:val="BodyText"/>
            <w:tabs>
              <w:tab w:val="left" w:pos="0"/>
              <w:tab w:val="left" w:pos="720"/>
              <w:tab w:val="left" w:pos="1440"/>
              <w:tab w:val="left" w:pos="2160"/>
              <w:tab w:val="left" w:pos="3024"/>
              <w:tab w:val="left" w:pos="3744"/>
            </w:tabs>
            <w:suppressAutoHyphens/>
          </w:pPr>
        </w:pPrChange>
      </w:pPr>
      <w:bookmarkStart w:id="2376" w:name="_Toc327194275"/>
      <w:bookmarkStart w:id="2377" w:name="_Toc330231463"/>
      <w:bookmarkStart w:id="2378" w:name="_Toc330231837"/>
      <w:bookmarkStart w:id="2379" w:name="_Toc330232217"/>
      <w:bookmarkStart w:id="2380" w:name="_Toc330232590"/>
      <w:bookmarkStart w:id="2381" w:name="_Toc330232963"/>
      <w:bookmarkStart w:id="2382" w:name="_Toc330240030"/>
      <w:bookmarkStart w:id="2383" w:name="_Toc330240408"/>
      <w:bookmarkStart w:id="2384" w:name="_Toc330240791"/>
      <w:bookmarkStart w:id="2385" w:name="_Toc330241169"/>
      <w:bookmarkStart w:id="2386" w:name="_Toc330282442"/>
      <w:bookmarkEnd w:id="2376"/>
      <w:bookmarkEnd w:id="2377"/>
      <w:bookmarkEnd w:id="2378"/>
      <w:bookmarkEnd w:id="2379"/>
      <w:bookmarkEnd w:id="2380"/>
      <w:bookmarkEnd w:id="2381"/>
      <w:bookmarkEnd w:id="2382"/>
      <w:bookmarkEnd w:id="2383"/>
      <w:bookmarkEnd w:id="2384"/>
      <w:bookmarkEnd w:id="2385"/>
      <w:bookmarkEnd w:id="2386"/>
    </w:p>
    <w:p w:rsidR="00352FBB" w:rsidRDefault="009D3738">
      <w:pPr>
        <w:pStyle w:val="Heading1"/>
        <w:rPr>
          <w:del w:id="2387" w:author="aaron.wiest" w:date="2012-05-04T08:14:00Z"/>
        </w:rPr>
        <w:pPrChange w:id="2388" w:author="aaron.wiest" w:date="2012-06-11T16:11:00Z">
          <w:pPr>
            <w:pStyle w:val="BodyText"/>
            <w:tabs>
              <w:tab w:val="left" w:pos="0"/>
              <w:tab w:val="left" w:pos="720"/>
              <w:tab w:val="left" w:pos="1440"/>
              <w:tab w:val="left" w:pos="2160"/>
              <w:tab w:val="left" w:pos="3024"/>
              <w:tab w:val="left" w:pos="3744"/>
            </w:tabs>
            <w:suppressAutoHyphens/>
          </w:pPr>
        </w:pPrChange>
      </w:pPr>
      <w:bookmarkStart w:id="2389" w:name="_Toc428017006"/>
      <w:bookmarkStart w:id="2390" w:name="_Toc323882708"/>
      <w:bookmarkStart w:id="2391" w:name="_Toc327174281"/>
      <w:bookmarkStart w:id="2392" w:name="_Toc327193360"/>
      <w:del w:id="2393" w:author="aaron.wiest" w:date="2012-05-04T08:14:00Z">
        <w:r w:rsidDel="002533FC">
          <w:delText>Blank label stock contamination</w:delText>
        </w:r>
        <w:bookmarkStart w:id="2394" w:name="_Toc327194276"/>
        <w:bookmarkStart w:id="2395" w:name="_Toc330231464"/>
        <w:bookmarkStart w:id="2396" w:name="_Toc330231838"/>
        <w:bookmarkStart w:id="2397" w:name="_Toc330232218"/>
        <w:bookmarkStart w:id="2398" w:name="_Toc330232591"/>
        <w:bookmarkStart w:id="2399" w:name="_Toc330232964"/>
        <w:bookmarkStart w:id="2400" w:name="_Toc330240031"/>
        <w:bookmarkStart w:id="2401" w:name="_Toc330240409"/>
        <w:bookmarkStart w:id="2402" w:name="_Toc330240792"/>
        <w:bookmarkStart w:id="2403" w:name="_Toc330241170"/>
        <w:bookmarkStart w:id="2404" w:name="_Toc330282443"/>
        <w:bookmarkEnd w:id="2302"/>
        <w:bookmarkEnd w:id="2389"/>
        <w:bookmarkEnd w:id="2390"/>
        <w:bookmarkEnd w:id="2391"/>
        <w:bookmarkEnd w:id="2392"/>
        <w:bookmarkEnd w:id="2394"/>
        <w:bookmarkEnd w:id="2395"/>
        <w:bookmarkEnd w:id="2396"/>
        <w:bookmarkEnd w:id="2397"/>
        <w:bookmarkEnd w:id="2398"/>
        <w:bookmarkEnd w:id="2399"/>
        <w:bookmarkEnd w:id="2400"/>
        <w:bookmarkEnd w:id="2401"/>
        <w:bookmarkEnd w:id="2402"/>
        <w:bookmarkEnd w:id="2403"/>
        <w:bookmarkEnd w:id="2404"/>
      </w:del>
    </w:p>
    <w:p w:rsidR="00352FBB" w:rsidRDefault="009D3738">
      <w:pPr>
        <w:pStyle w:val="Heading1"/>
        <w:rPr>
          <w:del w:id="2405" w:author="aaron.wiest" w:date="2012-05-04T08:14:00Z"/>
        </w:rPr>
        <w:pPrChange w:id="2406" w:author="aaron.wiest" w:date="2012-06-11T16:11:00Z">
          <w:pPr>
            <w:jc w:val="left"/>
          </w:pPr>
        </w:pPrChange>
      </w:pPr>
      <w:del w:id="2407" w:author="aaron.wiest" w:date="2012-05-04T08:14:00Z">
        <w:r w:rsidDel="002533FC">
          <w:delText>Blank label stock purchased for the use of on-site printing shall be free of dust and particulate contamination.</w:delText>
        </w:r>
        <w:bookmarkStart w:id="2408" w:name="_Toc327194277"/>
        <w:bookmarkStart w:id="2409" w:name="_Toc330231465"/>
        <w:bookmarkStart w:id="2410" w:name="_Toc330231839"/>
        <w:bookmarkStart w:id="2411" w:name="_Toc330232219"/>
        <w:bookmarkStart w:id="2412" w:name="_Toc330232592"/>
        <w:bookmarkStart w:id="2413" w:name="_Toc330232965"/>
        <w:bookmarkStart w:id="2414" w:name="_Toc330240032"/>
        <w:bookmarkStart w:id="2415" w:name="_Toc330240410"/>
        <w:bookmarkStart w:id="2416" w:name="_Toc330240793"/>
        <w:bookmarkStart w:id="2417" w:name="_Toc330241171"/>
        <w:bookmarkStart w:id="2418" w:name="_Toc330282444"/>
        <w:bookmarkEnd w:id="2408"/>
        <w:bookmarkEnd w:id="2409"/>
        <w:bookmarkEnd w:id="2410"/>
        <w:bookmarkEnd w:id="2411"/>
        <w:bookmarkEnd w:id="2412"/>
        <w:bookmarkEnd w:id="2413"/>
        <w:bookmarkEnd w:id="2414"/>
        <w:bookmarkEnd w:id="2415"/>
        <w:bookmarkEnd w:id="2416"/>
        <w:bookmarkEnd w:id="2417"/>
        <w:bookmarkEnd w:id="2418"/>
      </w:del>
    </w:p>
    <w:p w:rsidR="00352FBB" w:rsidRDefault="009D3738">
      <w:pPr>
        <w:pStyle w:val="Heading1"/>
        <w:rPr>
          <w:del w:id="2419" w:author="aaron.wiest" w:date="2012-05-04T08:14:00Z"/>
        </w:rPr>
        <w:pPrChange w:id="2420" w:author="aaron.wiest" w:date="2012-06-11T16:11:00Z">
          <w:pPr>
            <w:jc w:val="left"/>
          </w:pPr>
        </w:pPrChange>
      </w:pPr>
      <w:bookmarkStart w:id="2421" w:name="_Toc428017013"/>
      <w:bookmarkStart w:id="2422" w:name="_Toc323882709"/>
      <w:bookmarkStart w:id="2423" w:name="_Toc327174282"/>
      <w:bookmarkStart w:id="2424" w:name="_Toc327193361"/>
      <w:del w:id="2425" w:author="aaron.wiest" w:date="2012-05-04T08:14:00Z">
        <w:r w:rsidDel="002533FC">
          <w:delText>Recyclability</w:delText>
        </w:r>
        <w:bookmarkStart w:id="2426" w:name="_Toc327194278"/>
        <w:bookmarkStart w:id="2427" w:name="_Toc330231466"/>
        <w:bookmarkStart w:id="2428" w:name="_Toc330231840"/>
        <w:bookmarkStart w:id="2429" w:name="_Toc330232220"/>
        <w:bookmarkStart w:id="2430" w:name="_Toc330232593"/>
        <w:bookmarkStart w:id="2431" w:name="_Toc330232966"/>
        <w:bookmarkStart w:id="2432" w:name="_Toc330240033"/>
        <w:bookmarkStart w:id="2433" w:name="_Toc330240411"/>
        <w:bookmarkStart w:id="2434" w:name="_Toc330240794"/>
        <w:bookmarkStart w:id="2435" w:name="_Toc330241172"/>
        <w:bookmarkStart w:id="2436" w:name="_Toc330282445"/>
        <w:bookmarkEnd w:id="2421"/>
        <w:bookmarkEnd w:id="2422"/>
        <w:bookmarkEnd w:id="2423"/>
        <w:bookmarkEnd w:id="2424"/>
        <w:bookmarkEnd w:id="2426"/>
        <w:bookmarkEnd w:id="2427"/>
        <w:bookmarkEnd w:id="2428"/>
        <w:bookmarkEnd w:id="2429"/>
        <w:bookmarkEnd w:id="2430"/>
        <w:bookmarkEnd w:id="2431"/>
        <w:bookmarkEnd w:id="2432"/>
        <w:bookmarkEnd w:id="2433"/>
        <w:bookmarkEnd w:id="2434"/>
        <w:bookmarkEnd w:id="2435"/>
        <w:bookmarkEnd w:id="2436"/>
      </w:del>
    </w:p>
    <w:p w:rsidR="00352FBB" w:rsidRDefault="009D3738">
      <w:pPr>
        <w:pStyle w:val="Heading1"/>
        <w:rPr>
          <w:del w:id="2437" w:author="aaron.wiest" w:date="2012-05-04T08:14:00Z"/>
          <w:rStyle w:val="Standard2"/>
        </w:rPr>
        <w:pPrChange w:id="2438" w:author="aaron.wiest" w:date="2012-06-11T16:11:00Z">
          <w:pPr>
            <w:pStyle w:val="BodyText"/>
          </w:pPr>
        </w:pPrChange>
      </w:pPr>
      <w:del w:id="2439" w:author="aaron.wiest" w:date="2012-05-04T08:14:00Z">
        <w:r w:rsidDel="002533FC">
          <w:rPr>
            <w:rStyle w:val="Standard2"/>
          </w:rPr>
          <w:delText>When possible, the label material should be compatible with the substrate material to which it is attached for recyclability.</w:delText>
        </w:r>
        <w:bookmarkStart w:id="2440" w:name="_Toc327194279"/>
        <w:bookmarkStart w:id="2441" w:name="_Toc330231467"/>
        <w:bookmarkStart w:id="2442" w:name="_Toc330231841"/>
        <w:bookmarkStart w:id="2443" w:name="_Toc330232221"/>
        <w:bookmarkStart w:id="2444" w:name="_Toc330232594"/>
        <w:bookmarkStart w:id="2445" w:name="_Toc330232967"/>
        <w:bookmarkStart w:id="2446" w:name="_Toc330240034"/>
        <w:bookmarkStart w:id="2447" w:name="_Toc330240412"/>
        <w:bookmarkStart w:id="2448" w:name="_Toc330240795"/>
        <w:bookmarkStart w:id="2449" w:name="_Toc330241173"/>
        <w:bookmarkStart w:id="2450" w:name="_Toc330282446"/>
        <w:bookmarkEnd w:id="2440"/>
        <w:bookmarkEnd w:id="2441"/>
        <w:bookmarkEnd w:id="2442"/>
        <w:bookmarkEnd w:id="2443"/>
        <w:bookmarkEnd w:id="2444"/>
        <w:bookmarkEnd w:id="2445"/>
        <w:bookmarkEnd w:id="2446"/>
        <w:bookmarkEnd w:id="2447"/>
        <w:bookmarkEnd w:id="2448"/>
        <w:bookmarkEnd w:id="2449"/>
        <w:bookmarkEnd w:id="2450"/>
      </w:del>
    </w:p>
    <w:p w:rsidR="00352FBB" w:rsidRDefault="00352FBB">
      <w:pPr>
        <w:pStyle w:val="Heading1"/>
        <w:rPr>
          <w:del w:id="2451" w:author="aaron.wiest" w:date="2012-05-04T08:14:00Z"/>
        </w:rPr>
        <w:pPrChange w:id="2452" w:author="aaron.wiest" w:date="2012-06-11T16:11:00Z">
          <w:pPr/>
        </w:pPrChange>
      </w:pPr>
      <w:bookmarkStart w:id="2453" w:name="_Toc327194280"/>
      <w:bookmarkStart w:id="2454" w:name="_Toc330231468"/>
      <w:bookmarkStart w:id="2455" w:name="_Toc330231842"/>
      <w:bookmarkStart w:id="2456" w:name="_Toc330232222"/>
      <w:bookmarkStart w:id="2457" w:name="_Toc330232595"/>
      <w:bookmarkStart w:id="2458" w:name="_Toc330232968"/>
      <w:bookmarkStart w:id="2459" w:name="_Toc330240035"/>
      <w:bookmarkStart w:id="2460" w:name="_Toc330240413"/>
      <w:bookmarkStart w:id="2461" w:name="_Toc330240796"/>
      <w:bookmarkStart w:id="2462" w:name="_Toc330241174"/>
      <w:bookmarkStart w:id="2463" w:name="_Toc330282447"/>
      <w:bookmarkEnd w:id="2453"/>
      <w:bookmarkEnd w:id="2454"/>
      <w:bookmarkEnd w:id="2455"/>
      <w:bookmarkEnd w:id="2456"/>
      <w:bookmarkEnd w:id="2457"/>
      <w:bookmarkEnd w:id="2458"/>
      <w:bookmarkEnd w:id="2459"/>
      <w:bookmarkEnd w:id="2460"/>
      <w:bookmarkEnd w:id="2461"/>
      <w:bookmarkEnd w:id="2462"/>
      <w:bookmarkEnd w:id="2463"/>
    </w:p>
    <w:p w:rsidR="00352FBB" w:rsidRDefault="009D3738">
      <w:pPr>
        <w:pStyle w:val="Heading1"/>
        <w:rPr>
          <w:del w:id="2464" w:author="aaron.wiest" w:date="2012-05-04T08:14:00Z"/>
        </w:rPr>
        <w:pPrChange w:id="2465" w:author="aaron.wiest" w:date="2012-06-11T16:11:00Z">
          <w:pPr/>
        </w:pPrChange>
      </w:pPr>
      <w:bookmarkStart w:id="2466" w:name="_Toc323882710"/>
      <w:bookmarkStart w:id="2467" w:name="_Toc327174283"/>
      <w:bookmarkStart w:id="2468" w:name="_Toc327193362"/>
      <w:del w:id="2469" w:author="aaron.wiest" w:date="2012-05-04T08:14:00Z">
        <w:r w:rsidDel="002533FC">
          <w:lastRenderedPageBreak/>
          <w:delText>Shipping Container labels for long term usage in outdoor applications</w:delText>
        </w:r>
        <w:bookmarkStart w:id="2470" w:name="_Toc327194281"/>
        <w:bookmarkStart w:id="2471" w:name="_Toc330231469"/>
        <w:bookmarkStart w:id="2472" w:name="_Toc330231843"/>
        <w:bookmarkStart w:id="2473" w:name="_Toc330232223"/>
        <w:bookmarkStart w:id="2474" w:name="_Toc330232596"/>
        <w:bookmarkStart w:id="2475" w:name="_Toc330232969"/>
        <w:bookmarkStart w:id="2476" w:name="_Toc330240036"/>
        <w:bookmarkStart w:id="2477" w:name="_Toc330240414"/>
        <w:bookmarkStart w:id="2478" w:name="_Toc330240797"/>
        <w:bookmarkStart w:id="2479" w:name="_Toc330241175"/>
        <w:bookmarkStart w:id="2480" w:name="_Toc330282448"/>
        <w:bookmarkEnd w:id="2466"/>
        <w:bookmarkEnd w:id="2467"/>
        <w:bookmarkEnd w:id="2468"/>
        <w:bookmarkEnd w:id="2470"/>
        <w:bookmarkEnd w:id="2471"/>
        <w:bookmarkEnd w:id="2472"/>
        <w:bookmarkEnd w:id="2473"/>
        <w:bookmarkEnd w:id="2474"/>
        <w:bookmarkEnd w:id="2475"/>
        <w:bookmarkEnd w:id="2476"/>
        <w:bookmarkEnd w:id="2477"/>
        <w:bookmarkEnd w:id="2478"/>
        <w:bookmarkEnd w:id="2479"/>
        <w:bookmarkEnd w:id="2480"/>
      </w:del>
    </w:p>
    <w:p w:rsidR="001153B5" w:rsidRDefault="009D3738">
      <w:pPr>
        <w:pStyle w:val="Heading1"/>
        <w:rPr>
          <w:del w:id="2481" w:author="aaron.wiest" w:date="2012-05-04T08:14:00Z"/>
        </w:rPr>
      </w:pPr>
      <w:bookmarkStart w:id="2482" w:name="_Toc323882711"/>
      <w:bookmarkStart w:id="2483" w:name="_Toc327174284"/>
      <w:bookmarkStart w:id="2484" w:name="_Toc327193363"/>
      <w:del w:id="2485" w:author="aaron.wiest" w:date="2012-05-04T08:14:00Z">
        <w:r w:rsidDel="002533FC">
          <w:delText>Shipping Container smart labels</w:delText>
        </w:r>
        <w:bookmarkStart w:id="2486" w:name="_Toc327194282"/>
        <w:bookmarkStart w:id="2487" w:name="_Toc330231470"/>
        <w:bookmarkStart w:id="2488" w:name="_Toc330231844"/>
        <w:bookmarkStart w:id="2489" w:name="_Toc330232224"/>
        <w:bookmarkStart w:id="2490" w:name="_Toc330232597"/>
        <w:bookmarkStart w:id="2491" w:name="_Toc330232970"/>
        <w:bookmarkStart w:id="2492" w:name="_Toc330240037"/>
        <w:bookmarkStart w:id="2493" w:name="_Toc330240415"/>
        <w:bookmarkStart w:id="2494" w:name="_Toc330240798"/>
        <w:bookmarkStart w:id="2495" w:name="_Toc330241176"/>
        <w:bookmarkStart w:id="2496" w:name="_Toc330282449"/>
        <w:bookmarkEnd w:id="2482"/>
        <w:bookmarkEnd w:id="2483"/>
        <w:bookmarkEnd w:id="2484"/>
        <w:bookmarkEnd w:id="2486"/>
        <w:bookmarkEnd w:id="2487"/>
        <w:bookmarkEnd w:id="2488"/>
        <w:bookmarkEnd w:id="2489"/>
        <w:bookmarkEnd w:id="2490"/>
        <w:bookmarkEnd w:id="2491"/>
        <w:bookmarkEnd w:id="2492"/>
        <w:bookmarkEnd w:id="2493"/>
        <w:bookmarkEnd w:id="2494"/>
        <w:bookmarkEnd w:id="2495"/>
        <w:bookmarkEnd w:id="2496"/>
      </w:del>
    </w:p>
    <w:p w:rsidR="001153B5" w:rsidRDefault="009D3738">
      <w:pPr>
        <w:pStyle w:val="Heading1"/>
        <w:rPr>
          <w:del w:id="2497" w:author="aaron.wiest" w:date="2012-05-04T08:14:00Z"/>
        </w:rPr>
      </w:pPr>
      <w:bookmarkStart w:id="2498" w:name="_Toc323882712"/>
      <w:bookmarkStart w:id="2499" w:name="_Toc327174285"/>
      <w:bookmarkStart w:id="2500" w:name="_Toc327193364"/>
      <w:del w:id="2501" w:author="aaron.wiest" w:date="2012-05-04T08:14:00Z">
        <w:r w:rsidDel="002533FC">
          <w:delText>Returnable transport item Labels</w:delText>
        </w:r>
        <w:bookmarkStart w:id="2502" w:name="_Toc327194283"/>
        <w:bookmarkStart w:id="2503" w:name="_Toc330231471"/>
        <w:bookmarkStart w:id="2504" w:name="_Toc330231845"/>
        <w:bookmarkStart w:id="2505" w:name="_Toc330232225"/>
        <w:bookmarkStart w:id="2506" w:name="_Toc330232598"/>
        <w:bookmarkStart w:id="2507" w:name="_Toc330232971"/>
        <w:bookmarkStart w:id="2508" w:name="_Toc330240038"/>
        <w:bookmarkStart w:id="2509" w:name="_Toc330240416"/>
        <w:bookmarkStart w:id="2510" w:name="_Toc330240799"/>
        <w:bookmarkStart w:id="2511" w:name="_Toc330241177"/>
        <w:bookmarkStart w:id="2512" w:name="_Toc330282450"/>
        <w:bookmarkEnd w:id="2498"/>
        <w:bookmarkEnd w:id="2499"/>
        <w:bookmarkEnd w:id="2500"/>
        <w:bookmarkEnd w:id="2502"/>
        <w:bookmarkEnd w:id="2503"/>
        <w:bookmarkEnd w:id="2504"/>
        <w:bookmarkEnd w:id="2505"/>
        <w:bookmarkEnd w:id="2506"/>
        <w:bookmarkEnd w:id="2507"/>
        <w:bookmarkEnd w:id="2508"/>
        <w:bookmarkEnd w:id="2509"/>
        <w:bookmarkEnd w:id="2510"/>
        <w:bookmarkEnd w:id="2511"/>
        <w:bookmarkEnd w:id="2512"/>
      </w:del>
    </w:p>
    <w:p w:rsidR="001153B5" w:rsidRDefault="009D3738">
      <w:pPr>
        <w:pStyle w:val="Heading1"/>
        <w:rPr>
          <w:del w:id="2513" w:author="aaron.wiest" w:date="2012-05-04T08:14:00Z"/>
        </w:rPr>
      </w:pPr>
      <w:bookmarkStart w:id="2514" w:name="_Toc323882713"/>
      <w:bookmarkStart w:id="2515" w:name="_Toc327174286"/>
      <w:bookmarkStart w:id="2516" w:name="_Toc327193365"/>
      <w:del w:id="2517" w:author="aaron.wiest" w:date="2012-05-04T08:14:00Z">
        <w:r w:rsidDel="002533FC">
          <w:delText>Freight Container labels</w:delText>
        </w:r>
        <w:bookmarkStart w:id="2518" w:name="_Toc327194284"/>
        <w:bookmarkStart w:id="2519" w:name="_Toc330231472"/>
        <w:bookmarkStart w:id="2520" w:name="_Toc330231846"/>
        <w:bookmarkStart w:id="2521" w:name="_Toc330232226"/>
        <w:bookmarkStart w:id="2522" w:name="_Toc330232599"/>
        <w:bookmarkStart w:id="2523" w:name="_Toc330232972"/>
        <w:bookmarkStart w:id="2524" w:name="_Toc330240039"/>
        <w:bookmarkStart w:id="2525" w:name="_Toc330240417"/>
        <w:bookmarkStart w:id="2526" w:name="_Toc330240800"/>
        <w:bookmarkStart w:id="2527" w:name="_Toc330241178"/>
        <w:bookmarkStart w:id="2528" w:name="_Toc330282451"/>
        <w:bookmarkEnd w:id="2514"/>
        <w:bookmarkEnd w:id="2515"/>
        <w:bookmarkEnd w:id="2516"/>
        <w:bookmarkEnd w:id="2518"/>
        <w:bookmarkEnd w:id="2519"/>
        <w:bookmarkEnd w:id="2520"/>
        <w:bookmarkEnd w:id="2521"/>
        <w:bookmarkEnd w:id="2522"/>
        <w:bookmarkEnd w:id="2523"/>
        <w:bookmarkEnd w:id="2524"/>
        <w:bookmarkEnd w:id="2525"/>
        <w:bookmarkEnd w:id="2526"/>
        <w:bookmarkEnd w:id="2527"/>
        <w:bookmarkEnd w:id="2528"/>
      </w:del>
    </w:p>
    <w:p w:rsidR="00352FBB" w:rsidRDefault="009D3738">
      <w:pPr>
        <w:pStyle w:val="Heading1"/>
        <w:pPrChange w:id="2529" w:author="aaron.wiest" w:date="2012-06-11T16:11:00Z">
          <w:pPr/>
        </w:pPrChange>
      </w:pPr>
      <w:del w:id="2530" w:author="aaron.wiest" w:date="2012-05-04T08:14:00Z">
        <w:r w:rsidDel="002533FC">
          <w:delText>If adhesive labels used, provide test requirements here.  Otherwise, put in disclaimer for other methods for affixing labels/placards used and reference appropriate standards.  (e.g. TC102, TC204 WG4 [placarding], etc.)</w:delText>
        </w:r>
      </w:del>
      <w:bookmarkStart w:id="2531" w:name="_Ref323882114"/>
      <w:bookmarkStart w:id="2532" w:name="_Toc330282452"/>
      <w:ins w:id="2533" w:author="aaron.wiest" w:date="2012-05-04T08:03:00Z">
        <w:r w:rsidR="00706768">
          <w:t>Test Procedures</w:t>
        </w:r>
      </w:ins>
      <w:bookmarkEnd w:id="2531"/>
      <w:bookmarkEnd w:id="2532"/>
    </w:p>
    <w:p w:rsidR="00352FBB" w:rsidRDefault="009D3738">
      <w:pPr>
        <w:pStyle w:val="Heading2"/>
        <w:rPr>
          <w:del w:id="2534" w:author="aaron.wiest" w:date="2012-05-03T17:58:00Z"/>
        </w:rPr>
        <w:pPrChange w:id="2535" w:author="aaron.wiest" w:date="2012-06-11T16:11:00Z">
          <w:pPr/>
        </w:pPrChange>
      </w:pPr>
      <w:bookmarkStart w:id="2536" w:name="_Ref323642399"/>
      <w:bookmarkStart w:id="2537" w:name="_Toc323882715"/>
      <w:bookmarkStart w:id="2538" w:name="_Toc327174288"/>
      <w:bookmarkStart w:id="2539" w:name="_Toc327193367"/>
      <w:del w:id="2540" w:author="aaron.wiest" w:date="2012-05-04T08:03:00Z">
        <w:r w:rsidRPr="00706768" w:rsidDel="00706768">
          <w:delText>Test</w:delText>
        </w:r>
        <w:r w:rsidDel="00706768">
          <w:delText xml:space="preserve"> Procedures</w:delText>
        </w:r>
      </w:del>
      <w:bookmarkStart w:id="2541" w:name="_Toc323882032"/>
      <w:bookmarkStart w:id="2542" w:name="_Toc323882181"/>
      <w:bookmarkStart w:id="2543" w:name="_Toc323882352"/>
      <w:bookmarkStart w:id="2544" w:name="_Toc323882502"/>
      <w:bookmarkStart w:id="2545" w:name="_Toc327194286"/>
      <w:bookmarkStart w:id="2546" w:name="_Toc330231474"/>
      <w:bookmarkStart w:id="2547" w:name="_Toc330231848"/>
      <w:bookmarkStart w:id="2548" w:name="_Toc330232228"/>
      <w:bookmarkStart w:id="2549" w:name="_Toc330232601"/>
      <w:bookmarkStart w:id="2550" w:name="_Toc330232974"/>
      <w:bookmarkStart w:id="2551" w:name="_Toc330240041"/>
      <w:bookmarkStart w:id="2552" w:name="_Toc330240419"/>
      <w:bookmarkStart w:id="2553" w:name="_Toc330240802"/>
      <w:bookmarkStart w:id="2554" w:name="_Toc330241180"/>
      <w:bookmarkStart w:id="2555" w:name="_Toc330282453"/>
      <w:bookmarkEnd w:id="2536"/>
      <w:bookmarkEnd w:id="2537"/>
      <w:bookmarkEnd w:id="2538"/>
      <w:bookmarkEnd w:id="2539"/>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p>
    <w:p w:rsidR="00352FBB" w:rsidRDefault="00352FBB">
      <w:pPr>
        <w:pStyle w:val="Heading2"/>
        <w:rPr>
          <w:del w:id="2556" w:author="aaron.wiest" w:date="2012-05-04T08:03:00Z"/>
        </w:rPr>
        <w:pPrChange w:id="2557" w:author="aaron.wiest" w:date="2012-06-11T16:11:00Z">
          <w:pPr/>
        </w:pPrChange>
      </w:pPr>
      <w:bookmarkStart w:id="2558" w:name="_Toc323882033"/>
      <w:bookmarkStart w:id="2559" w:name="_Toc323882182"/>
      <w:bookmarkStart w:id="2560" w:name="_Toc323882353"/>
      <w:bookmarkStart w:id="2561" w:name="_Toc323882503"/>
      <w:bookmarkStart w:id="2562" w:name="_Toc327194287"/>
      <w:bookmarkStart w:id="2563" w:name="_Toc330231475"/>
      <w:bookmarkStart w:id="2564" w:name="_Toc330231849"/>
      <w:bookmarkStart w:id="2565" w:name="_Toc330232229"/>
      <w:bookmarkStart w:id="2566" w:name="_Toc330232602"/>
      <w:bookmarkStart w:id="2567" w:name="_Toc330232975"/>
      <w:bookmarkStart w:id="2568" w:name="_Toc330240042"/>
      <w:bookmarkStart w:id="2569" w:name="_Toc330240420"/>
      <w:bookmarkStart w:id="2570" w:name="_Toc330240803"/>
      <w:bookmarkStart w:id="2571" w:name="_Toc330241181"/>
      <w:bookmarkStart w:id="2572" w:name="_Toc330282454"/>
      <w:bookmarkStart w:id="2573" w:name="_Ref32388193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rsidR="00352FBB" w:rsidRDefault="009D3738">
      <w:pPr>
        <w:pStyle w:val="Heading2"/>
        <w:pPrChange w:id="2574" w:author="aaron.wiest" w:date="2012-06-11T16:11:00Z">
          <w:pPr/>
        </w:pPrChange>
      </w:pPr>
      <w:bookmarkStart w:id="2575" w:name="_Ref214357468"/>
      <w:bookmarkStart w:id="2576" w:name="_Toc330282455"/>
      <w:bookmarkEnd w:id="2573"/>
      <w:r>
        <w:t>Label Thicknes</w:t>
      </w:r>
      <w:r w:rsidRPr="008D3540">
        <w:t>s</w:t>
      </w:r>
      <w:bookmarkEnd w:id="2575"/>
      <w:bookmarkEnd w:id="2576"/>
    </w:p>
    <w:p w:rsidR="009D3738" w:rsidRPr="00EA06E3" w:rsidRDefault="009D3738" w:rsidP="009D3738">
      <w:pPr>
        <w:rPr>
          <w:rFonts w:cs="Arial"/>
        </w:rPr>
      </w:pPr>
      <w:r w:rsidRPr="00EA06E3">
        <w:rPr>
          <w:rFonts w:cs="Arial"/>
        </w:rPr>
        <w:t xml:space="preserve">Conformance to the overall label thickness requirements shall use </w:t>
      </w:r>
      <w:del w:id="2577" w:author="jamie.lizarraga" w:date="2012-05-07T18:58:00Z">
        <w:r w:rsidRPr="00EA06E3" w:rsidDel="00B76278">
          <w:rPr>
            <w:rFonts w:cs="Arial"/>
          </w:rPr>
          <w:delText xml:space="preserve">the </w:delText>
        </w:r>
      </w:del>
      <w:r w:rsidRPr="00EA06E3">
        <w:rPr>
          <w:rFonts w:cs="Arial"/>
        </w:rPr>
        <w:t xml:space="preserve">ASTM D 374, Method C as referenced and modified in ASTM D 1000. </w:t>
      </w:r>
      <w:ins w:id="2578" w:author="aaron.wiest" w:date="2012-06-11T17:11:00Z">
        <w:r w:rsidR="00402BDD">
          <w:rPr>
            <w:rFonts w:cs="Arial"/>
          </w:rPr>
          <w:t xml:space="preserve"> </w:t>
        </w:r>
      </w:ins>
      <w:r w:rsidRPr="00EA06E3">
        <w:rPr>
          <w:rFonts w:cs="Arial"/>
        </w:rPr>
        <w:t>Measure the thickness of the label plus the release liner, the release liner alone, and obtain the label thickness by subtraction.</w:t>
      </w:r>
    </w:p>
    <w:p w:rsidR="009D3738" w:rsidRDefault="009D3738" w:rsidP="00076B69">
      <w:pPr>
        <w:pStyle w:val="Heading2"/>
      </w:pPr>
      <w:bookmarkStart w:id="2579" w:name="_Ref214277098"/>
      <w:bookmarkStart w:id="2580" w:name="_Toc330282456"/>
      <w:r w:rsidRPr="00291200">
        <w:rPr>
          <w:lang w:val="en-US"/>
        </w:rPr>
        <w:t xml:space="preserve">Bar Code </w:t>
      </w:r>
      <w:del w:id="2581" w:author="jamie.lizarraga" w:date="2012-06-13T09:27:00Z">
        <w:r w:rsidRPr="00291200" w:rsidDel="001260A7">
          <w:rPr>
            <w:lang w:val="en-US"/>
          </w:rPr>
          <w:delText xml:space="preserve">and Two-dimensional Symbology </w:delText>
        </w:r>
      </w:del>
      <w:r w:rsidRPr="00291200">
        <w:rPr>
          <w:lang w:val="en-US"/>
        </w:rPr>
        <w:t>Verification</w:t>
      </w:r>
      <w:bookmarkEnd w:id="2579"/>
      <w:bookmarkEnd w:id="2580"/>
    </w:p>
    <w:p w:rsidR="009D3738" w:rsidRDefault="009D3738" w:rsidP="009D3738">
      <w:r>
        <w:t>Using a verifier conforming to ISO/IEC 15426-1 (linear symbols) or ISO/IEC 15426-2 (</w:t>
      </w:r>
      <w:ins w:id="2582" w:author="jamie.lizarraga" w:date="2012-06-13T09:27:00Z">
        <w:r w:rsidR="001260A7">
          <w:t>two-dimensional</w:t>
        </w:r>
      </w:ins>
      <w:del w:id="2583" w:author="jamie.lizarraga" w:date="2012-06-13T09:27:00Z">
        <w:r w:rsidDel="001260A7">
          <w:delText>2D</w:delText>
        </w:r>
      </w:del>
      <w:r>
        <w:t xml:space="preserve"> symbols) determine conformance to symbol print quality application requirements. </w:t>
      </w:r>
      <w:ins w:id="2584" w:author="aaron.wiest" w:date="2012-06-11T17:12:00Z">
        <w:r w:rsidR="00402BDD">
          <w:t xml:space="preserve"> </w:t>
        </w:r>
      </w:ins>
      <w:r>
        <w:t>Symbol print quality shall be determined in accordance with ISO/IEC 15416 (linear symbols) or ISO/IEC 15415 (</w:t>
      </w:r>
      <w:del w:id="2585" w:author="jamie.lizarraga" w:date="2012-06-15T08:59:00Z">
        <w:r w:rsidDel="000D44BB">
          <w:delText xml:space="preserve">2D </w:delText>
        </w:r>
      </w:del>
      <w:ins w:id="2586" w:author="jamie.lizarraga" w:date="2012-06-15T08:59:00Z">
        <w:r w:rsidR="000D44BB">
          <w:t xml:space="preserve">two-dimensional </w:t>
        </w:r>
      </w:ins>
      <w:r>
        <w:t xml:space="preserve">symbols). </w:t>
      </w:r>
      <w:ins w:id="2587" w:author="aaron.wiest" w:date="2012-06-11T17:12:00Z">
        <w:r w:rsidR="00402BDD">
          <w:t xml:space="preserve"> </w:t>
        </w:r>
      </w:ins>
      <w:r>
        <w:t xml:space="preserve">For symbols marked directly on substrates, the ISO/IEC 29158 Information technology – </w:t>
      </w:r>
      <w:proofErr w:type="gramStart"/>
      <w:ins w:id="2588" w:author="jamie.lizarraga" w:date="2012-06-13T09:29:00Z">
        <w:r w:rsidR="001260A7">
          <w:t>A</w:t>
        </w:r>
      </w:ins>
      <w:proofErr w:type="gramEnd"/>
      <w:del w:id="2589" w:author="jamie.lizarraga" w:date="2012-06-13T09:29:00Z">
        <w:r w:rsidDel="001260A7">
          <w:delText>a</w:delText>
        </w:r>
      </w:del>
      <w:r>
        <w:t>utomatic identification</w:t>
      </w:r>
      <w:ins w:id="2590" w:author="jamie.lizarraga" w:date="2012-06-13T09:29:00Z">
        <w:r w:rsidR="001260A7">
          <w:t xml:space="preserve"> and data capture techniques</w:t>
        </w:r>
      </w:ins>
      <w:r>
        <w:t xml:space="preserve"> </w:t>
      </w:r>
      <w:ins w:id="2591" w:author="jamie.lizarraga" w:date="2012-06-13T09:29:00Z">
        <w:r w:rsidR="001260A7">
          <w:t xml:space="preserve">– Direct </w:t>
        </w:r>
      </w:ins>
      <w:del w:id="2592" w:author="jamie.lizarraga" w:date="2012-06-13T09:29:00Z">
        <w:r w:rsidDel="001260A7">
          <w:delText xml:space="preserve">- </w:delText>
        </w:r>
      </w:del>
      <w:del w:id="2593" w:author="jamie.lizarraga" w:date="2012-06-13T09:30:00Z">
        <w:r w:rsidDel="001260A7">
          <w:delText>direct p</w:delText>
        </w:r>
      </w:del>
      <w:ins w:id="2594" w:author="jamie.lizarraga" w:date="2012-06-13T09:30:00Z">
        <w:r w:rsidR="001260A7">
          <w:t>P</w:t>
        </w:r>
      </w:ins>
      <w:r>
        <w:t xml:space="preserve">art </w:t>
      </w:r>
      <w:del w:id="2595" w:author="jamie.lizarraga" w:date="2012-06-13T09:30:00Z">
        <w:r w:rsidDel="001260A7">
          <w:delText>m</w:delText>
        </w:r>
      </w:del>
      <w:ins w:id="2596" w:author="jamie.lizarraga" w:date="2012-06-13T09:30:00Z">
        <w:r w:rsidR="001260A7">
          <w:t>M</w:t>
        </w:r>
      </w:ins>
      <w:r>
        <w:t xml:space="preserve">arked (DPM) </w:t>
      </w:r>
      <w:del w:id="2597" w:author="jamie.lizarraga" w:date="2012-06-13T09:30:00Z">
        <w:r w:rsidDel="001260A7">
          <w:delText>q</w:delText>
        </w:r>
      </w:del>
      <w:ins w:id="2598" w:author="jamie.lizarraga" w:date="2012-06-13T09:30:00Z">
        <w:r w:rsidR="001260A7">
          <w:t>Q</w:t>
        </w:r>
      </w:ins>
      <w:r>
        <w:t xml:space="preserve">uality </w:t>
      </w:r>
      <w:del w:id="2599" w:author="jamie.lizarraga" w:date="2012-06-13T09:30:00Z">
        <w:r w:rsidDel="001260A7">
          <w:delText>g</w:delText>
        </w:r>
      </w:del>
      <w:ins w:id="2600" w:author="jamie.lizarraga" w:date="2012-06-19T10:54:00Z">
        <w:r w:rsidR="00F76516">
          <w:t>G</w:t>
        </w:r>
      </w:ins>
      <w:r>
        <w:t>uideline shall be used.</w:t>
      </w:r>
    </w:p>
    <w:p w:rsidR="009D3738" w:rsidRDefault="009D3738" w:rsidP="00076B69">
      <w:pPr>
        <w:pStyle w:val="Heading2"/>
      </w:pPr>
      <w:bookmarkStart w:id="2601" w:name="_Ref323641677"/>
      <w:bookmarkStart w:id="2602" w:name="_Toc330282457"/>
      <w:r>
        <w:t>Nature of Adhesive</w:t>
      </w:r>
      <w:bookmarkEnd w:id="2601"/>
      <w:bookmarkEnd w:id="2602"/>
    </w:p>
    <w:p w:rsidR="009D3738" w:rsidRDefault="009D3738" w:rsidP="009D3738">
      <w:pPr>
        <w:rPr>
          <w:rFonts w:cs="Arial"/>
        </w:rPr>
      </w:pPr>
      <w:del w:id="2603" w:author="aaron.wiest" w:date="2012-05-01T13:17:00Z">
        <w:r w:rsidRPr="00F73439" w:rsidDel="000F4FB7">
          <w:rPr>
            <w:rFonts w:cs="Arial"/>
            <w:highlight w:val="yellow"/>
          </w:rPr>
          <w:delText>(Define test procedures for permanent/</w:delText>
        </w:r>
        <w:r w:rsidDel="000F4FB7">
          <w:rPr>
            <w:rFonts w:cs="Arial"/>
            <w:highlight w:val="yellow"/>
          </w:rPr>
          <w:delText>removable</w:delText>
        </w:r>
        <w:r w:rsidRPr="00F73439" w:rsidDel="000F4FB7">
          <w:rPr>
            <w:rFonts w:cs="Arial"/>
            <w:highlight w:val="yellow"/>
          </w:rPr>
          <w:delText xml:space="preserve"> adhesives</w:delText>
        </w:r>
        <w:r w:rsidDel="000F4FB7">
          <w:rPr>
            <w:rFonts w:cs="Arial"/>
            <w:highlight w:val="yellow"/>
          </w:rPr>
          <w:delText xml:space="preserve"> – remove reqt from this clause</w:delText>
        </w:r>
        <w:r w:rsidRPr="00F73439" w:rsidDel="000F4FB7">
          <w:rPr>
            <w:rFonts w:cs="Arial"/>
            <w:highlight w:val="yellow"/>
          </w:rPr>
          <w:delText>)</w:delText>
        </w:r>
        <w:r w:rsidDel="000F4FB7">
          <w:rPr>
            <w:rFonts w:cs="Arial"/>
          </w:rPr>
          <w:delText xml:space="preserve"> </w:delText>
        </w:r>
      </w:del>
      <w:r w:rsidRPr="00EA06E3">
        <w:rPr>
          <w:rFonts w:cs="Arial"/>
        </w:rPr>
        <w:t>The</w:t>
      </w:r>
      <w:del w:id="2604" w:author="aaron.wiest" w:date="2012-06-11T17:12:00Z">
        <w:r w:rsidRPr="00EA06E3" w:rsidDel="00402BDD">
          <w:rPr>
            <w:rFonts w:cs="Arial"/>
          </w:rPr>
          <w:delText xml:space="preserve"> </w:delText>
        </w:r>
      </w:del>
      <w:del w:id="2605" w:author="aaron.wiest" w:date="2012-05-01T13:17:00Z">
        <w:r w:rsidRPr="00EA06E3" w:rsidDel="000F4FB7">
          <w:rPr>
            <w:rFonts w:cs="Arial"/>
          </w:rPr>
          <w:delText>general nature of the</w:delText>
        </w:r>
      </w:del>
      <w:r w:rsidRPr="00EA06E3">
        <w:rPr>
          <w:rFonts w:cs="Arial"/>
        </w:rPr>
        <w:t xml:space="preserve"> adhesive shall be </w:t>
      </w:r>
      <w:del w:id="2606" w:author="aaron.wiest" w:date="2012-05-01T13:17:00Z">
        <w:r w:rsidRPr="00EA06E3" w:rsidDel="000F4FB7">
          <w:rPr>
            <w:rFonts w:cs="Arial"/>
          </w:rPr>
          <w:delText>permanent, pressure sensitive</w:delText>
        </w:r>
        <w:r w:rsidDel="000F4FB7">
          <w:rPr>
            <w:rFonts w:cs="Arial"/>
          </w:rPr>
          <w:delText xml:space="preserve"> and</w:delText>
        </w:r>
      </w:del>
      <w:del w:id="2607" w:author="jamie.lizarraga" w:date="2012-06-15T08:59:00Z">
        <w:r w:rsidDel="000D44BB">
          <w:rPr>
            <w:rFonts w:cs="Arial"/>
          </w:rPr>
          <w:delText xml:space="preserve"> </w:delText>
        </w:r>
      </w:del>
      <w:r>
        <w:rPr>
          <w:rFonts w:cs="Arial"/>
        </w:rPr>
        <w:t xml:space="preserve">free from bubbles, voids, </w:t>
      </w:r>
      <w:r w:rsidRPr="00EA06E3">
        <w:rPr>
          <w:rFonts w:cs="Arial"/>
        </w:rPr>
        <w:t>and foreign matter</w:t>
      </w:r>
      <w:r>
        <w:rPr>
          <w:rFonts w:cs="Arial"/>
        </w:rPr>
        <w:t>.</w:t>
      </w:r>
      <w:r w:rsidRPr="009A0C78">
        <w:t xml:space="preserve"> </w:t>
      </w:r>
      <w:ins w:id="2608" w:author="aaron.wiest" w:date="2012-06-11T17:12:00Z">
        <w:r w:rsidR="00402BDD">
          <w:t xml:space="preserve"> </w:t>
        </w:r>
      </w:ins>
      <w:r w:rsidRPr="006E5E60">
        <w:t>The adhes</w:t>
      </w:r>
      <w:r>
        <w:t>ive shall be</w:t>
      </w:r>
      <w:del w:id="2609" w:author="jamie.lizarraga" w:date="2012-06-15T08:59:00Z">
        <w:r w:rsidRPr="006E5E60" w:rsidDel="000D44BB">
          <w:delText xml:space="preserve"> </w:delText>
        </w:r>
      </w:del>
      <w:del w:id="2610" w:author="aaron.wiest" w:date="2012-05-01T13:18:00Z">
        <w:r w:rsidRPr="006E5E60" w:rsidDel="000F4FB7">
          <w:delText>liquid</w:delText>
        </w:r>
      </w:del>
      <w:r w:rsidRPr="006E5E60">
        <w:t xml:space="preserve"> </w:t>
      </w:r>
      <w:ins w:id="2611" w:author="aaron.wiest" w:date="2012-05-01T13:18:00Z">
        <w:r w:rsidR="000F4FB7">
          <w:t xml:space="preserve">water </w:t>
        </w:r>
      </w:ins>
      <w:r w:rsidRPr="006E5E60">
        <w:t>insoluble</w:t>
      </w:r>
      <w:del w:id="2612" w:author="jamie.lizarraga" w:date="2012-06-13T09:31:00Z">
        <w:r w:rsidRPr="006E5E60" w:rsidDel="00DD1A21">
          <w:delText>,</w:delText>
        </w:r>
      </w:del>
      <w:r w:rsidRPr="006E5E60">
        <w:t xml:space="preserve"> and shall require no moisture, heat, or other preparation prior to, or after application to, clean, dry surfaces.  Any other surface conditions or method </w:t>
      </w:r>
      <w:r>
        <w:rPr>
          <w:rStyle w:val="CommentReference"/>
          <w:vanish/>
        </w:rPr>
        <w:commentReference w:id="2613"/>
      </w:r>
      <w:r w:rsidRPr="006E5E60">
        <w:t xml:space="preserve">of application shall be specified. </w:t>
      </w:r>
      <w:r>
        <w:t xml:space="preserve"> </w:t>
      </w:r>
      <w:r w:rsidRPr="006E5E60">
        <w:t>There shall be no excessive bleeding of adhesive from the edges of the labels</w:t>
      </w:r>
      <w:ins w:id="2614" w:author="jamie.lizarraga" w:date="2012-05-07T18:59:00Z">
        <w:r w:rsidR="00B76278">
          <w:t>.</w:t>
        </w:r>
      </w:ins>
    </w:p>
    <w:p w:rsidR="009D3738" w:rsidRDefault="009D3738" w:rsidP="00076B69">
      <w:pPr>
        <w:pStyle w:val="Heading2"/>
      </w:pPr>
      <w:bookmarkStart w:id="2615" w:name="_Ref233536890"/>
      <w:bookmarkStart w:id="2616" w:name="_Toc330282458"/>
      <w:r>
        <w:t>Standard Test Conditions</w:t>
      </w:r>
      <w:bookmarkEnd w:id="2615"/>
      <w:bookmarkEnd w:id="2616"/>
    </w:p>
    <w:p w:rsidR="009D3738" w:rsidRPr="00F54BB8" w:rsidRDefault="009D3738" w:rsidP="009D3738">
      <w:commentRangeStart w:id="2617"/>
      <w:r w:rsidRPr="00F54BB8">
        <w:t xml:space="preserve">Standard </w:t>
      </w:r>
      <w:r>
        <w:t xml:space="preserve">test </w:t>
      </w:r>
      <w:r w:rsidRPr="00F54BB8">
        <w:t>conditions shall be a temperature of 73.5 degrees F, +/- 2 degrees F and a relative humidity at that temperature of 50 +/- 4 percent.</w:t>
      </w:r>
      <w:commentRangeEnd w:id="2617"/>
      <w:r w:rsidR="00906661">
        <w:rPr>
          <w:rStyle w:val="CommentReference"/>
        </w:rPr>
        <w:commentReference w:id="2617"/>
      </w:r>
    </w:p>
    <w:p w:rsidR="009D3738" w:rsidRDefault="009D3738" w:rsidP="00076B69">
      <w:pPr>
        <w:pStyle w:val="Heading2"/>
      </w:pPr>
      <w:bookmarkStart w:id="2618" w:name="_Ref323883671"/>
      <w:bookmarkStart w:id="2619" w:name="_Toc330282459"/>
      <w:r>
        <w:t xml:space="preserve">Application </w:t>
      </w:r>
      <w:del w:id="2620" w:author="aaron.wiest" w:date="2012-07-16T19:54:00Z">
        <w:r w:rsidDel="00057631">
          <w:delText>t</w:delText>
        </w:r>
      </w:del>
      <w:ins w:id="2621" w:author="aaron.wiest" w:date="2012-07-16T19:54:00Z">
        <w:r w:rsidR="00057631">
          <w:t>T</w:t>
        </w:r>
      </w:ins>
      <w:r>
        <w:t>emperature</w:t>
      </w:r>
      <w:bookmarkEnd w:id="2618"/>
      <w:bookmarkEnd w:id="2619"/>
    </w:p>
    <w:p w:rsidR="009D3738" w:rsidRDefault="009D3738" w:rsidP="009D3738">
      <w:commentRangeStart w:id="2622"/>
      <w:r>
        <w:t xml:space="preserve">The application temperature is the temperature of the </w:t>
      </w:r>
      <w:r w:rsidRPr="001A0752">
        <w:t xml:space="preserve">substrate </w:t>
      </w:r>
      <w:r>
        <w:t xml:space="preserve">to which the label is applied. </w:t>
      </w:r>
      <w:ins w:id="2623" w:author="aaron.wiest" w:date="2012-06-11T17:12:00Z">
        <w:r w:rsidR="00402BDD">
          <w:t xml:space="preserve"> </w:t>
        </w:r>
      </w:ins>
      <w:r w:rsidRPr="006E5E60">
        <w:t xml:space="preserve">The </w:t>
      </w:r>
      <w:r>
        <w:t>labels shall be applied at</w:t>
      </w:r>
      <w:r w:rsidRPr="00833376">
        <w:t xml:space="preserve"> </w:t>
      </w:r>
      <w:r>
        <w:t>s</w:t>
      </w:r>
      <w:r w:rsidRPr="006E5E60">
        <w:t xml:space="preserve">tandard </w:t>
      </w:r>
      <w:r>
        <w:t xml:space="preserve">test </w:t>
      </w:r>
      <w:r w:rsidRPr="006E5E60">
        <w:t>conditions</w:t>
      </w:r>
      <w:r>
        <w:t xml:space="preserve"> (see </w:t>
      </w:r>
      <w:ins w:id="2624" w:author="aaron.wiest" w:date="2012-06-11T17:08:00Z">
        <w:r w:rsidR="00402BDD">
          <w:t xml:space="preserve">clause </w:t>
        </w:r>
      </w:ins>
      <w:ins w:id="2625" w:author="aaron.wiest" w:date="2012-06-11T11:28:00Z">
        <w:r w:rsidR="00751E16">
          <w:fldChar w:fldCharType="begin"/>
        </w:r>
        <w:r w:rsidR="007A2626">
          <w:instrText xml:space="preserve"> REF _Ref233536890 \r \h </w:instrText>
        </w:r>
      </w:ins>
      <w:r w:rsidR="00751E16">
        <w:fldChar w:fldCharType="separate"/>
      </w:r>
      <w:ins w:id="2626" w:author="jamie.lizarraga" w:date="2012-06-15T07:58:00Z">
        <w:r w:rsidR="00B82FEF">
          <w:t>5.4</w:t>
        </w:r>
      </w:ins>
      <w:ins w:id="2627" w:author="aaron.wiest" w:date="2012-06-11T11:28:00Z">
        <w:r w:rsidR="00751E16">
          <w:fldChar w:fldCharType="end"/>
        </w:r>
      </w:ins>
      <w:del w:id="2628" w:author="aaron.wiest" w:date="2012-06-11T17:08:00Z">
        <w:r w:rsidDel="00402BDD">
          <w:delText>clause</w:delText>
        </w:r>
      </w:del>
      <w:del w:id="2629" w:author="aaron.wiest" w:date="2012-06-11T17:09:00Z">
        <w:r w:rsidDel="00402BDD">
          <w:delText xml:space="preserve"> 9.4</w:delText>
        </w:r>
      </w:del>
      <w:r>
        <w:t>) but should be capable of being applied at temperatures</w:t>
      </w:r>
      <w:r w:rsidRPr="006E5E60">
        <w:t xml:space="preserve"> between 40 degrees F and 110 degrees F</w:t>
      </w:r>
      <w:ins w:id="2630" w:author="aaron.wiest" w:date="2012-05-04T08:24:00Z">
        <w:r w:rsidR="000E2F6F">
          <w:t xml:space="preserve"> per manufacturer specification</w:t>
        </w:r>
      </w:ins>
      <w:r w:rsidRPr="006E5E60">
        <w:t>.  If the labels are to be applied at temperatures lower than 40 degrees F or higher than 110 degrees F, the procuring activity will specify the application, surface, and overall environmental temperatures as to meet the performance objectives of this specification</w:t>
      </w:r>
      <w:commentRangeEnd w:id="2622"/>
      <w:r w:rsidR="00B50107">
        <w:rPr>
          <w:rStyle w:val="CommentReference"/>
        </w:rPr>
        <w:commentReference w:id="2622"/>
      </w:r>
      <w:ins w:id="2631" w:author="jamie.lizarraga" w:date="2012-06-15T09:00:00Z">
        <w:r w:rsidR="000D44BB">
          <w:t>.</w:t>
        </w:r>
      </w:ins>
    </w:p>
    <w:p w:rsidR="009D3738" w:rsidRDefault="009D3738" w:rsidP="00076B69">
      <w:pPr>
        <w:pStyle w:val="Heading2"/>
      </w:pPr>
      <w:bookmarkStart w:id="2632" w:name="_Ref216679986"/>
      <w:bookmarkStart w:id="2633" w:name="_Toc330282460"/>
      <w:r>
        <w:lastRenderedPageBreak/>
        <w:t>Adhesive Strength</w:t>
      </w:r>
      <w:bookmarkEnd w:id="2632"/>
      <w:bookmarkEnd w:id="2633"/>
    </w:p>
    <w:p w:rsidR="009D3738" w:rsidRDefault="009D3738" w:rsidP="009D3738">
      <w:r>
        <w:rPr>
          <w:rFonts w:cs="Arial"/>
        </w:rPr>
        <w:t xml:space="preserve">The </w:t>
      </w:r>
      <w:r w:rsidRPr="00EA06E3">
        <w:rPr>
          <w:rFonts w:cs="Arial"/>
        </w:rPr>
        <w:t>determination of the adhesive strength of test labels consist</w:t>
      </w:r>
      <w:ins w:id="2634" w:author="jamie.lizarraga" w:date="2012-06-15T09:01:00Z">
        <w:r w:rsidR="000D44BB">
          <w:rPr>
            <w:rFonts w:cs="Arial"/>
          </w:rPr>
          <w:t>s</w:t>
        </w:r>
      </w:ins>
      <w:r w:rsidRPr="00EA06E3">
        <w:rPr>
          <w:rFonts w:cs="Arial"/>
        </w:rPr>
        <w:t xml:space="preserve"> of the</w:t>
      </w:r>
      <w:del w:id="2635" w:author="aaron.wiest" w:date="2012-06-11T17:12:00Z">
        <w:r w:rsidRPr="00EA06E3" w:rsidDel="00402BDD">
          <w:rPr>
            <w:rFonts w:cs="Arial"/>
          </w:rPr>
          <w:delText xml:space="preserve"> </w:delText>
        </w:r>
      </w:del>
      <w:del w:id="2636" w:author="aaron.wiest" w:date="2012-06-11T10:43:00Z">
        <w:r w:rsidRPr="00EA06E3" w:rsidDel="001E1F6B">
          <w:rPr>
            <w:rFonts w:cs="Arial"/>
          </w:rPr>
          <w:delText>proper</w:delText>
        </w:r>
      </w:del>
      <w:r w:rsidRPr="00EA06E3">
        <w:rPr>
          <w:rFonts w:cs="Arial"/>
        </w:rPr>
        <w:t xml:space="preserve"> test label size, </w:t>
      </w:r>
      <w:ins w:id="2637" w:author="aaron.wiest" w:date="2012-06-11T10:43:00Z">
        <w:r w:rsidR="0004229A">
          <w:rPr>
            <w:rFonts w:cs="Arial"/>
          </w:rPr>
          <w:t xml:space="preserve">test panel material, </w:t>
        </w:r>
      </w:ins>
      <w:r w:rsidRPr="00EA06E3">
        <w:rPr>
          <w:rFonts w:cs="Arial"/>
        </w:rPr>
        <w:t>panel preparation</w:t>
      </w:r>
      <w:ins w:id="2638" w:author="aaron.wiest" w:date="2012-06-11T10:44:00Z">
        <w:r w:rsidR="0004229A">
          <w:rPr>
            <w:rFonts w:cs="Arial"/>
          </w:rPr>
          <w:t>,</w:t>
        </w:r>
      </w:ins>
      <w:r w:rsidRPr="00EA06E3">
        <w:rPr>
          <w:rFonts w:cs="Arial"/>
        </w:rPr>
        <w:t xml:space="preserve"> and panel conditioning for the appropriate application.</w:t>
      </w:r>
      <w:ins w:id="2639" w:author="aaron.wiest" w:date="2012-07-17T10:39:00Z">
        <w:r w:rsidR="00CF63FD">
          <w:rPr>
            <w:rFonts w:cs="Arial"/>
          </w:rPr>
          <w:t xml:space="preserve">  An item marked with intrusive markings may not require tests for adhesion strength.</w:t>
        </w:r>
      </w:ins>
      <w:del w:id="2640" w:author="aaron.wiest" w:date="2012-06-11T17:12:00Z">
        <w:r w:rsidRPr="00D36CFA" w:rsidDel="00402BDD">
          <w:rPr>
            <w:rFonts w:cs="Arial"/>
          </w:rPr>
          <w:delText xml:space="preserve"> </w:delText>
        </w:r>
      </w:del>
      <w:del w:id="2641" w:author="aaron.wiest" w:date="2012-05-01T14:02:00Z">
        <w:r w:rsidDel="00B50107">
          <w:rPr>
            <w:rFonts w:cs="Arial"/>
          </w:rPr>
          <w:delText xml:space="preserve">See </w:delText>
        </w:r>
        <w:r w:rsidRPr="00D36CFA" w:rsidDel="00B50107">
          <w:rPr>
            <w:rFonts w:cs="Arial"/>
          </w:rPr>
          <w:delText xml:space="preserve">clauses </w:delText>
        </w:r>
        <w:r w:rsidR="00751E16" w:rsidDel="00B50107">
          <w:fldChar w:fldCharType="begin"/>
        </w:r>
        <w:r w:rsidR="006B7637" w:rsidDel="00B50107">
          <w:delInstrText xml:space="preserve"> REF _Ref214355638 \r \h  \* MERGEFORMAT </w:delInstrText>
        </w:r>
        <w:r w:rsidR="00751E16" w:rsidDel="00B50107">
          <w:fldChar w:fldCharType="separate"/>
        </w:r>
        <w:r w:rsidRPr="00F73439" w:rsidDel="00B50107">
          <w:rPr>
            <w:rFonts w:cs="Arial"/>
            <w:highlight w:val="yellow"/>
          </w:rPr>
          <w:delText>9.6.1</w:delText>
        </w:r>
        <w:r w:rsidR="00751E16" w:rsidDel="00B50107">
          <w:fldChar w:fldCharType="end"/>
        </w:r>
        <w:r w:rsidRPr="00F73439" w:rsidDel="00B50107">
          <w:rPr>
            <w:rFonts w:cs="Arial"/>
            <w:highlight w:val="yellow"/>
          </w:rPr>
          <w:delText xml:space="preserve"> through 9.6.8</w:delText>
        </w:r>
        <w:r w:rsidDel="00B50107">
          <w:rPr>
            <w:rFonts w:cs="Arial"/>
          </w:rPr>
          <w:delText xml:space="preserve">. </w:delText>
        </w:r>
        <w:r w:rsidRPr="00D36CFA" w:rsidDel="00B50107">
          <w:rPr>
            <w:rFonts w:cs="Arial"/>
            <w:highlight w:val="yellow"/>
          </w:rPr>
          <w:delText xml:space="preserve"> </w:delText>
        </w:r>
        <w:r w:rsidRPr="00D347AB" w:rsidDel="00B50107">
          <w:rPr>
            <w:rFonts w:cs="Arial"/>
            <w:highlight w:val="yellow"/>
          </w:rPr>
          <w:delText xml:space="preserve">For labels subject to solvents or detergents, the additional tests in clauses </w:delText>
        </w:r>
        <w:r w:rsidR="00751E16" w:rsidDel="00B50107">
          <w:fldChar w:fldCharType="begin"/>
        </w:r>
        <w:r w:rsidR="006B7637" w:rsidDel="00B50107">
          <w:delInstrText xml:space="preserve"> REF _Ref214356318 \r \h  \* MERGEFORMAT </w:delInstrText>
        </w:r>
        <w:r w:rsidR="00751E16" w:rsidDel="00B50107">
          <w:fldChar w:fldCharType="separate"/>
        </w:r>
        <w:r w:rsidDel="00B50107">
          <w:rPr>
            <w:rFonts w:cs="Arial"/>
            <w:highlight w:val="yellow"/>
          </w:rPr>
          <w:delText>9.6.9</w:delText>
        </w:r>
        <w:r w:rsidR="00751E16" w:rsidDel="00B50107">
          <w:fldChar w:fldCharType="end"/>
        </w:r>
        <w:r w:rsidRPr="00D347AB" w:rsidDel="00B50107">
          <w:rPr>
            <w:rFonts w:cs="Arial"/>
            <w:highlight w:val="yellow"/>
          </w:rPr>
          <w:delText xml:space="preserve"> or </w:delText>
        </w:r>
        <w:r w:rsidR="00751E16" w:rsidDel="00B50107">
          <w:fldChar w:fldCharType="begin"/>
        </w:r>
        <w:r w:rsidR="006B7637" w:rsidDel="00B50107">
          <w:delInstrText xml:space="preserve"> REF _Ref214356346 \r \h  \* MERGEFORMAT </w:delInstrText>
        </w:r>
        <w:r w:rsidR="00751E16" w:rsidDel="00B50107">
          <w:fldChar w:fldCharType="separate"/>
        </w:r>
        <w:r w:rsidDel="00B50107">
          <w:rPr>
            <w:rFonts w:cs="Arial"/>
            <w:highlight w:val="yellow"/>
          </w:rPr>
          <w:delText>9.6.10</w:delText>
        </w:r>
        <w:r w:rsidR="00751E16" w:rsidDel="00B50107">
          <w:fldChar w:fldCharType="end"/>
        </w:r>
        <w:r w:rsidRPr="00D347AB" w:rsidDel="00B50107">
          <w:rPr>
            <w:rFonts w:cs="Arial"/>
            <w:highlight w:val="yellow"/>
          </w:rPr>
          <w:delText xml:space="preserve"> need to be performed as appropriate for the application.</w:delText>
        </w:r>
      </w:del>
    </w:p>
    <w:p w:rsidR="00352FBB" w:rsidRDefault="009D3738">
      <w:pPr>
        <w:pStyle w:val="Heading3"/>
        <w:pPrChange w:id="2642" w:author="aaron.wiest" w:date="2012-06-11T16:11:00Z">
          <w:pPr>
            <w:pStyle w:val="Heading2"/>
          </w:pPr>
        </w:pPrChange>
      </w:pPr>
      <w:bookmarkStart w:id="2643" w:name="_Ref214355638"/>
      <w:bookmarkStart w:id="2644" w:name="_Toc330282461"/>
      <w:r>
        <w:t>Test Label Size</w:t>
      </w:r>
      <w:bookmarkEnd w:id="2643"/>
      <w:bookmarkEnd w:id="2644"/>
    </w:p>
    <w:p w:rsidR="009D3738" w:rsidRDefault="009D3738" w:rsidP="009D3738">
      <w:r w:rsidRPr="00EA06E3">
        <w:rPr>
          <w:rFonts w:cs="Arial"/>
        </w:rPr>
        <w:t>A minimum label size of 10 mm (0.25 inch) by 25.4 mm (1.0 inch) sh</w:t>
      </w:r>
      <w:r>
        <w:rPr>
          <w:rFonts w:cs="Arial"/>
        </w:rPr>
        <w:t>all</w:t>
      </w:r>
      <w:r w:rsidRPr="00EA06E3">
        <w:rPr>
          <w:rFonts w:cs="Arial"/>
        </w:rPr>
        <w:t xml:space="preserve"> be used for adhesion measurements. </w:t>
      </w:r>
      <w:ins w:id="2645" w:author="aaron.wiest" w:date="2012-06-11T17:13:00Z">
        <w:r w:rsidR="00402BDD">
          <w:rPr>
            <w:rFonts w:cs="Arial"/>
          </w:rPr>
          <w:t xml:space="preserve"> </w:t>
        </w:r>
      </w:ins>
      <w:r w:rsidRPr="00EA06E3">
        <w:rPr>
          <w:rFonts w:cs="Arial"/>
        </w:rPr>
        <w:t>When possible, it is recommended to use the actual label size intended for the application</w:t>
      </w:r>
      <w:r>
        <w:rPr>
          <w:rFonts w:cs="Arial"/>
        </w:rPr>
        <w:t xml:space="preserve"> if it is larger than the minimum size</w:t>
      </w:r>
      <w:r w:rsidRPr="00EA06E3">
        <w:rPr>
          <w:rFonts w:cs="Arial"/>
        </w:rPr>
        <w:t>.</w:t>
      </w:r>
      <w:del w:id="2646" w:author="aaron.wiest" w:date="2012-06-11T17:13:00Z">
        <w:r w:rsidRPr="00EA06E3" w:rsidDel="00402BDD">
          <w:rPr>
            <w:rFonts w:cs="Arial"/>
          </w:rPr>
          <w:delText xml:space="preserve"> </w:delText>
        </w:r>
      </w:del>
      <w:del w:id="2647" w:author="aaron.wiest" w:date="2012-05-04T08:26:00Z">
        <w:r w:rsidRPr="00EA06E3" w:rsidDel="00EE0BDA">
          <w:rPr>
            <w:rFonts w:cs="Arial"/>
          </w:rPr>
          <w:delText>Obtain a</w:delText>
        </w:r>
        <w:r w:rsidRPr="00F73439" w:rsidDel="00EE0BDA">
          <w:rPr>
            <w:rFonts w:cs="Arial"/>
            <w:lang w:val="en-US"/>
          </w:rPr>
          <w:delText xml:space="preserve"> rubber</w:delText>
        </w:r>
        <w:r w:rsidRPr="00F73439" w:rsidDel="00EE0BDA">
          <w:rPr>
            <w:rFonts w:cs="Arial"/>
            <w:lang w:val="en-US"/>
          </w:rPr>
          <w:noBreakHyphen/>
          <w:delText>covered</w:delText>
        </w:r>
        <w:r w:rsidRPr="00EA06E3" w:rsidDel="00EE0BDA">
          <w:rPr>
            <w:rFonts w:cs="Arial"/>
          </w:rPr>
          <w:delText xml:space="preserve"> steel roller (per ASTM D-100</w:delText>
        </w:r>
        <w:r w:rsidDel="00EE0BDA">
          <w:rPr>
            <w:rFonts w:cs="Arial"/>
          </w:rPr>
          <w:delText>0</w:delText>
        </w:r>
        <w:r w:rsidRPr="00EA06E3" w:rsidDel="00EE0BDA">
          <w:rPr>
            <w:rFonts w:cs="Arial"/>
          </w:rPr>
          <w:delText xml:space="preserve"> Section 40.3) and prepare at least 2 stainless steel panels (per ASTM D 1000, Method A).</w:delText>
        </w:r>
      </w:del>
    </w:p>
    <w:p w:rsidR="009D3738" w:rsidRDefault="009D3738" w:rsidP="00076B69">
      <w:pPr>
        <w:pStyle w:val="Heading3"/>
      </w:pPr>
      <w:bookmarkStart w:id="2648" w:name="_Ref224122089"/>
      <w:bookmarkStart w:id="2649" w:name="_Ref233537047"/>
      <w:bookmarkStart w:id="2650" w:name="_Ref233537066"/>
      <w:bookmarkStart w:id="2651" w:name="_Ref323645535"/>
      <w:bookmarkStart w:id="2652" w:name="_Ref323816829"/>
      <w:bookmarkStart w:id="2653" w:name="_Toc330282462"/>
      <w:r>
        <w:t>Label Test Panel Preparation</w:t>
      </w:r>
      <w:bookmarkEnd w:id="2648"/>
      <w:bookmarkEnd w:id="2649"/>
      <w:bookmarkEnd w:id="2650"/>
      <w:bookmarkEnd w:id="2651"/>
      <w:bookmarkEnd w:id="2652"/>
      <w:bookmarkEnd w:id="2653"/>
    </w:p>
    <w:p w:rsidR="00DD1A21" w:rsidRDefault="00DD1A21" w:rsidP="009D3738">
      <w:pPr>
        <w:rPr>
          <w:ins w:id="2654" w:author="jamie.lizarraga" w:date="2012-06-13T09:36:00Z"/>
        </w:rPr>
      </w:pPr>
      <w:moveToRangeStart w:id="2655" w:author="jamie.lizarraga" w:date="2012-06-13T09:36:00Z" w:name="move327343525"/>
      <w:commentRangeStart w:id="2656"/>
      <w:moveTo w:id="2657" w:author="jamie.lizarraga" w:date="2012-06-13T09:36:00Z">
        <w:del w:id="2658" w:author="aaron.wiest" w:date="2012-07-16T21:06:00Z">
          <w:r w:rsidRPr="006E5E60" w:rsidDel="00EE47CF">
            <w:delText xml:space="preserve">Style 1 </w:delText>
          </w:r>
        </w:del>
      </w:moveTo>
      <w:commentRangeEnd w:id="2656"/>
      <w:r w:rsidR="00EE47CF">
        <w:rPr>
          <w:rStyle w:val="CommentReference"/>
        </w:rPr>
        <w:commentReference w:id="2656"/>
      </w:r>
      <w:moveTo w:id="2659" w:author="jamie.lizarraga" w:date="2012-06-13T09:36:00Z">
        <w:del w:id="2660" w:author="aaron.wiest" w:date="2012-07-16T21:06:00Z">
          <w:r w:rsidRPr="006E5E60" w:rsidDel="00EE47CF">
            <w:delText>test panels (stainless steel)</w:delText>
          </w:r>
        </w:del>
      </w:moveTo>
      <w:ins w:id="2661" w:author="aaron.wiest" w:date="2012-07-16T21:06:00Z">
        <w:r w:rsidR="00EE47CF">
          <w:t>Stainless steel test panels</w:t>
        </w:r>
      </w:ins>
      <w:moveTo w:id="2662" w:author="jamie.lizarraga" w:date="2012-06-13T09:36:00Z">
        <w:r w:rsidRPr="006E5E60">
          <w:t>,</w:t>
        </w:r>
        <w:r w:rsidRPr="006E5E60">
          <w:rPr>
            <w:spacing w:val="2"/>
          </w:rPr>
          <w:t xml:space="preserve"> as specified in ASTM D 3330, shall be cleaned with </w:t>
        </w:r>
        <w:proofErr w:type="spellStart"/>
        <w:r w:rsidRPr="006E5E60">
          <w:rPr>
            <w:spacing w:val="2"/>
          </w:rPr>
          <w:t>diacetone</w:t>
        </w:r>
        <w:proofErr w:type="spellEnd"/>
        <w:r w:rsidRPr="006E5E60">
          <w:rPr>
            <w:spacing w:val="2"/>
          </w:rPr>
          <w:t xml:space="preserve"> alcohol (non-residual, technical grade or better) using a lint</w:t>
        </w:r>
        <w:r>
          <w:rPr>
            <w:spacing w:val="2"/>
          </w:rPr>
          <w:t xml:space="preserve"> </w:t>
        </w:r>
        <w:r w:rsidRPr="006E5E60">
          <w:rPr>
            <w:spacing w:val="2"/>
          </w:rPr>
          <w:t xml:space="preserve">free absorbent material such as surgical gauze, wiped dry with </w:t>
        </w:r>
        <w:r w:rsidRPr="006E5E60">
          <w:t>fresh absorbent material, and cleaned twice again with 95% methyl</w:t>
        </w:r>
        <w:r w:rsidRPr="006E5E60">
          <w:rPr>
            <w:spacing w:val="2"/>
          </w:rPr>
          <w:t xml:space="preserve"> alcohol and fresh absorbent material.  </w:t>
        </w:r>
      </w:moveTo>
      <w:ins w:id="2663" w:author="aaron.wiest" w:date="2012-07-16T21:08:00Z">
        <w:r w:rsidR="00EE47CF">
          <w:rPr>
            <w:spacing w:val="2"/>
          </w:rPr>
          <w:t>Test panels made of other materials of interest may be cleaned using the method described for stainless steel test panels, but shall at a minimum</w:t>
        </w:r>
      </w:ins>
      <w:moveTo w:id="2664" w:author="jamie.lizarraga" w:date="2012-06-13T09:36:00Z">
        <w:del w:id="2665" w:author="aaron.wiest" w:date="2012-07-16T21:09:00Z">
          <w:r w:rsidRPr="00187B87" w:rsidDel="00EE47CF">
            <w:delText>Style 2 and 3 test panels shall</w:delText>
          </w:r>
        </w:del>
        <w:r w:rsidRPr="00187B87">
          <w:t xml:space="preserve"> </w:t>
        </w:r>
      </w:moveTo>
      <w:ins w:id="2666" w:author="aaron.wiest" w:date="2012-07-17T09:15:00Z">
        <w:del w:id="2667" w:author="craig.macdougall" w:date="2012-07-25T21:55:00Z">
          <w:r w:rsidR="00966CC2" w:rsidDel="009F294B">
            <w:delText xml:space="preserve">shall </w:delText>
          </w:r>
        </w:del>
      </w:ins>
      <w:moveTo w:id="2668" w:author="jamie.lizarraga" w:date="2012-06-13T09:36:00Z">
        <w:r w:rsidRPr="00187B87">
          <w:t xml:space="preserve">be wiped free of dust and other surface contaminates </w:t>
        </w:r>
        <w:r>
          <w:rPr>
            <w:rStyle w:val="CommentReference"/>
            <w:vanish/>
          </w:rPr>
          <w:commentReference w:id="2669"/>
        </w:r>
        <w:r w:rsidRPr="00187B87">
          <w:t>using lint-free absorbent material, such as surgical gauze or equivalent materi</w:t>
        </w:r>
        <w:r>
          <w:t>a</w:t>
        </w:r>
        <w:r w:rsidRPr="00187B87">
          <w:t xml:space="preserve">l so as not to contaminate </w:t>
        </w:r>
        <w:r>
          <w:t xml:space="preserve">the </w:t>
        </w:r>
        <w:r w:rsidRPr="00187B87">
          <w:t xml:space="preserve">test </w:t>
        </w:r>
      </w:moveTo>
      <w:ins w:id="2670" w:author="aaron.wiest" w:date="2012-07-17T10:40:00Z">
        <w:r w:rsidR="00CF63FD">
          <w:t>panel</w:t>
        </w:r>
      </w:ins>
      <w:moveTo w:id="2671" w:author="jamie.lizarraga" w:date="2012-06-13T09:36:00Z">
        <w:del w:id="2672" w:author="aaron.wiest" w:date="2012-07-17T10:40:00Z">
          <w:r w:rsidRPr="00187B87" w:rsidDel="00CF63FD">
            <w:delText>specimen</w:delText>
          </w:r>
        </w:del>
        <w:r w:rsidRPr="00187B87">
          <w:t>.</w:t>
        </w:r>
        <w:del w:id="2673" w:author="aaron.wiest" w:date="2012-07-16T21:09:00Z">
          <w:r w:rsidRPr="00187B87" w:rsidDel="00EE47CF">
            <w:delText xml:space="preserve">  Style 2 test panels shall utilize the Standard Reference Materiel</w:delText>
          </w:r>
        </w:del>
        <w:del w:id="2674" w:author="aaron.wiest" w:date="2012-07-16T21:10:00Z">
          <w:r w:rsidRPr="00187B87" w:rsidDel="00EE47CF">
            <w:delText xml:space="preserve"> 1810a, </w:delText>
          </w:r>
        </w:del>
      </w:moveTo>
      <w:ins w:id="2675" w:author="jamie.lizarraga" w:date="2012-06-18T10:42:00Z">
        <w:del w:id="2676" w:author="aaron.wiest" w:date="2012-07-16T21:10:00Z">
          <w:r w:rsidR="00F516FF" w:rsidDel="00EE47CF">
            <w:delText xml:space="preserve">and be </w:delText>
          </w:r>
        </w:del>
      </w:ins>
      <w:moveTo w:id="2677" w:author="jamie.lizarraga" w:date="2012-06-13T09:36:00Z">
        <w:del w:id="2678" w:author="aaron.wiest" w:date="2012-07-16T21:10:00Z">
          <w:r w:rsidRPr="00187B87" w:rsidDel="00EE47CF">
            <w:delText>attached to a rigid panel with double coated tape.</w:delText>
          </w:r>
        </w:del>
      </w:moveTo>
      <w:moveToRangeEnd w:id="2655"/>
    </w:p>
    <w:p w:rsidR="009D3738" w:rsidRDefault="009D3738" w:rsidP="009D3738">
      <w:r w:rsidRPr="00EA06E3">
        <w:rPr>
          <w:rFonts w:cs="Arial"/>
        </w:rPr>
        <w:t>Remove labels from the release liner and apply at least four labels to</w:t>
      </w:r>
      <w:ins w:id="2679" w:author="aaron.wiest" w:date="2012-07-16T21:13:00Z">
        <w:r w:rsidR="00EE47CF">
          <w:rPr>
            <w:rFonts w:cs="Arial"/>
          </w:rPr>
          <w:t xml:space="preserve"> s</w:t>
        </w:r>
        <w:r w:rsidR="00EE47CF">
          <w:t>tainless steel test panels</w:t>
        </w:r>
        <w:r w:rsidR="00EE47CF" w:rsidRPr="006E5E60">
          <w:t>,</w:t>
        </w:r>
        <w:r w:rsidR="00EE47CF" w:rsidRPr="006E5E60">
          <w:rPr>
            <w:spacing w:val="2"/>
          </w:rPr>
          <w:t xml:space="preserve"> as specified in ASTM D 3330</w:t>
        </w:r>
        <w:r w:rsidR="00EE47CF">
          <w:rPr>
            <w:spacing w:val="2"/>
          </w:rPr>
          <w:t xml:space="preserve"> or other test panels of interest</w:t>
        </w:r>
      </w:ins>
      <w:del w:id="2680" w:author="aaron.wiest" w:date="2012-06-11T17:13:00Z">
        <w:r w:rsidRPr="00EA06E3" w:rsidDel="00402BDD">
          <w:rPr>
            <w:rFonts w:cs="Arial"/>
          </w:rPr>
          <w:delText xml:space="preserve"> </w:delText>
        </w:r>
      </w:del>
      <w:del w:id="2681" w:author="aaron.wiest" w:date="2012-05-04T08:28:00Z">
        <w:r w:rsidRPr="00EA06E3" w:rsidDel="00EE0BDA">
          <w:rPr>
            <w:rFonts w:cs="Arial"/>
          </w:rPr>
          <w:delText>an ASTM stainless steel test panel</w:delText>
        </w:r>
      </w:del>
      <w:r w:rsidRPr="00EA06E3">
        <w:rPr>
          <w:rFonts w:cs="Arial"/>
        </w:rPr>
        <w:t>, and roll per ASTM D 1000 Section 42</w:t>
      </w:r>
      <w:ins w:id="2682" w:author="jamie.lizarraga" w:date="2012-06-13T09:37:00Z">
        <w:r w:rsidR="00DD1A21">
          <w:rPr>
            <w:rFonts w:cs="Arial"/>
          </w:rPr>
          <w:t>,</w:t>
        </w:r>
      </w:ins>
      <w:r w:rsidRPr="00EA06E3">
        <w:rPr>
          <w:rFonts w:cs="Arial"/>
        </w:rPr>
        <w:t xml:space="preserve"> taking care to leave approximately 3 mm (0.125 inch) of release liner on each label for clamping purposes.</w:t>
      </w:r>
      <w:r w:rsidRPr="00833376">
        <w:t xml:space="preserve"> </w:t>
      </w:r>
      <w:ins w:id="2683" w:author="aaron.wiest" w:date="2012-06-11T17:13:00Z">
        <w:r w:rsidR="00402BDD">
          <w:t xml:space="preserve"> </w:t>
        </w:r>
      </w:ins>
      <w:r w:rsidRPr="006E5E60">
        <w:t>P</w:t>
      </w:r>
      <w:r>
        <w:t>rior to testing, the test labels</w:t>
      </w:r>
      <w:r w:rsidRPr="006E5E60">
        <w:t xml:space="preserve"> shall be conditioned for a minimum of 24 hours in an atmosphere maintained at</w:t>
      </w:r>
      <w:r w:rsidRPr="00833376">
        <w:t xml:space="preserve"> </w:t>
      </w:r>
      <w:r>
        <w:t xml:space="preserve">standard conditions (see clause </w:t>
      </w:r>
      <w:r w:rsidR="00751E16">
        <w:fldChar w:fldCharType="begin"/>
      </w:r>
      <w:r>
        <w:instrText xml:space="preserve"> REF _Ref233536890 \r \h </w:instrText>
      </w:r>
      <w:r w:rsidR="00751E16">
        <w:fldChar w:fldCharType="separate"/>
      </w:r>
      <w:ins w:id="2684" w:author="jamie.lizarraga" w:date="2012-06-15T07:58:00Z">
        <w:r w:rsidR="00B82FEF">
          <w:t>5.4</w:t>
        </w:r>
      </w:ins>
      <w:ins w:id="2685" w:author="aaron.wiest" w:date="2012-05-04T08:15:00Z">
        <w:del w:id="2686" w:author="jamie.lizarraga" w:date="2012-06-15T07:58:00Z">
          <w:r w:rsidR="002533FC" w:rsidDel="00B82FEF">
            <w:delText>5.4</w:delText>
          </w:r>
        </w:del>
      </w:ins>
      <w:del w:id="2687" w:author="jamie.lizarraga" w:date="2012-06-15T07:58:00Z">
        <w:r w:rsidR="00C76807" w:rsidDel="00B82FEF">
          <w:delText>9.4</w:delText>
        </w:r>
      </w:del>
      <w:r w:rsidR="00751E16">
        <w:fldChar w:fldCharType="end"/>
      </w:r>
      <w:r>
        <w:t>)</w:t>
      </w:r>
      <w:r w:rsidRPr="006E5E60">
        <w:t>.</w:t>
      </w:r>
    </w:p>
    <w:p w:rsidR="009D3738" w:rsidRPr="00E6051E" w:rsidRDefault="009D3738" w:rsidP="009D3738">
      <w:pPr>
        <w:rPr>
          <w:rFonts w:cs="Arial"/>
        </w:rPr>
      </w:pPr>
      <w:r w:rsidRPr="00EA06E3">
        <w:rPr>
          <w:rFonts w:cs="Arial"/>
        </w:rPr>
        <w:t xml:space="preserve">Although the test requirements specify stainless steel test panels, these adhesion tests should also be conducted using the target substrate to </w:t>
      </w:r>
      <w:del w:id="2688" w:author="craig.macdougall" w:date="2012-07-25T21:58:00Z">
        <w:r w:rsidRPr="00EA06E3" w:rsidDel="009F294B">
          <w:rPr>
            <w:rFonts w:cs="Arial"/>
          </w:rPr>
          <w:delText xml:space="preserve">assure </w:delText>
        </w:r>
      </w:del>
      <w:ins w:id="2689" w:author="craig.macdougall" w:date="2012-07-25T21:58:00Z">
        <w:r w:rsidR="009F294B">
          <w:rPr>
            <w:rFonts w:cs="Arial"/>
          </w:rPr>
          <w:t>en</w:t>
        </w:r>
        <w:r w:rsidR="009F294B" w:rsidRPr="00EA06E3">
          <w:rPr>
            <w:rFonts w:cs="Arial"/>
          </w:rPr>
          <w:t xml:space="preserve">sure </w:t>
        </w:r>
      </w:ins>
      <w:r w:rsidRPr="00EA06E3">
        <w:rPr>
          <w:rFonts w:cs="Arial"/>
        </w:rPr>
        <w:t xml:space="preserve">appropriate performance.  </w:t>
      </w:r>
      <w:r>
        <w:rPr>
          <w:rFonts w:cs="Arial"/>
        </w:rPr>
        <w:t>F</w:t>
      </w:r>
      <w:r w:rsidRPr="00EA06E3">
        <w:rPr>
          <w:rFonts w:cs="Arial"/>
        </w:rPr>
        <w:t>or example</w:t>
      </w:r>
      <w:r>
        <w:rPr>
          <w:rFonts w:cs="Arial"/>
        </w:rPr>
        <w:t>,</w:t>
      </w:r>
      <w:r w:rsidRPr="00EA06E3">
        <w:rPr>
          <w:rFonts w:cs="Arial"/>
        </w:rPr>
        <w:t xml:space="preserve"> </w:t>
      </w:r>
      <w:r>
        <w:rPr>
          <w:rFonts w:cs="Arial"/>
        </w:rPr>
        <w:t>r</w:t>
      </w:r>
      <w:r w:rsidRPr="00EA06E3">
        <w:rPr>
          <w:rFonts w:cs="Arial"/>
        </w:rPr>
        <w:t>ough or textured surface</w:t>
      </w:r>
      <w:r>
        <w:rPr>
          <w:rFonts w:cs="Arial"/>
        </w:rPr>
        <w:t>s</w:t>
      </w:r>
      <w:r w:rsidRPr="00EA06E3">
        <w:rPr>
          <w:rFonts w:cs="Arial"/>
        </w:rPr>
        <w:t xml:space="preserve"> may require increases in adhesive thickness</w:t>
      </w:r>
      <w:r>
        <w:rPr>
          <w:rFonts w:cs="Arial"/>
        </w:rPr>
        <w:t>.</w:t>
      </w:r>
    </w:p>
    <w:p w:rsidR="009D3738" w:rsidRPr="006E5E60" w:rsidDel="00505383" w:rsidRDefault="009D3738" w:rsidP="009D3738">
      <w:pPr>
        <w:tabs>
          <w:tab w:val="left" w:pos="720"/>
        </w:tabs>
        <w:ind w:right="432"/>
        <w:rPr>
          <w:del w:id="2690" w:author="jamie.lizarraga" w:date="2012-06-15T09:17:00Z"/>
          <w:spacing w:val="2"/>
        </w:rPr>
      </w:pPr>
      <w:del w:id="2691" w:author="jamie.lizarraga" w:date="2012-06-15T09:17:00Z">
        <w:r w:rsidRPr="006E5E60" w:rsidDel="00505383">
          <w:rPr>
            <w:spacing w:val="2"/>
          </w:rPr>
          <w:delText>Prior to testing, test label</w:delText>
        </w:r>
        <w:r w:rsidDel="00505383">
          <w:rPr>
            <w:spacing w:val="2"/>
          </w:rPr>
          <w:delText>s</w:delText>
        </w:r>
        <w:r w:rsidRPr="006E5E60" w:rsidDel="00505383">
          <w:rPr>
            <w:spacing w:val="2"/>
          </w:rPr>
          <w:delText xml:space="preserve"> and test panels shall be conditioned for a minimum of 24 hours in an atmosphere maintained at standard</w:delText>
        </w:r>
        <w:r w:rsidDel="00505383">
          <w:rPr>
            <w:spacing w:val="2"/>
          </w:rPr>
          <w:delText xml:space="preserve"> </w:delText>
        </w:r>
        <w:r w:rsidRPr="006E5E60" w:rsidDel="00505383">
          <w:rPr>
            <w:spacing w:val="2"/>
          </w:rPr>
          <w:delText>conditions (</w:delText>
        </w:r>
        <w:r w:rsidRPr="00AB7120" w:rsidDel="00505383">
          <w:rPr>
            <w:spacing w:val="2"/>
            <w:shd w:val="clear" w:color="auto" w:fill="FFFF00"/>
          </w:rPr>
          <w:delText xml:space="preserve">see </w:delText>
        </w:r>
        <w:r w:rsidDel="00505383">
          <w:rPr>
            <w:spacing w:val="2"/>
            <w:shd w:val="clear" w:color="auto" w:fill="FFFF00"/>
          </w:rPr>
          <w:delText xml:space="preserve">clause </w:delText>
        </w:r>
        <w:r w:rsidR="00751E16" w:rsidDel="00505383">
          <w:rPr>
            <w:spacing w:val="2"/>
            <w:shd w:val="clear" w:color="auto" w:fill="FFFF00"/>
          </w:rPr>
          <w:fldChar w:fldCharType="begin"/>
        </w:r>
        <w:r w:rsidDel="00505383">
          <w:rPr>
            <w:spacing w:val="2"/>
            <w:shd w:val="clear" w:color="auto" w:fill="FFFF00"/>
          </w:rPr>
          <w:delInstrText xml:space="preserve"> REF _Ref233536890 \r \h </w:delInstrText>
        </w:r>
        <w:r w:rsidR="00751E16" w:rsidDel="00505383">
          <w:rPr>
            <w:spacing w:val="2"/>
            <w:shd w:val="clear" w:color="auto" w:fill="FFFF00"/>
          </w:rPr>
        </w:r>
        <w:r w:rsidR="00751E16" w:rsidDel="00505383">
          <w:rPr>
            <w:spacing w:val="2"/>
            <w:shd w:val="clear" w:color="auto" w:fill="FFFF00"/>
          </w:rPr>
          <w:fldChar w:fldCharType="separate"/>
        </w:r>
        <w:r w:rsidR="00C76807" w:rsidDel="00505383">
          <w:rPr>
            <w:spacing w:val="2"/>
            <w:shd w:val="clear" w:color="auto" w:fill="FFFF00"/>
          </w:rPr>
          <w:delText>9.4</w:delText>
        </w:r>
        <w:r w:rsidR="00751E16" w:rsidDel="00505383">
          <w:rPr>
            <w:spacing w:val="2"/>
            <w:shd w:val="clear" w:color="auto" w:fill="FFFF00"/>
          </w:rPr>
          <w:fldChar w:fldCharType="end"/>
        </w:r>
        <w:r w:rsidRPr="006E5E60" w:rsidDel="00505383">
          <w:rPr>
            <w:spacing w:val="2"/>
          </w:rPr>
          <w:delText>).</w:delText>
        </w:r>
        <w:r w:rsidRPr="006E5E60" w:rsidDel="00505383">
          <w:delText xml:space="preserve">  </w:delText>
        </w:r>
      </w:del>
      <w:moveFromRangeStart w:id="2692" w:author="jamie.lizarraga" w:date="2012-06-13T09:36:00Z" w:name="move327343525"/>
      <w:moveFrom w:id="2693" w:author="jamie.lizarraga" w:date="2012-06-13T09:36:00Z">
        <w:del w:id="2694" w:author="jamie.lizarraga" w:date="2012-06-15T09:17:00Z">
          <w:r w:rsidRPr="006E5E60" w:rsidDel="00505383">
            <w:delText>Style 1 test panels (stainless steel),</w:delText>
          </w:r>
          <w:r w:rsidRPr="006E5E60" w:rsidDel="00505383">
            <w:rPr>
              <w:spacing w:val="2"/>
            </w:rPr>
            <w:delText xml:space="preserve"> as specified in ASTM D 3330, shall be cleaned with diacetone alcohol (non-residual, technical grade or better) using a lint</w:delText>
          </w:r>
          <w:r w:rsidDel="00505383">
            <w:rPr>
              <w:spacing w:val="2"/>
            </w:rPr>
            <w:delText xml:space="preserve"> </w:delText>
          </w:r>
          <w:r w:rsidRPr="006E5E60" w:rsidDel="00505383">
            <w:rPr>
              <w:spacing w:val="2"/>
            </w:rPr>
            <w:delText xml:space="preserve">free absorbent material such as surgical gauze, wiped dry with </w:delText>
          </w:r>
          <w:r w:rsidRPr="006E5E60" w:rsidDel="00505383">
            <w:delText>fresh absorbent material, and cleaned twice again with 95% methyl</w:delText>
          </w:r>
          <w:r w:rsidRPr="006E5E60" w:rsidDel="00505383">
            <w:rPr>
              <w:spacing w:val="2"/>
            </w:rPr>
            <w:delText xml:space="preserve"> alcohol and fresh absorbent material.  </w:delText>
          </w:r>
          <w:r w:rsidRPr="00187B87" w:rsidDel="00505383">
            <w:delText xml:space="preserve">Style 2 and 3 test panels shall be wiped free of dust and other surface contaminates </w:delText>
          </w:r>
          <w:r w:rsidDel="00505383">
            <w:rPr>
              <w:rStyle w:val="CommentReference"/>
              <w:vanish/>
            </w:rPr>
            <w:commentReference w:id="2695"/>
          </w:r>
          <w:r w:rsidRPr="00187B87" w:rsidDel="00505383">
            <w:delText>using lint-free absorbent material, such as surgical gauze or equivalent materi</w:delText>
          </w:r>
          <w:r w:rsidDel="00505383">
            <w:delText>a</w:delText>
          </w:r>
          <w:r w:rsidRPr="00187B87" w:rsidDel="00505383">
            <w:delText xml:space="preserve">l so as not to contaminate </w:delText>
          </w:r>
          <w:r w:rsidDel="00505383">
            <w:delText xml:space="preserve">the </w:delText>
          </w:r>
          <w:r w:rsidRPr="00187B87" w:rsidDel="00505383">
            <w:delText>test specimen.  Style 2 test panels shall utilize the Standard Reference Materiel 1810a, attached to a rigid panel with double coated tape.</w:delText>
          </w:r>
        </w:del>
      </w:moveFrom>
      <w:bookmarkStart w:id="2696" w:name="_Toc330231484"/>
      <w:bookmarkStart w:id="2697" w:name="_Toc330231858"/>
      <w:bookmarkStart w:id="2698" w:name="_Toc330232238"/>
      <w:bookmarkStart w:id="2699" w:name="_Toc330232611"/>
      <w:bookmarkStart w:id="2700" w:name="_Toc330232984"/>
      <w:bookmarkStart w:id="2701" w:name="_Toc330240051"/>
      <w:bookmarkStart w:id="2702" w:name="_Toc330240429"/>
      <w:bookmarkStart w:id="2703" w:name="_Toc330240812"/>
      <w:bookmarkStart w:id="2704" w:name="_Toc330241190"/>
      <w:bookmarkStart w:id="2705" w:name="_Toc330282463"/>
      <w:bookmarkEnd w:id="2696"/>
      <w:bookmarkEnd w:id="2697"/>
      <w:bookmarkEnd w:id="2698"/>
      <w:bookmarkEnd w:id="2699"/>
      <w:bookmarkEnd w:id="2700"/>
      <w:bookmarkEnd w:id="2701"/>
      <w:bookmarkEnd w:id="2702"/>
      <w:bookmarkEnd w:id="2703"/>
      <w:bookmarkEnd w:id="2704"/>
      <w:bookmarkEnd w:id="2705"/>
      <w:moveFromRangeEnd w:id="2692"/>
    </w:p>
    <w:p w:rsidR="00352FBB" w:rsidRDefault="009D3738">
      <w:pPr>
        <w:pStyle w:val="Heading3"/>
        <w:rPr>
          <w:del w:id="2706" w:author="aaron.wiest" w:date="2012-05-01T14:04:00Z"/>
        </w:rPr>
        <w:pPrChange w:id="2707" w:author="aaron.wiest" w:date="2012-06-11T16:11:00Z">
          <w:pPr/>
        </w:pPrChange>
      </w:pPr>
      <w:del w:id="2708" w:author="aaron.wiest" w:date="2012-05-01T14:04:00Z">
        <w:r w:rsidDel="004374BE">
          <w:delText xml:space="preserve">Alternate test panel preparation </w:delText>
        </w:r>
        <w:bookmarkStart w:id="2709" w:name="_Toc323881548"/>
        <w:bookmarkStart w:id="2710" w:name="_Toc323881695"/>
        <w:bookmarkStart w:id="2711" w:name="_Toc323881863"/>
        <w:bookmarkStart w:id="2712" w:name="_Toc323882042"/>
        <w:bookmarkStart w:id="2713" w:name="_Toc323882191"/>
        <w:bookmarkStart w:id="2714" w:name="_Toc323882362"/>
        <w:bookmarkStart w:id="2715" w:name="_Toc323882512"/>
        <w:bookmarkStart w:id="2716" w:name="_Toc327194296"/>
        <w:bookmarkStart w:id="2717" w:name="_Toc330231485"/>
        <w:bookmarkStart w:id="2718" w:name="_Toc330231859"/>
        <w:bookmarkStart w:id="2719" w:name="_Toc330232239"/>
        <w:bookmarkStart w:id="2720" w:name="_Toc330232612"/>
        <w:bookmarkStart w:id="2721" w:name="_Toc330232985"/>
        <w:bookmarkStart w:id="2722" w:name="_Toc330240052"/>
        <w:bookmarkStart w:id="2723" w:name="_Toc330240430"/>
        <w:bookmarkStart w:id="2724" w:name="_Toc330240813"/>
        <w:bookmarkStart w:id="2725" w:name="_Toc330241191"/>
        <w:bookmarkStart w:id="2726" w:name="_Toc330282464"/>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del>
    </w:p>
    <w:p w:rsidR="00352FBB" w:rsidRDefault="009D3738">
      <w:pPr>
        <w:pStyle w:val="Heading3"/>
        <w:rPr>
          <w:del w:id="2727" w:author="aaron.wiest" w:date="2012-05-01T14:04:00Z"/>
        </w:rPr>
        <w:pPrChange w:id="2728" w:author="aaron.wiest" w:date="2012-06-11T16:11:00Z">
          <w:pPr>
            <w:tabs>
              <w:tab w:val="left" w:pos="720"/>
            </w:tabs>
            <w:ind w:left="403"/>
          </w:pPr>
        </w:pPrChange>
      </w:pPr>
      <w:del w:id="2729" w:author="aaron.wiest" w:date="2012-05-01T14:04:00Z">
        <w:r w:rsidRPr="006E5E60" w:rsidDel="004374BE">
          <w:delText xml:space="preserve">Before removal from their release liners, each label shall be trimmed lengthwise to 0.5 inch (12.7mm) width (if applicable).  Place a </w:delText>
        </w:r>
        <w:r w:rsidRPr="00907469" w:rsidDel="004374BE">
          <w:delText>1-inch by 2-inch (25.4 mm by 50.8 mm) strip of paper/chipboard with a hole in one end for attaching a weight or equivalent</w:delText>
        </w:r>
        <w:r w:rsidRPr="006E5E60" w:rsidDel="004374BE">
          <w:delText>, on a cleaned surface of the test panel.  Peel each test label from its release liner and gently place the label, adhesive side down, on a test panel and over the 1 inch (25.</w:delText>
        </w:r>
        <w:r w:rsidRPr="00907469" w:rsidDel="004374BE">
          <w:delText>4 mm) edge of paper/chipboard such that approximately 1.125 inch (28.575 mm) of the label is in contact with the test panel and the remaining length of test label is on the paper/chipboard and approximately</w:delText>
        </w:r>
        <w:r w:rsidRPr="00F73439" w:rsidDel="004374BE">
          <w:rPr>
            <w:lang w:val="en-US"/>
          </w:rPr>
          <w:delText xml:space="preserve"> centered</w:delText>
        </w:r>
        <w:r w:rsidRPr="00907469" w:rsidDel="004374BE">
          <w:delText xml:space="preserve"> with the 1 inch (25.4 mm) edge.  Secure the test label to the test panels and paper/chipboard</w:delText>
        </w:r>
        <w:r w:rsidRPr="006E5E60" w:rsidDel="004374BE">
          <w:delText xml:space="preserve"> strips by rolling each label once in each lengthwise direction with a steel, rubber-covered roller as described in ASTM D 3330.  If </w:delText>
        </w:r>
        <w:r w:rsidRPr="006E5E60" w:rsidDel="004374BE">
          <w:lastRenderedPageBreak/>
          <w:delText xml:space="preserve">any bubbles or wrinkles appear on the label, discard it and replace it with a new one using the same procedure.  </w:delText>
        </w:r>
        <w:bookmarkStart w:id="2730" w:name="_Toc323881549"/>
        <w:bookmarkStart w:id="2731" w:name="_Toc323881696"/>
        <w:bookmarkStart w:id="2732" w:name="_Toc323881864"/>
        <w:bookmarkStart w:id="2733" w:name="_Toc323882043"/>
        <w:bookmarkStart w:id="2734" w:name="_Toc323882192"/>
        <w:bookmarkStart w:id="2735" w:name="_Toc323882363"/>
        <w:bookmarkStart w:id="2736" w:name="_Toc323882513"/>
        <w:bookmarkStart w:id="2737" w:name="_Toc327194297"/>
        <w:bookmarkStart w:id="2738" w:name="_Toc330231486"/>
        <w:bookmarkStart w:id="2739" w:name="_Toc330231860"/>
        <w:bookmarkStart w:id="2740" w:name="_Toc330232240"/>
        <w:bookmarkStart w:id="2741" w:name="_Toc330232613"/>
        <w:bookmarkStart w:id="2742" w:name="_Toc330232986"/>
        <w:bookmarkStart w:id="2743" w:name="_Toc330240053"/>
        <w:bookmarkStart w:id="2744" w:name="_Toc330240431"/>
        <w:bookmarkStart w:id="2745" w:name="_Toc330240814"/>
        <w:bookmarkStart w:id="2746" w:name="_Toc330241192"/>
        <w:bookmarkStart w:id="2747" w:name="_Toc330282465"/>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del>
    </w:p>
    <w:p w:rsidR="00352FBB" w:rsidRDefault="00352FBB">
      <w:pPr>
        <w:pStyle w:val="Heading3"/>
        <w:rPr>
          <w:del w:id="2748" w:author="aaron.wiest" w:date="2012-05-01T14:04:00Z"/>
        </w:rPr>
        <w:pPrChange w:id="2749" w:author="aaron.wiest" w:date="2012-06-11T16:11:00Z">
          <w:pPr/>
        </w:pPrChange>
      </w:pPr>
      <w:bookmarkStart w:id="2750" w:name="_Toc323881550"/>
      <w:bookmarkStart w:id="2751" w:name="_Toc323881697"/>
      <w:bookmarkStart w:id="2752" w:name="_Toc323881865"/>
      <w:bookmarkStart w:id="2753" w:name="_Toc323882044"/>
      <w:bookmarkStart w:id="2754" w:name="_Toc323882193"/>
      <w:bookmarkStart w:id="2755" w:name="_Toc323882364"/>
      <w:bookmarkStart w:id="2756" w:name="_Toc323882514"/>
      <w:bookmarkStart w:id="2757" w:name="_Toc327194298"/>
      <w:bookmarkStart w:id="2758" w:name="_Toc330231487"/>
      <w:bookmarkStart w:id="2759" w:name="_Toc330231861"/>
      <w:bookmarkStart w:id="2760" w:name="_Toc330232241"/>
      <w:bookmarkStart w:id="2761" w:name="_Toc330232614"/>
      <w:bookmarkStart w:id="2762" w:name="_Toc330232987"/>
      <w:bookmarkStart w:id="2763" w:name="_Toc330240054"/>
      <w:bookmarkStart w:id="2764" w:name="_Toc330240432"/>
      <w:bookmarkStart w:id="2765" w:name="_Toc330240815"/>
      <w:bookmarkStart w:id="2766" w:name="_Toc330241193"/>
      <w:bookmarkStart w:id="2767" w:name="_Toc330282466"/>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p>
    <w:p w:rsidR="00352FBB" w:rsidRDefault="00352FBB">
      <w:pPr>
        <w:pStyle w:val="Heading3"/>
        <w:rPr>
          <w:del w:id="2768" w:author="aaron.wiest" w:date="2012-05-01T14:04:00Z"/>
        </w:rPr>
        <w:pPrChange w:id="2769" w:author="aaron.wiest" w:date="2012-06-11T16:11:00Z">
          <w:pPr/>
        </w:pPrChange>
      </w:pPr>
      <w:bookmarkStart w:id="2770" w:name="_Toc323881551"/>
      <w:bookmarkStart w:id="2771" w:name="_Toc323881698"/>
      <w:bookmarkStart w:id="2772" w:name="_Toc323881866"/>
      <w:bookmarkStart w:id="2773" w:name="_Toc323882045"/>
      <w:bookmarkStart w:id="2774" w:name="_Toc323882194"/>
      <w:bookmarkStart w:id="2775" w:name="_Toc323882365"/>
      <w:bookmarkStart w:id="2776" w:name="_Toc323882515"/>
      <w:bookmarkStart w:id="2777" w:name="_Toc327194299"/>
      <w:bookmarkStart w:id="2778" w:name="_Toc330231488"/>
      <w:bookmarkStart w:id="2779" w:name="_Toc330231862"/>
      <w:bookmarkStart w:id="2780" w:name="_Toc330232242"/>
      <w:bookmarkStart w:id="2781" w:name="_Toc330232615"/>
      <w:bookmarkStart w:id="2782" w:name="_Toc330232988"/>
      <w:bookmarkStart w:id="2783" w:name="_Toc330240055"/>
      <w:bookmarkStart w:id="2784" w:name="_Toc330240433"/>
      <w:bookmarkStart w:id="2785" w:name="_Toc330240816"/>
      <w:bookmarkStart w:id="2786" w:name="_Toc330241194"/>
      <w:bookmarkStart w:id="2787" w:name="_Toc330282467"/>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p>
    <w:p w:rsidR="00352FBB" w:rsidRDefault="009D3738">
      <w:pPr>
        <w:pStyle w:val="Heading3"/>
        <w:pPrChange w:id="2788" w:author="aaron.wiest" w:date="2012-06-11T16:11:00Z">
          <w:pPr/>
        </w:pPrChange>
      </w:pPr>
      <w:bookmarkStart w:id="2789" w:name="_Ref323647039"/>
      <w:bookmarkStart w:id="2790" w:name="_Ref323818808"/>
      <w:bookmarkStart w:id="2791" w:name="_Toc330282468"/>
      <w:r>
        <w:t>Initial Adhesion Strength</w:t>
      </w:r>
      <w:bookmarkEnd w:id="2789"/>
      <w:bookmarkEnd w:id="2790"/>
      <w:bookmarkEnd w:id="2791"/>
    </w:p>
    <w:p w:rsidR="009D3738" w:rsidRDefault="004F002C" w:rsidP="009D3738">
      <w:pPr>
        <w:rPr>
          <w:rFonts w:cs="Arial"/>
        </w:rPr>
      </w:pPr>
      <w:ins w:id="2792" w:author="aaron.wiest" w:date="2012-05-01T14:22:00Z">
        <w:r>
          <w:rPr>
            <w:rFonts w:cs="Arial"/>
          </w:rPr>
          <w:t xml:space="preserve">Prepare labels for adhesion testing as specified in clause </w:t>
        </w:r>
      </w:ins>
      <w:ins w:id="2793" w:author="aaron.wiest" w:date="2012-05-01T14:23:00Z">
        <w:r w:rsidR="00751E16">
          <w:rPr>
            <w:rFonts w:cs="Arial"/>
          </w:rPr>
          <w:fldChar w:fldCharType="begin"/>
        </w:r>
        <w:r>
          <w:rPr>
            <w:rFonts w:cs="Arial"/>
          </w:rPr>
          <w:instrText xml:space="preserve"> REF _Ref323645535 \w \h </w:instrText>
        </w:r>
      </w:ins>
      <w:r w:rsidR="00751E16">
        <w:rPr>
          <w:rFonts w:cs="Arial"/>
        </w:rPr>
      </w:r>
      <w:r w:rsidR="00751E16">
        <w:rPr>
          <w:rFonts w:cs="Arial"/>
        </w:rPr>
        <w:fldChar w:fldCharType="separate"/>
      </w:r>
      <w:ins w:id="2794" w:author="jamie.lizarraga" w:date="2012-06-15T07:58:00Z">
        <w:r w:rsidR="00B82FEF">
          <w:rPr>
            <w:rFonts w:cs="Arial"/>
          </w:rPr>
          <w:t>5.6.2</w:t>
        </w:r>
      </w:ins>
      <w:ins w:id="2795" w:author="aaron.wiest" w:date="2012-05-01T14:23:00Z">
        <w:r w:rsidR="00751E16">
          <w:rPr>
            <w:rFonts w:cs="Arial"/>
          </w:rPr>
          <w:fldChar w:fldCharType="end"/>
        </w:r>
        <w:r>
          <w:rPr>
            <w:rFonts w:cs="Arial"/>
          </w:rPr>
          <w:t xml:space="preserve">.  </w:t>
        </w:r>
      </w:ins>
      <w:ins w:id="2796" w:author="aaron.wiest" w:date="2012-06-11T12:08:00Z">
        <w:r w:rsidR="007C1E33">
          <w:rPr>
            <w:rFonts w:cs="Arial"/>
          </w:rPr>
          <w:t xml:space="preserve">Condition the prepared test panels for </w:t>
        </w:r>
      </w:ins>
      <w:ins w:id="2797" w:author="aaron.wiest" w:date="2012-05-01T14:23:00Z">
        <w:r w:rsidRPr="00EA06E3">
          <w:rPr>
            <w:rFonts w:cs="Arial"/>
          </w:rPr>
          <w:t>2 hours ±10 minutes</w:t>
        </w:r>
      </w:ins>
      <w:ins w:id="2798" w:author="aaron.wiest" w:date="2012-06-11T12:08:00Z">
        <w:r w:rsidR="007C1E33">
          <w:rPr>
            <w:rFonts w:cs="Arial"/>
          </w:rPr>
          <w:t xml:space="preserve"> at standard conditions as specified in </w:t>
        </w:r>
      </w:ins>
      <w:ins w:id="2799" w:author="jamie.lizarraga" w:date="2012-06-15T09:19:00Z">
        <w:r w:rsidR="00E6687F">
          <w:rPr>
            <w:rFonts w:cs="Arial"/>
          </w:rPr>
          <w:t xml:space="preserve">clause </w:t>
        </w:r>
      </w:ins>
      <w:ins w:id="2800" w:author="aaron.wiest" w:date="2012-06-11T12:09:00Z">
        <w:r w:rsidR="00751E16">
          <w:rPr>
            <w:rFonts w:cs="Arial"/>
          </w:rPr>
          <w:fldChar w:fldCharType="begin"/>
        </w:r>
        <w:r w:rsidR="007C1E33">
          <w:rPr>
            <w:rFonts w:cs="Arial"/>
          </w:rPr>
          <w:instrText xml:space="preserve"> REF _Ref233536890 \r \h </w:instrText>
        </w:r>
      </w:ins>
      <w:r w:rsidR="00751E16">
        <w:rPr>
          <w:rFonts w:cs="Arial"/>
        </w:rPr>
      </w:r>
      <w:r w:rsidR="00751E16">
        <w:rPr>
          <w:rFonts w:cs="Arial"/>
        </w:rPr>
        <w:fldChar w:fldCharType="separate"/>
      </w:r>
      <w:ins w:id="2801" w:author="jamie.lizarraga" w:date="2012-06-15T07:58:00Z">
        <w:r w:rsidR="00B82FEF">
          <w:rPr>
            <w:rFonts w:cs="Arial"/>
          </w:rPr>
          <w:t>5.4</w:t>
        </w:r>
      </w:ins>
      <w:ins w:id="2802" w:author="aaron.wiest" w:date="2012-06-11T12:09:00Z">
        <w:r w:rsidR="00751E16">
          <w:rPr>
            <w:rFonts w:cs="Arial"/>
          </w:rPr>
          <w:fldChar w:fldCharType="end"/>
        </w:r>
      </w:ins>
      <w:ins w:id="2803" w:author="jamie.lizarraga" w:date="2012-06-14T08:42:00Z">
        <w:r w:rsidR="00E34892">
          <w:rPr>
            <w:rFonts w:cs="Arial"/>
          </w:rPr>
          <w:t>.</w:t>
        </w:r>
      </w:ins>
      <w:ins w:id="2804" w:author="aaron.wiest" w:date="2012-05-01T14:23:00Z">
        <w:del w:id="2805" w:author="jamie.lizarraga" w:date="2012-06-14T08:42:00Z">
          <w:r w:rsidRPr="00EA06E3" w:rsidDel="00E34892">
            <w:rPr>
              <w:rFonts w:cs="Arial"/>
            </w:rPr>
            <w:delText>,</w:delText>
          </w:r>
        </w:del>
      </w:ins>
      <w:ins w:id="2806" w:author="aaron.wiest" w:date="2012-06-11T12:09:00Z">
        <w:r w:rsidR="007C1E33">
          <w:rPr>
            <w:rFonts w:cs="Arial"/>
          </w:rPr>
          <w:t xml:space="preserve"> </w:t>
        </w:r>
      </w:ins>
      <w:ins w:id="2807" w:author="aaron.wiest" w:date="2012-05-01T14:23:00Z">
        <w:r w:rsidRPr="00EA06E3">
          <w:rPr>
            <w:rFonts w:cs="Arial"/>
          </w:rPr>
          <w:t xml:space="preserve"> </w:t>
        </w:r>
        <w:del w:id="2808" w:author="jamie.lizarraga" w:date="2012-06-14T08:42:00Z">
          <w:r w:rsidRPr="00EA06E3" w:rsidDel="00E34892">
            <w:rPr>
              <w:rFonts w:cs="Arial"/>
            </w:rPr>
            <w:delText>m</w:delText>
          </w:r>
        </w:del>
      </w:ins>
      <w:ins w:id="2809" w:author="jamie.lizarraga" w:date="2012-06-14T08:42:00Z">
        <w:r w:rsidR="00E34892">
          <w:rPr>
            <w:rFonts w:cs="Arial"/>
          </w:rPr>
          <w:t>M</w:t>
        </w:r>
      </w:ins>
      <w:ins w:id="2810" w:author="aaron.wiest" w:date="2012-05-01T14:23:00Z">
        <w:r w:rsidRPr="00EA06E3">
          <w:rPr>
            <w:rFonts w:cs="Arial"/>
          </w:rPr>
          <w:t>easure the adhesion strength using a crosshead tensile tester making a 90</w:t>
        </w:r>
      </w:ins>
      <w:ins w:id="2811" w:author="jamie.lizarraga" w:date="2012-06-15T09:20:00Z">
        <w:r w:rsidR="00E6687F">
          <w:rPr>
            <w:rFonts w:cs="Arial"/>
          </w:rPr>
          <w:t xml:space="preserve"> </w:t>
        </w:r>
      </w:ins>
      <w:ins w:id="2812" w:author="aaron.wiest" w:date="2012-05-01T14:23:00Z">
        <w:del w:id="2813" w:author="jamie.lizarraga" w:date="2012-06-15T09:20:00Z">
          <w:r w:rsidRPr="00EA06E3" w:rsidDel="00E6687F">
            <w:rPr>
              <w:rFonts w:cs="Arial"/>
            </w:rPr>
            <w:noBreakHyphen/>
          </w:r>
        </w:del>
        <w:r w:rsidRPr="00EA06E3">
          <w:rPr>
            <w:rFonts w:cs="Arial"/>
          </w:rPr>
          <w:t>degree peel (</w:t>
        </w:r>
      </w:ins>
      <w:ins w:id="2814" w:author="aaron.wiest" w:date="2012-05-01T14:30:00Z">
        <w:r w:rsidR="00B059A2">
          <w:rPr>
            <w:rFonts w:cs="Arial"/>
          </w:rPr>
          <w:t>see</w:t>
        </w:r>
      </w:ins>
      <w:ins w:id="2815" w:author="aaron.wiest" w:date="2012-06-11T17:14:00Z">
        <w:r w:rsidR="00402BDD">
          <w:rPr>
            <w:rFonts w:cs="Arial"/>
          </w:rPr>
          <w:t xml:space="preserve"> </w:t>
        </w:r>
        <w:r w:rsidR="00751E16">
          <w:rPr>
            <w:rFonts w:cs="Arial"/>
          </w:rPr>
          <w:fldChar w:fldCharType="begin"/>
        </w:r>
        <w:r w:rsidR="00402BDD">
          <w:rPr>
            <w:rFonts w:cs="Arial"/>
          </w:rPr>
          <w:instrText xml:space="preserve"> REF _Ref327193517 \h </w:instrText>
        </w:r>
      </w:ins>
      <w:r w:rsidR="00751E16">
        <w:rPr>
          <w:rFonts w:cs="Arial"/>
        </w:rPr>
      </w:r>
      <w:r w:rsidR="00751E16">
        <w:rPr>
          <w:rFonts w:cs="Arial"/>
        </w:rPr>
        <w:fldChar w:fldCharType="separate"/>
      </w:r>
      <w:ins w:id="2816" w:author="jamie.lizarraga" w:date="2012-06-15T07:58:00Z">
        <w:r w:rsidR="00B82FEF">
          <w:t xml:space="preserve">Figure </w:t>
        </w:r>
        <w:r w:rsidR="00B82FEF">
          <w:rPr>
            <w:noProof/>
          </w:rPr>
          <w:t>5.6.4</w:t>
        </w:r>
        <w:r w:rsidR="00B82FEF">
          <w:noBreakHyphen/>
        </w:r>
        <w:r w:rsidR="00B82FEF">
          <w:rPr>
            <w:noProof/>
          </w:rPr>
          <w:t>1</w:t>
        </w:r>
      </w:ins>
      <w:ins w:id="2817" w:author="aaron.wiest" w:date="2012-06-11T17:14:00Z">
        <w:r w:rsidR="00751E16">
          <w:rPr>
            <w:rFonts w:cs="Arial"/>
          </w:rPr>
          <w:fldChar w:fldCharType="end"/>
        </w:r>
      </w:ins>
      <w:ins w:id="2818" w:author="aaron.wiest" w:date="2012-05-01T14:23:00Z">
        <w:r>
          <w:rPr>
            <w:rFonts w:cs="Arial"/>
          </w:rPr>
          <w:t>)</w:t>
        </w:r>
        <w:r w:rsidRPr="00EA06E3">
          <w:rPr>
            <w:rFonts w:cs="Arial"/>
          </w:rPr>
          <w:t xml:space="preserve"> at a rate of 50 mm (2 inch</w:t>
        </w:r>
      </w:ins>
      <w:ins w:id="2819" w:author="jamie.lizarraga" w:date="2012-06-15T09:20:00Z">
        <w:r w:rsidR="00E6687F">
          <w:rPr>
            <w:rFonts w:cs="Arial"/>
          </w:rPr>
          <w:t>es</w:t>
        </w:r>
      </w:ins>
      <w:ins w:id="2820" w:author="aaron.wiest" w:date="2012-05-01T14:23:00Z">
        <w:r w:rsidRPr="00EA06E3">
          <w:rPr>
            <w:rFonts w:cs="Arial"/>
          </w:rPr>
          <w:t>) per minute using a wire length of approximately 762 mm (30 inch</w:t>
        </w:r>
      </w:ins>
      <w:ins w:id="2821" w:author="aaron.wiest" w:date="2012-06-11T12:10:00Z">
        <w:r w:rsidR="007C1E33">
          <w:rPr>
            <w:rFonts w:cs="Arial"/>
          </w:rPr>
          <w:t>es</w:t>
        </w:r>
      </w:ins>
      <w:ins w:id="2822" w:author="aaron.wiest" w:date="2012-05-01T14:23:00Z">
        <w:r w:rsidRPr="00EA06E3">
          <w:rPr>
            <w:rFonts w:cs="Arial"/>
          </w:rPr>
          <w:t>).</w:t>
        </w:r>
      </w:ins>
      <w:ins w:id="2823" w:author="jamie.lizarraga" w:date="2012-06-19T10:56:00Z">
        <w:r w:rsidR="00F76516">
          <w:rPr>
            <w:rFonts w:cs="Arial"/>
          </w:rPr>
          <w:t xml:space="preserve"> </w:t>
        </w:r>
      </w:ins>
      <w:ins w:id="2824" w:author="aaron.wiest" w:date="2012-05-01T14:23:00Z">
        <w:r w:rsidRPr="00EA06E3">
          <w:rPr>
            <w:rFonts w:cs="Arial"/>
          </w:rPr>
          <w:t xml:space="preserve"> Calculate the average value of adhesion.</w:t>
        </w:r>
      </w:ins>
      <w:ins w:id="2825" w:author="aaron.wiest" w:date="2012-05-01T14:28:00Z">
        <w:r w:rsidR="00B059A2">
          <w:rPr>
            <w:rFonts w:cs="Arial"/>
          </w:rPr>
          <w:t xml:space="preserve">  The average value of adhesion should meet or exceed the value specified</w:t>
        </w:r>
      </w:ins>
      <w:ins w:id="2826" w:author="aaron.wiest" w:date="2012-05-01T14:31:00Z">
        <w:r w:rsidR="00B059A2">
          <w:rPr>
            <w:rFonts w:cs="Arial"/>
          </w:rPr>
          <w:t xml:space="preserve"> </w:t>
        </w:r>
      </w:ins>
      <w:ins w:id="2827" w:author="aaron.wiest" w:date="2012-06-11T12:15:00Z">
        <w:r w:rsidR="00FA7532">
          <w:rPr>
            <w:rFonts w:cs="Arial"/>
          </w:rPr>
          <w:t xml:space="preserve">for the application </w:t>
        </w:r>
      </w:ins>
      <w:ins w:id="2828" w:author="aaron.wiest" w:date="2012-05-01T14:31:00Z">
        <w:r w:rsidR="00B059A2">
          <w:rPr>
            <w:rFonts w:cs="Arial"/>
          </w:rPr>
          <w:t xml:space="preserve">or </w:t>
        </w:r>
        <w:r w:rsidR="00B059A2" w:rsidRPr="00EA06E3">
          <w:rPr>
            <w:rFonts w:cs="Arial"/>
          </w:rPr>
          <w:t>0.23 Newton/mm. (25.0 oz/inch)</w:t>
        </w:r>
        <w:r w:rsidR="00B059A2">
          <w:rPr>
            <w:rFonts w:cs="Arial"/>
          </w:rPr>
          <w:t xml:space="preserve"> if no value is specified</w:t>
        </w:r>
        <w:r w:rsidR="00B059A2" w:rsidRPr="00EA06E3">
          <w:rPr>
            <w:rFonts w:cs="Arial"/>
          </w:rPr>
          <w:t>.</w:t>
        </w:r>
      </w:ins>
      <w:ins w:id="2829" w:author="aaron.wiest" w:date="2012-07-17T10:41:00Z">
        <w:r w:rsidR="00CF63FD">
          <w:rPr>
            <w:rFonts w:cs="Arial"/>
          </w:rPr>
          <w:t xml:space="preserve">  An item marked with intrusive markings may not require tests for adhesion strength.</w:t>
        </w:r>
      </w:ins>
      <w:del w:id="2830" w:author="aaron.wiest" w:date="2012-05-01T14:22:00Z">
        <w:r w:rsidR="009D3738" w:rsidRPr="00EA06E3" w:rsidDel="004F002C">
          <w:rPr>
            <w:rFonts w:cs="Arial"/>
          </w:rPr>
          <w:delText>Remove at least three labels from the release liner, apply them to 1 or more stainless steel panels, and</w:delText>
        </w:r>
        <w:r w:rsidR="009D3738" w:rsidDel="004F002C">
          <w:rPr>
            <w:rFonts w:cs="Arial"/>
          </w:rPr>
          <w:delText xml:space="preserve"> roll per ASTM D 1000</w:delText>
        </w:r>
        <w:r w:rsidR="009D3738" w:rsidRPr="00EA06E3" w:rsidDel="004F002C">
          <w:rPr>
            <w:rFonts w:cs="Arial"/>
          </w:rPr>
          <w:delText xml:space="preserve"> taking care to leave approximately 3 mm (0.125 inch) of release liner on each label for clamping purposes. </w:delText>
        </w:r>
        <w:r w:rsidR="009D3738" w:rsidDel="004F002C">
          <w:rPr>
            <w:rFonts w:cs="Arial"/>
          </w:rPr>
          <w:delText xml:space="preserve">Test in accordance with Section </w:delText>
        </w:r>
        <w:r w:rsidR="00751E16" w:rsidDel="004F002C">
          <w:rPr>
            <w:rFonts w:cs="Arial"/>
          </w:rPr>
          <w:fldChar w:fldCharType="begin"/>
        </w:r>
        <w:r w:rsidR="009D3738" w:rsidDel="004F002C">
          <w:rPr>
            <w:rFonts w:cs="Arial"/>
          </w:rPr>
          <w:delInstrText xml:space="preserve"> REF _Ref214277519 \r \h </w:delInstrText>
        </w:r>
        <w:r w:rsidR="00751E16" w:rsidDel="004F002C">
          <w:rPr>
            <w:rFonts w:cs="Arial"/>
          </w:rPr>
        </w:r>
        <w:r w:rsidR="00751E16" w:rsidDel="004F002C">
          <w:rPr>
            <w:rFonts w:cs="Arial"/>
          </w:rPr>
          <w:fldChar w:fldCharType="separate"/>
        </w:r>
        <w:r w:rsidR="009D3738" w:rsidDel="004F002C">
          <w:rPr>
            <w:rFonts w:cs="Arial"/>
          </w:rPr>
          <w:delText>9.6.4</w:delText>
        </w:r>
        <w:r w:rsidR="00751E16" w:rsidDel="004F002C">
          <w:rPr>
            <w:rFonts w:cs="Arial"/>
          </w:rPr>
          <w:fldChar w:fldCharType="end"/>
        </w:r>
        <w:r w:rsidR="009D3738" w:rsidDel="004F002C">
          <w:rPr>
            <w:rFonts w:cs="Arial"/>
          </w:rPr>
          <w:delText xml:space="preserve"> </w:delText>
        </w:r>
      </w:del>
      <w:del w:id="2831" w:author="aaron.wiest" w:date="2012-06-11T17:14:00Z">
        <w:r w:rsidR="009D3738" w:rsidDel="00402BDD">
          <w:rPr>
            <w:rFonts w:cs="Arial"/>
          </w:rPr>
          <w:delText>.</w:delText>
        </w:r>
      </w:del>
    </w:p>
    <w:p w:rsidR="009D3738" w:rsidRDefault="009D3738" w:rsidP="00076B69">
      <w:pPr>
        <w:pStyle w:val="Heading3"/>
      </w:pPr>
      <w:bookmarkStart w:id="2832" w:name="_Ref214277519"/>
      <w:bookmarkStart w:id="2833" w:name="_Toc330282469"/>
      <w:r>
        <w:t>Adhesion Strength</w:t>
      </w:r>
      <w:bookmarkEnd w:id="2832"/>
      <w:bookmarkEnd w:id="2833"/>
    </w:p>
    <w:p w:rsidR="00B059A2" w:rsidRDefault="009D3738" w:rsidP="00B059A2">
      <w:pPr>
        <w:rPr>
          <w:ins w:id="2834" w:author="aaron.wiest" w:date="2012-06-11T15:55:00Z"/>
          <w:rFonts w:cs="Arial"/>
        </w:rPr>
      </w:pPr>
      <w:del w:id="2835" w:author="aaron.wiest" w:date="2012-05-01T14:27:00Z">
        <w:r w:rsidRPr="00EA06E3" w:rsidDel="00B059A2">
          <w:rPr>
            <w:rFonts w:cs="Arial"/>
          </w:rPr>
          <w:delText>In 2 hours (±10 minutes), measure the adhesion strength to conform to the requirements of A.2.3 using a crosshead tensile tester making a 90</w:delText>
        </w:r>
        <w:r w:rsidRPr="00EA06E3" w:rsidDel="00B059A2">
          <w:rPr>
            <w:rFonts w:cs="Arial"/>
          </w:rPr>
          <w:noBreakHyphen/>
          <w:delText>degree peel (</w:delText>
        </w:r>
        <w:r w:rsidDel="00B059A2">
          <w:rPr>
            <w:rFonts w:cs="Arial"/>
          </w:rPr>
          <w:delText>see Figure A-1 90 Degree Peel Test Apparatus)</w:delText>
        </w:r>
        <w:r w:rsidRPr="00EA06E3" w:rsidDel="00B059A2">
          <w:rPr>
            <w:rFonts w:cs="Arial"/>
          </w:rPr>
          <w:delText xml:space="preserve"> at a rate of 50 mm (2 inch) per minute using a wire length of approximately 762 mm (30 inch). Calculate the average value of adhesion.</w:delText>
        </w:r>
      </w:del>
      <w:ins w:id="2836" w:author="aaron.wiest" w:date="2012-05-01T14:27:00Z">
        <w:del w:id="2837" w:author="jamie.lizarraga" w:date="2012-06-19T10:57:00Z">
          <w:r w:rsidR="00B059A2" w:rsidRPr="00B059A2" w:rsidDel="00F76516">
            <w:rPr>
              <w:rFonts w:cs="Arial"/>
            </w:rPr>
            <w:delText xml:space="preserve"> </w:delText>
          </w:r>
        </w:del>
        <w:r w:rsidR="00B059A2">
          <w:rPr>
            <w:rFonts w:cs="Arial"/>
          </w:rPr>
          <w:t xml:space="preserve">Prepare labels for adhesion testing as specified in clause </w:t>
        </w:r>
        <w:r w:rsidR="00751E16">
          <w:rPr>
            <w:rFonts w:cs="Arial"/>
          </w:rPr>
          <w:fldChar w:fldCharType="begin"/>
        </w:r>
        <w:r w:rsidR="00B059A2">
          <w:rPr>
            <w:rFonts w:cs="Arial"/>
          </w:rPr>
          <w:instrText xml:space="preserve"> REF _Ref323645535 \w \h </w:instrText>
        </w:r>
      </w:ins>
      <w:r w:rsidR="00751E16">
        <w:rPr>
          <w:rFonts w:cs="Arial"/>
        </w:rPr>
      </w:r>
      <w:ins w:id="2838" w:author="aaron.wiest" w:date="2012-05-01T14:27:00Z">
        <w:r w:rsidR="00751E16">
          <w:rPr>
            <w:rFonts w:cs="Arial"/>
          </w:rPr>
          <w:fldChar w:fldCharType="separate"/>
        </w:r>
      </w:ins>
      <w:ins w:id="2839" w:author="jamie.lizarraga" w:date="2012-06-15T07:58:00Z">
        <w:r w:rsidR="00B82FEF">
          <w:rPr>
            <w:rFonts w:cs="Arial"/>
          </w:rPr>
          <w:t>5.6.2</w:t>
        </w:r>
      </w:ins>
      <w:ins w:id="2840" w:author="aaron.wiest" w:date="2012-05-01T14:27:00Z">
        <w:r w:rsidR="00751E16">
          <w:rPr>
            <w:rFonts w:cs="Arial"/>
          </w:rPr>
          <w:fldChar w:fldCharType="end"/>
        </w:r>
        <w:r w:rsidR="00B059A2">
          <w:rPr>
            <w:rFonts w:cs="Arial"/>
          </w:rPr>
          <w:t xml:space="preserve">.  </w:t>
        </w:r>
      </w:ins>
      <w:ins w:id="2841" w:author="aaron.wiest" w:date="2012-06-11T12:06:00Z">
        <w:r w:rsidR="007C1E33">
          <w:rPr>
            <w:rFonts w:cs="Arial"/>
          </w:rPr>
          <w:t xml:space="preserve">Condition the prepared panels for </w:t>
        </w:r>
      </w:ins>
      <w:ins w:id="2842" w:author="aaron.wiest" w:date="2012-06-11T12:11:00Z">
        <w:r w:rsidR="007C1E33">
          <w:rPr>
            <w:rFonts w:cs="Arial"/>
          </w:rPr>
          <w:t xml:space="preserve">a minimum of </w:t>
        </w:r>
      </w:ins>
      <w:ins w:id="2843" w:author="aaron.wiest" w:date="2012-06-11T12:06:00Z">
        <w:r w:rsidR="007C1E33">
          <w:rPr>
            <w:rFonts w:cs="Arial"/>
          </w:rPr>
          <w:t xml:space="preserve">24 hours </w:t>
        </w:r>
      </w:ins>
      <w:ins w:id="2844" w:author="aaron.wiest" w:date="2012-06-11T12:07:00Z">
        <w:r w:rsidR="007C1E33">
          <w:rPr>
            <w:rFonts w:cs="Arial"/>
          </w:rPr>
          <w:t xml:space="preserve">at standard conditions </w:t>
        </w:r>
      </w:ins>
      <w:ins w:id="2845" w:author="aaron.wiest" w:date="2012-06-11T12:06:00Z">
        <w:r w:rsidR="007C1E33">
          <w:rPr>
            <w:rFonts w:cs="Arial"/>
          </w:rPr>
          <w:t>as specified in clause</w:t>
        </w:r>
      </w:ins>
      <w:ins w:id="2846" w:author="aaron.wiest" w:date="2012-06-11T12:07:00Z">
        <w:r w:rsidR="007C1E33">
          <w:rPr>
            <w:rFonts w:cs="Arial"/>
          </w:rPr>
          <w:t xml:space="preserve"> </w:t>
        </w:r>
        <w:r w:rsidR="00751E16">
          <w:rPr>
            <w:rFonts w:cs="Arial"/>
          </w:rPr>
          <w:fldChar w:fldCharType="begin"/>
        </w:r>
        <w:r w:rsidR="007C1E33">
          <w:rPr>
            <w:rFonts w:cs="Arial"/>
          </w:rPr>
          <w:instrText xml:space="preserve"> REF _Ref233536890 \r \h </w:instrText>
        </w:r>
      </w:ins>
      <w:r w:rsidR="00751E16">
        <w:rPr>
          <w:rFonts w:cs="Arial"/>
        </w:rPr>
      </w:r>
      <w:r w:rsidR="00751E16">
        <w:rPr>
          <w:rFonts w:cs="Arial"/>
        </w:rPr>
        <w:fldChar w:fldCharType="separate"/>
      </w:r>
      <w:ins w:id="2847" w:author="aaron.wiest" w:date="2012-07-17T10:42:00Z">
        <w:r w:rsidR="00B50F8F">
          <w:rPr>
            <w:rFonts w:cs="Arial"/>
          </w:rPr>
          <w:t>5.4</w:t>
        </w:r>
      </w:ins>
      <w:ins w:id="2848" w:author="aaron.wiest" w:date="2012-06-11T12:07:00Z">
        <w:r w:rsidR="00751E16">
          <w:rPr>
            <w:rFonts w:cs="Arial"/>
          </w:rPr>
          <w:fldChar w:fldCharType="end"/>
        </w:r>
      </w:ins>
      <w:ins w:id="2849" w:author="aaron.wiest" w:date="2012-06-11T12:08:00Z">
        <w:r w:rsidR="007C1E33">
          <w:rPr>
            <w:rFonts w:cs="Arial"/>
          </w:rPr>
          <w:t>.</w:t>
        </w:r>
      </w:ins>
      <w:ins w:id="2850" w:author="aaron.wiest" w:date="2012-06-11T12:07:00Z">
        <w:r w:rsidR="007C1E33">
          <w:rPr>
            <w:rFonts w:cs="Arial"/>
          </w:rPr>
          <w:t xml:space="preserve"> </w:t>
        </w:r>
      </w:ins>
      <w:ins w:id="2851" w:author="aaron.wiest" w:date="2012-06-11T12:06:00Z">
        <w:r w:rsidR="007C1E33">
          <w:rPr>
            <w:rFonts w:cs="Arial"/>
          </w:rPr>
          <w:t xml:space="preserve"> </w:t>
        </w:r>
      </w:ins>
      <w:ins w:id="2852" w:author="aaron.wiest" w:date="2012-06-11T12:10:00Z">
        <w:r w:rsidR="007C1E33">
          <w:rPr>
            <w:rFonts w:cs="Arial"/>
          </w:rPr>
          <w:t>M</w:t>
        </w:r>
      </w:ins>
      <w:ins w:id="2853" w:author="aaron.wiest" w:date="2012-05-01T14:27:00Z">
        <w:r w:rsidR="00B059A2" w:rsidRPr="00EA06E3">
          <w:rPr>
            <w:rFonts w:cs="Arial"/>
          </w:rPr>
          <w:t>easure the adhesion strength using a crosshead tensile tester making a 90</w:t>
        </w:r>
        <w:del w:id="2854" w:author="jamie.lizarraga" w:date="2012-06-15T09:23:00Z">
          <w:r w:rsidR="00B059A2" w:rsidRPr="00EA06E3" w:rsidDel="00E6687F">
            <w:rPr>
              <w:rFonts w:cs="Arial"/>
            </w:rPr>
            <w:noBreakHyphen/>
          </w:r>
        </w:del>
      </w:ins>
      <w:ins w:id="2855" w:author="jamie.lizarraga" w:date="2012-06-15T09:23:00Z">
        <w:r w:rsidR="00E6687F">
          <w:rPr>
            <w:rFonts w:cs="Arial"/>
          </w:rPr>
          <w:t xml:space="preserve"> </w:t>
        </w:r>
      </w:ins>
      <w:ins w:id="2856" w:author="aaron.wiest" w:date="2012-05-01T14:27:00Z">
        <w:r w:rsidR="00B059A2" w:rsidRPr="00EA06E3">
          <w:rPr>
            <w:rFonts w:cs="Arial"/>
          </w:rPr>
          <w:t>degree peel (</w:t>
        </w:r>
      </w:ins>
      <w:ins w:id="2857" w:author="aaron.wiest" w:date="2012-05-01T14:33:00Z">
        <w:r w:rsidR="00B059A2">
          <w:rPr>
            <w:rFonts w:cs="Arial"/>
          </w:rPr>
          <w:t>see</w:t>
        </w:r>
      </w:ins>
      <w:ins w:id="2858" w:author="aaron.wiest" w:date="2012-06-11T15:56:00Z">
        <w:r w:rsidR="006E225D">
          <w:rPr>
            <w:rFonts w:cs="Arial"/>
          </w:rPr>
          <w:t xml:space="preserve"> </w:t>
        </w:r>
        <w:r w:rsidR="00751E16">
          <w:rPr>
            <w:rFonts w:cs="Arial"/>
          </w:rPr>
          <w:fldChar w:fldCharType="begin"/>
        </w:r>
        <w:r w:rsidR="006E225D">
          <w:rPr>
            <w:rFonts w:cs="Arial"/>
          </w:rPr>
          <w:instrText xml:space="preserve"> REF _Ref327193517 \h </w:instrText>
        </w:r>
      </w:ins>
      <w:r w:rsidR="00751E16">
        <w:rPr>
          <w:rFonts w:cs="Arial"/>
        </w:rPr>
      </w:r>
      <w:r w:rsidR="00751E16">
        <w:rPr>
          <w:rFonts w:cs="Arial"/>
        </w:rPr>
        <w:fldChar w:fldCharType="separate"/>
      </w:r>
      <w:ins w:id="2859" w:author="aaron.wiest" w:date="2012-07-17T10:42:00Z">
        <w:r w:rsidR="00B50F8F">
          <w:t>Figure 5.6.4</w:t>
        </w:r>
        <w:r w:rsidR="00B50F8F">
          <w:noBreakHyphen/>
          <w:t>1</w:t>
        </w:r>
      </w:ins>
      <w:ins w:id="2860" w:author="aaron.wiest" w:date="2012-06-11T15:56:00Z">
        <w:r w:rsidR="00751E16">
          <w:rPr>
            <w:rFonts w:cs="Arial"/>
          </w:rPr>
          <w:fldChar w:fldCharType="end"/>
        </w:r>
      </w:ins>
      <w:ins w:id="2861" w:author="aaron.wiest" w:date="2012-05-01T14:27:00Z">
        <w:r w:rsidR="00B059A2">
          <w:rPr>
            <w:rFonts w:cs="Arial"/>
          </w:rPr>
          <w:t>)</w:t>
        </w:r>
        <w:r w:rsidR="00B059A2" w:rsidRPr="00EA06E3">
          <w:rPr>
            <w:rFonts w:cs="Arial"/>
          </w:rPr>
          <w:t xml:space="preserve"> at a rate of 50 mm (2 inch</w:t>
        </w:r>
      </w:ins>
      <w:ins w:id="2862" w:author="jamie.lizarraga" w:date="2012-06-15T09:24:00Z">
        <w:r w:rsidR="00E6687F">
          <w:rPr>
            <w:rFonts w:cs="Arial"/>
          </w:rPr>
          <w:t>es</w:t>
        </w:r>
      </w:ins>
      <w:ins w:id="2863" w:author="aaron.wiest" w:date="2012-05-01T14:27:00Z">
        <w:r w:rsidR="00B059A2" w:rsidRPr="00EA06E3">
          <w:rPr>
            <w:rFonts w:cs="Arial"/>
          </w:rPr>
          <w:t>) per minute using a wire length of approximately 762 mm (30 inch</w:t>
        </w:r>
      </w:ins>
      <w:ins w:id="2864" w:author="jamie.lizarraga" w:date="2012-06-15T09:24:00Z">
        <w:r w:rsidR="00E6687F">
          <w:rPr>
            <w:rFonts w:cs="Arial"/>
          </w:rPr>
          <w:t>es</w:t>
        </w:r>
      </w:ins>
      <w:ins w:id="2865" w:author="aaron.wiest" w:date="2012-05-01T14:27:00Z">
        <w:r w:rsidR="00B059A2" w:rsidRPr="00EA06E3">
          <w:rPr>
            <w:rFonts w:cs="Arial"/>
          </w:rPr>
          <w:t>). Calculate the average value of adhesion.</w:t>
        </w:r>
      </w:ins>
      <w:ins w:id="2866" w:author="aaron.wiest" w:date="2012-05-01T14:31:00Z">
        <w:r w:rsidR="00B059A2">
          <w:rPr>
            <w:rFonts w:cs="Arial"/>
          </w:rPr>
          <w:t xml:space="preserve">  The average value of adhesion</w:t>
        </w:r>
      </w:ins>
      <w:ins w:id="2867" w:author="aaron.wiest" w:date="2012-06-11T12:12:00Z">
        <w:r w:rsidR="00FA7532">
          <w:rPr>
            <w:rFonts w:cs="Arial"/>
          </w:rPr>
          <w:t xml:space="preserve"> strength</w:t>
        </w:r>
      </w:ins>
      <w:ins w:id="2868" w:author="aaron.wiest" w:date="2012-05-01T14:31:00Z">
        <w:r w:rsidR="00B059A2">
          <w:rPr>
            <w:rFonts w:cs="Arial"/>
          </w:rPr>
          <w:t xml:space="preserve"> should meet or exceed the value specified </w:t>
        </w:r>
      </w:ins>
      <w:ins w:id="2869" w:author="aaron.wiest" w:date="2012-06-11T12:13:00Z">
        <w:r w:rsidR="00FA7532">
          <w:rPr>
            <w:rFonts w:cs="Arial"/>
          </w:rPr>
          <w:t xml:space="preserve">for the application or </w:t>
        </w:r>
      </w:ins>
      <w:ins w:id="2870" w:author="aaron.wiest" w:date="2012-05-01T14:32:00Z">
        <w:r w:rsidR="00B059A2" w:rsidRPr="00EA06E3">
          <w:rPr>
            <w:rFonts w:cs="Arial"/>
          </w:rPr>
          <w:t>0.44 Newton/mm (40.0 oz/inch)</w:t>
        </w:r>
      </w:ins>
      <w:ins w:id="2871" w:author="aaron.wiest" w:date="2012-05-01T14:31:00Z">
        <w:r w:rsidR="00B059A2">
          <w:rPr>
            <w:rFonts w:cs="Arial"/>
          </w:rPr>
          <w:t xml:space="preserve"> if no value is specified</w:t>
        </w:r>
        <w:r w:rsidR="00B059A2" w:rsidRPr="00EA06E3">
          <w:rPr>
            <w:rFonts w:cs="Arial"/>
          </w:rPr>
          <w:t>.</w:t>
        </w:r>
      </w:ins>
    </w:p>
    <w:p w:rsidR="00352FBB" w:rsidRDefault="00352FBB">
      <w:pPr>
        <w:keepNext/>
        <w:jc w:val="center"/>
        <w:rPr>
          <w:ins w:id="2872" w:author="aaron.wiest" w:date="2012-06-11T15:55:00Z"/>
        </w:rPr>
        <w:pPrChange w:id="2873" w:author="aaron.wiest" w:date="2012-06-11T15:55:00Z">
          <w:pPr>
            <w:jc w:val="center"/>
          </w:pPr>
        </w:pPrChange>
      </w:pPr>
      <w:ins w:id="2874" w:author="aaron.wiest" w:date="2012-06-11T17:17:00Z">
        <w:r>
          <w:rPr>
            <w:rFonts w:cs="Arial"/>
            <w:noProof/>
            <w:lang w:val="en-US"/>
            <w:rPrChange w:id="2875" w:author="Unknown">
              <w:rPr>
                <w:noProof/>
                <w:sz w:val="16"/>
                <w:szCs w:val="16"/>
                <w:lang w:val="en-US"/>
              </w:rPr>
            </w:rPrChange>
          </w:rPr>
          <w:lastRenderedPageBreak/>
          <w:drawing>
            <wp:inline distT="0" distB="0" distL="0" distR="0">
              <wp:extent cx="3731895" cy="419989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731895" cy="4199890"/>
                      </a:xfrm>
                      <a:prstGeom prst="rect">
                        <a:avLst/>
                      </a:prstGeom>
                      <a:noFill/>
                      <a:ln w="9525">
                        <a:noFill/>
                        <a:miter lim="800000"/>
                        <a:headEnd/>
                        <a:tailEnd/>
                      </a:ln>
                    </pic:spPr>
                  </pic:pic>
                </a:graphicData>
              </a:graphic>
            </wp:inline>
          </w:drawing>
        </w:r>
      </w:ins>
      <w:ins w:id="2876" w:author="aaron.wiest" w:date="2012-06-11T17:16:00Z">
        <w:del w:id="2877" w:author="Unknown">
          <w:r>
            <w:rPr>
              <w:noProof/>
              <w:lang w:val="en-US"/>
              <w:rPrChange w:id="2878" w:author="Unknown">
                <w:rPr>
                  <w:noProof/>
                  <w:sz w:val="16"/>
                  <w:szCs w:val="16"/>
                  <w:lang w:val="en-US"/>
                </w:rPr>
              </w:rPrChange>
            </w:rPr>
            <w:drawing>
              <wp:inline distT="0" distB="0" distL="0" distR="0">
                <wp:extent cx="3721735" cy="41986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21735" cy="4198620"/>
                        </a:xfrm>
                        <a:prstGeom prst="rect">
                          <a:avLst/>
                        </a:prstGeom>
                        <a:noFill/>
                        <a:ln w="9525">
                          <a:noFill/>
                          <a:miter lim="800000"/>
                          <a:headEnd/>
                          <a:tailEnd/>
                        </a:ln>
                      </pic:spPr>
                    </pic:pic>
                  </a:graphicData>
                </a:graphic>
              </wp:inline>
            </w:drawing>
          </w:r>
          <w:r>
            <w:rPr>
              <w:noProof/>
              <w:lang w:val="en-US"/>
              <w:rPrChange w:id="2879" w:author="Unknown">
                <w:rPr>
                  <w:noProof/>
                  <w:sz w:val="16"/>
                  <w:szCs w:val="16"/>
                  <w:lang w:val="en-US"/>
                </w:rPr>
              </w:rPrChange>
            </w:rPr>
            <w:lastRenderedPageBreak/>
            <w:drawing>
              <wp:inline distT="0" distB="0" distL="0" distR="0">
                <wp:extent cx="3721735" cy="41986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21735" cy="4198620"/>
                        </a:xfrm>
                        <a:prstGeom prst="rect">
                          <a:avLst/>
                        </a:prstGeom>
                        <a:noFill/>
                        <a:ln w="9525">
                          <a:noFill/>
                          <a:miter lim="800000"/>
                          <a:headEnd/>
                          <a:tailEnd/>
                        </a:ln>
                      </pic:spPr>
                    </pic:pic>
                  </a:graphicData>
                </a:graphic>
              </wp:inline>
            </w:drawing>
          </w:r>
        </w:del>
      </w:ins>
      <w:ins w:id="2880" w:author="aaron.wiest" w:date="2012-06-11T15:55:00Z">
        <w:del w:id="2881" w:author="Unknown">
          <w:r>
            <w:rPr>
              <w:rFonts w:cs="Arial"/>
              <w:noProof/>
              <w:lang w:val="en-US"/>
              <w:rPrChange w:id="2882" w:author="Unknown">
                <w:rPr>
                  <w:noProof/>
                  <w:sz w:val="16"/>
                  <w:szCs w:val="16"/>
                  <w:lang w:val="en-US"/>
                </w:rPr>
              </w:rPrChange>
            </w:rPr>
            <w:drawing>
              <wp:inline distT="0" distB="0" distL="0" distR="0">
                <wp:extent cx="3721735" cy="41986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21735" cy="4198620"/>
                        </a:xfrm>
                        <a:prstGeom prst="rect">
                          <a:avLst/>
                        </a:prstGeom>
                        <a:noFill/>
                        <a:ln w="9525">
                          <a:noFill/>
                          <a:miter lim="800000"/>
                          <a:headEnd/>
                          <a:tailEnd/>
                        </a:ln>
                      </pic:spPr>
                    </pic:pic>
                  </a:graphicData>
                </a:graphic>
              </wp:inline>
            </w:drawing>
          </w:r>
        </w:del>
      </w:ins>
    </w:p>
    <w:p w:rsidR="00352FBB" w:rsidRDefault="006E225D">
      <w:pPr>
        <w:pStyle w:val="Caption"/>
        <w:rPr>
          <w:ins w:id="2883" w:author="aaron.wiest" w:date="2012-05-01T14:27:00Z"/>
          <w:rFonts w:cs="Arial"/>
        </w:rPr>
        <w:pPrChange w:id="2884" w:author="aaron.wiest" w:date="2012-06-11T15:55:00Z">
          <w:pPr/>
        </w:pPrChange>
      </w:pPr>
      <w:bookmarkStart w:id="2885" w:name="_Ref327193517"/>
      <w:bookmarkStart w:id="2886" w:name="_Ref327198185"/>
      <w:ins w:id="2887" w:author="aaron.wiest" w:date="2012-06-11T15:55:00Z">
        <w:r>
          <w:lastRenderedPageBreak/>
          <w:t xml:space="preserve">Figure </w:t>
        </w:r>
        <w:commentRangeStart w:id="2888"/>
        <w:r w:rsidR="00751E16">
          <w:fldChar w:fldCharType="begin"/>
        </w:r>
        <w:r>
          <w:instrText xml:space="preserve"> STYLEREF 3 \s </w:instrText>
        </w:r>
      </w:ins>
      <w:r w:rsidR="00751E16">
        <w:fldChar w:fldCharType="separate"/>
      </w:r>
      <w:r w:rsidR="00B82FEF">
        <w:t>5.6.4</w:t>
      </w:r>
      <w:ins w:id="2889" w:author="aaron.wiest" w:date="2012-06-11T15:55:00Z">
        <w:r w:rsidR="00751E16">
          <w:fldChar w:fldCharType="end"/>
        </w:r>
      </w:ins>
      <w:commentRangeEnd w:id="2888"/>
      <w:r w:rsidR="007C7F5D">
        <w:rPr>
          <w:rStyle w:val="CommentReference"/>
          <w:b w:val="0"/>
          <w:noProof w:val="0"/>
          <w:spacing w:val="0"/>
          <w:lang w:val="en-GB"/>
        </w:rPr>
        <w:commentReference w:id="2888"/>
      </w:r>
      <w:ins w:id="2890" w:author="aaron.wiest" w:date="2012-06-11T15:55:00Z">
        <w:r>
          <w:noBreakHyphen/>
        </w:r>
        <w:r w:rsidR="00751E16">
          <w:fldChar w:fldCharType="begin"/>
        </w:r>
        <w:r>
          <w:instrText xml:space="preserve"> SEQ Figure \* ARABIC \s 3 </w:instrText>
        </w:r>
      </w:ins>
      <w:r w:rsidR="00751E16">
        <w:fldChar w:fldCharType="separate"/>
      </w:r>
      <w:ins w:id="2891" w:author="jamie.lizarraga" w:date="2012-06-15T07:58:00Z">
        <w:r w:rsidR="00B82FEF">
          <w:t>1</w:t>
        </w:r>
      </w:ins>
      <w:ins w:id="2892" w:author="aaron.wiest" w:date="2012-06-11T15:55:00Z">
        <w:r w:rsidR="00751E16">
          <w:fldChar w:fldCharType="end"/>
        </w:r>
        <w:bookmarkEnd w:id="2885"/>
        <w:r>
          <w:t xml:space="preserve"> - 90 Degree Peel Test Apparatus</w:t>
        </w:r>
      </w:ins>
      <w:bookmarkEnd w:id="2886"/>
    </w:p>
    <w:p w:rsidR="00352FBB" w:rsidRDefault="00B059A2">
      <w:pPr>
        <w:pStyle w:val="Heading3"/>
        <w:pPrChange w:id="2893" w:author="aaron.wiest" w:date="2012-06-11T16:11:00Z">
          <w:pPr/>
        </w:pPrChange>
      </w:pPr>
      <w:bookmarkStart w:id="2894" w:name="_Ref323883775"/>
      <w:bookmarkStart w:id="2895" w:name="_Toc330282470"/>
      <w:ins w:id="2896" w:author="aaron.wiest" w:date="2012-05-01T14:33:00Z">
        <w:r>
          <w:t>Elevated Temperature Adhesion Strength</w:t>
        </w:r>
      </w:ins>
      <w:bookmarkEnd w:id="2894"/>
      <w:bookmarkEnd w:id="2895"/>
    </w:p>
    <w:p w:rsidR="009D3738" w:rsidRDefault="00D31658" w:rsidP="009D3738">
      <w:pPr>
        <w:rPr>
          <w:ins w:id="2897" w:author="aaron.wiest" w:date="2012-05-01T14:49:00Z"/>
          <w:rFonts w:cs="Arial"/>
        </w:rPr>
      </w:pPr>
      <w:ins w:id="2898" w:author="aaron.wiest" w:date="2012-05-01T14:34:00Z">
        <w:r>
          <w:rPr>
            <w:rFonts w:cs="Arial"/>
          </w:rPr>
          <w:t>Determine the maximum expected temperature the label will be exposed to</w:t>
        </w:r>
      </w:ins>
      <w:ins w:id="2899" w:author="aaron.wiest" w:date="2012-05-01T14:43:00Z">
        <w:r w:rsidR="00F36424">
          <w:rPr>
            <w:rFonts w:cs="Arial"/>
          </w:rPr>
          <w:t xml:space="preserve">.  For reference, </w:t>
        </w:r>
        <w:r w:rsidR="00F36424" w:rsidRPr="00F36424">
          <w:rPr>
            <w:rFonts w:cs="Arial"/>
          </w:rPr>
          <w:t>MIL-STD-810G PART ONE ANNEX C Table C-I</w:t>
        </w:r>
      </w:ins>
      <w:ins w:id="2900" w:author="aaron.wiest" w:date="2012-05-01T14:44:00Z">
        <w:r w:rsidR="00F36424">
          <w:rPr>
            <w:rFonts w:cs="Arial"/>
          </w:rPr>
          <w:t xml:space="preserve"> indicates storage temperatures in a hot dry (type A1) </w:t>
        </w:r>
      </w:ins>
      <w:ins w:id="2901" w:author="aaron.wiest" w:date="2012-05-01T14:45:00Z">
        <w:r w:rsidR="00F36424">
          <w:rPr>
            <w:rFonts w:cs="Arial"/>
          </w:rPr>
          <w:t>environment can reach 160</w:t>
        </w:r>
        <w:r w:rsidR="00B313FF">
          <w:rPr>
            <w:rFonts w:cs="Arial"/>
          </w:rPr>
          <w:t xml:space="preserve"> degrees </w:t>
        </w:r>
      </w:ins>
      <w:ins w:id="2902" w:author="aaron.wiest" w:date="2012-07-16T21:30:00Z">
        <w:r w:rsidR="00F37A59">
          <w:rPr>
            <w:rFonts w:cs="Arial"/>
          </w:rPr>
          <w:t>F</w:t>
        </w:r>
      </w:ins>
      <w:ins w:id="2903" w:author="aaron.wiest" w:date="2012-05-01T14:45:00Z">
        <w:r w:rsidR="00B313FF">
          <w:rPr>
            <w:rFonts w:cs="Arial"/>
          </w:rPr>
          <w:t>.</w:t>
        </w:r>
      </w:ins>
      <w:ins w:id="2904" w:author="aaron.wiest" w:date="2012-05-01T14:47:00Z">
        <w:r w:rsidR="00B313FF">
          <w:rPr>
            <w:rFonts w:cs="Arial"/>
          </w:rPr>
          <w:t xml:space="preserve">  At the elevated temperature, perform the adhesion test specified in clause </w:t>
        </w:r>
      </w:ins>
      <w:ins w:id="2905" w:author="aaron.wiest" w:date="2012-05-01T14:48:00Z">
        <w:r w:rsidR="00751E16">
          <w:rPr>
            <w:rFonts w:cs="Arial"/>
          </w:rPr>
          <w:fldChar w:fldCharType="begin"/>
        </w:r>
        <w:r w:rsidR="00B313FF">
          <w:rPr>
            <w:rFonts w:cs="Arial"/>
          </w:rPr>
          <w:instrText xml:space="preserve"> REF _Ref323647039 \w \h </w:instrText>
        </w:r>
      </w:ins>
      <w:r w:rsidR="00751E16">
        <w:rPr>
          <w:rFonts w:cs="Arial"/>
        </w:rPr>
      </w:r>
      <w:r w:rsidR="00751E16">
        <w:rPr>
          <w:rFonts w:cs="Arial"/>
        </w:rPr>
        <w:fldChar w:fldCharType="separate"/>
      </w:r>
      <w:ins w:id="2906" w:author="jamie.lizarraga" w:date="2012-06-15T07:58:00Z">
        <w:r w:rsidR="00B82FEF">
          <w:rPr>
            <w:rFonts w:cs="Arial"/>
          </w:rPr>
          <w:t>5.6.3</w:t>
        </w:r>
      </w:ins>
      <w:ins w:id="2907" w:author="aaron.wiest" w:date="2012-05-01T14:48:00Z">
        <w:r w:rsidR="00751E16">
          <w:rPr>
            <w:rFonts w:cs="Arial"/>
          </w:rPr>
          <w:fldChar w:fldCharType="end"/>
        </w:r>
      </w:ins>
      <w:ins w:id="2908" w:author="aaron.wiest" w:date="2012-05-01T14:50:00Z">
        <w:r w:rsidR="00B313FF">
          <w:rPr>
            <w:rFonts w:cs="Arial"/>
          </w:rPr>
          <w:t>.</w:t>
        </w:r>
      </w:ins>
      <w:ins w:id="2909" w:author="aaron.wiest" w:date="2012-05-03T11:16:00Z">
        <w:r w:rsidR="00AA2FE6">
          <w:rPr>
            <w:rFonts w:cs="Arial"/>
          </w:rPr>
          <w:t xml:space="preserve">  </w:t>
        </w:r>
      </w:ins>
      <w:ins w:id="2910" w:author="aaron.wiest" w:date="2012-05-03T13:51:00Z">
        <w:r w:rsidR="00D7353B">
          <w:rPr>
            <w:rFonts w:cs="Arial"/>
          </w:rPr>
          <w:t xml:space="preserve">At the end of the test, perform verification of the test labels as stated in clause </w:t>
        </w:r>
        <w:r w:rsidR="00751E16">
          <w:rPr>
            <w:rFonts w:cs="Arial"/>
          </w:rPr>
          <w:fldChar w:fldCharType="begin"/>
        </w:r>
        <w:r w:rsidR="00D7353B">
          <w:rPr>
            <w:rFonts w:cs="Arial"/>
          </w:rPr>
          <w:instrText xml:space="preserve"> REF _Ref214277098 \r \h </w:instrText>
        </w:r>
      </w:ins>
      <w:r w:rsidR="00751E16">
        <w:rPr>
          <w:rFonts w:cs="Arial"/>
        </w:rPr>
      </w:r>
      <w:ins w:id="2911" w:author="aaron.wiest" w:date="2012-05-03T13:51:00Z">
        <w:r w:rsidR="00751E16">
          <w:rPr>
            <w:rFonts w:cs="Arial"/>
          </w:rPr>
          <w:fldChar w:fldCharType="separate"/>
        </w:r>
      </w:ins>
      <w:ins w:id="2912" w:author="jamie.lizarraga" w:date="2012-06-15T07:58:00Z">
        <w:r w:rsidR="00B82FEF">
          <w:rPr>
            <w:rFonts w:cs="Arial"/>
          </w:rPr>
          <w:t>5.2</w:t>
        </w:r>
      </w:ins>
      <w:ins w:id="2913" w:author="aaron.wiest" w:date="2012-05-03T13:51:00Z">
        <w:r w:rsidR="00751E16">
          <w:rPr>
            <w:rFonts w:cs="Arial"/>
          </w:rPr>
          <w:fldChar w:fldCharType="end"/>
        </w:r>
        <w:r w:rsidR="00D7353B">
          <w:rPr>
            <w:rFonts w:cs="Arial"/>
          </w:rPr>
          <w:t xml:space="preserve"> to </w:t>
        </w:r>
      </w:ins>
      <w:ins w:id="2914" w:author="aaron.wiest" w:date="2012-07-16T22:03:00Z">
        <w:r w:rsidR="006C5DE2">
          <w:rPr>
            <w:rFonts w:cs="Arial"/>
          </w:rPr>
          <w:t>determine any degradation of the bar code</w:t>
        </w:r>
      </w:ins>
      <w:ins w:id="2915" w:author="aaron.wiest" w:date="2012-05-03T13:51:00Z">
        <w:r w:rsidR="00D7353B">
          <w:rPr>
            <w:rFonts w:cs="Arial"/>
          </w:rPr>
          <w:t>.</w:t>
        </w:r>
      </w:ins>
      <w:ins w:id="2916" w:author="aaron.wiest" w:date="2012-05-03T14:10:00Z">
        <w:r w:rsidR="00D728EC">
          <w:rPr>
            <w:rFonts w:cs="Arial"/>
          </w:rPr>
          <w:t xml:space="preserve">  </w:t>
        </w:r>
        <w:r w:rsidR="00D728EC">
          <w:t xml:space="preserve">Examine the label to determine compliance to </w:t>
        </w:r>
      </w:ins>
      <w:ins w:id="2917" w:author="jamie.lizarraga" w:date="2012-06-19T11:52:00Z">
        <w:r w:rsidR="00C1694A">
          <w:t xml:space="preserve">clause </w:t>
        </w:r>
      </w:ins>
      <w:ins w:id="2918" w:author="aaron.wiest" w:date="2012-05-03T14:10:00Z">
        <w:r w:rsidR="00751E16">
          <w:fldChar w:fldCharType="begin"/>
        </w:r>
        <w:r w:rsidR="00D728EC">
          <w:instrText xml:space="preserve"> REF _Ref323817458 \r \h </w:instrText>
        </w:r>
      </w:ins>
      <w:ins w:id="2919" w:author="aaron.wiest" w:date="2012-05-03T14:10:00Z">
        <w:r w:rsidR="00751E16">
          <w:fldChar w:fldCharType="separate"/>
        </w:r>
      </w:ins>
      <w:ins w:id="2920" w:author="jamie.lizarraga" w:date="2012-06-15T07:58:00Z">
        <w:r w:rsidR="00B82FEF">
          <w:t>4.1.1.1</w:t>
        </w:r>
      </w:ins>
      <w:ins w:id="2921" w:author="aaron.wiest" w:date="2012-05-03T14:10:00Z">
        <w:r w:rsidR="00751E16">
          <w:fldChar w:fldCharType="end"/>
        </w:r>
        <w:r w:rsidR="00D728EC">
          <w:t>.</w:t>
        </w:r>
      </w:ins>
    </w:p>
    <w:p w:rsidR="00352FBB" w:rsidRDefault="00B313FF">
      <w:pPr>
        <w:pStyle w:val="Heading3"/>
        <w:rPr>
          <w:ins w:id="2922" w:author="aaron.wiest" w:date="2012-05-01T14:49:00Z"/>
        </w:rPr>
        <w:pPrChange w:id="2923" w:author="aaron.wiest" w:date="2012-06-11T16:11:00Z">
          <w:pPr/>
        </w:pPrChange>
      </w:pPr>
      <w:bookmarkStart w:id="2924" w:name="_Ref323883808"/>
      <w:bookmarkStart w:id="2925" w:name="_Toc330282471"/>
      <w:ins w:id="2926" w:author="aaron.wiest" w:date="2012-05-01T14:49:00Z">
        <w:r>
          <w:t>Low Temperature Adhesion Strength</w:t>
        </w:r>
        <w:bookmarkEnd w:id="2924"/>
        <w:bookmarkEnd w:id="2925"/>
      </w:ins>
    </w:p>
    <w:p w:rsidR="00B313FF" w:rsidRPr="008D3540" w:rsidDel="008D3540" w:rsidRDefault="00B313FF" w:rsidP="00B313FF">
      <w:pPr>
        <w:rPr>
          <w:del w:id="2927" w:author="aaron.wiest" w:date="2012-05-03T17:58:00Z"/>
        </w:rPr>
      </w:pPr>
      <w:ins w:id="2928" w:author="aaron.wiest" w:date="2012-05-01T14:49:00Z">
        <w:r>
          <w:rPr>
            <w:rFonts w:cs="Arial"/>
          </w:rPr>
          <w:t xml:space="preserve">Determine the minimum expected temperature the label will be exposed to.  For reference, </w:t>
        </w:r>
        <w:r w:rsidRPr="00F36424">
          <w:rPr>
            <w:rFonts w:cs="Arial"/>
          </w:rPr>
          <w:t>MIL-STD-810G PART ONE ANNEX C Table C-I</w:t>
        </w:r>
        <w:r>
          <w:rPr>
            <w:rFonts w:cs="Arial"/>
          </w:rPr>
          <w:t xml:space="preserve"> indicates storage temperatures in a </w:t>
        </w:r>
      </w:ins>
      <w:ins w:id="2929" w:author="aaron.wiest" w:date="2012-05-01T14:50:00Z">
        <w:r>
          <w:rPr>
            <w:rFonts w:cs="Arial"/>
          </w:rPr>
          <w:t>severe cold</w:t>
        </w:r>
      </w:ins>
      <w:ins w:id="2930" w:author="aaron.wiest" w:date="2012-05-01T14:49:00Z">
        <w:r>
          <w:rPr>
            <w:rFonts w:cs="Arial"/>
          </w:rPr>
          <w:t xml:space="preserve"> (type </w:t>
        </w:r>
      </w:ins>
      <w:ins w:id="2931" w:author="aaron.wiest" w:date="2012-05-01T14:50:00Z">
        <w:r>
          <w:rPr>
            <w:rFonts w:cs="Arial"/>
          </w:rPr>
          <w:t>C3</w:t>
        </w:r>
      </w:ins>
      <w:ins w:id="2932" w:author="aaron.wiest" w:date="2012-05-01T14:49:00Z">
        <w:r>
          <w:rPr>
            <w:rFonts w:cs="Arial"/>
          </w:rPr>
          <w:t xml:space="preserve">) environment can reach </w:t>
        </w:r>
      </w:ins>
      <w:ins w:id="2933" w:author="aaron.wiest" w:date="2012-05-01T14:50:00Z">
        <w:r>
          <w:rPr>
            <w:rFonts w:cs="Arial"/>
          </w:rPr>
          <w:t>-</w:t>
        </w:r>
      </w:ins>
      <w:ins w:id="2934" w:author="aaron.wiest" w:date="2012-05-01T14:49:00Z">
        <w:r>
          <w:rPr>
            <w:rFonts w:cs="Arial"/>
          </w:rPr>
          <w:t xml:space="preserve">60 degrees </w:t>
        </w:r>
      </w:ins>
      <w:ins w:id="2935" w:author="aaron.wiest" w:date="2012-07-16T21:30:00Z">
        <w:r w:rsidR="00F37A59">
          <w:rPr>
            <w:rFonts w:cs="Arial"/>
          </w:rPr>
          <w:t>F</w:t>
        </w:r>
      </w:ins>
      <w:ins w:id="2936" w:author="aaron.wiest" w:date="2012-05-01T14:49:00Z">
        <w:r>
          <w:rPr>
            <w:rFonts w:cs="Arial"/>
          </w:rPr>
          <w:t xml:space="preserve">.  At the </w:t>
        </w:r>
      </w:ins>
      <w:ins w:id="2937" w:author="aaron.wiest" w:date="2012-05-01T14:50:00Z">
        <w:r>
          <w:rPr>
            <w:rFonts w:cs="Arial"/>
          </w:rPr>
          <w:t>low</w:t>
        </w:r>
      </w:ins>
      <w:ins w:id="2938" w:author="aaron.wiest" w:date="2012-05-01T14:49:00Z">
        <w:r>
          <w:rPr>
            <w:rFonts w:cs="Arial"/>
          </w:rPr>
          <w:t xml:space="preserve"> temperature, perform the adhesion test specified in clause </w:t>
        </w:r>
        <w:r w:rsidR="00751E16">
          <w:rPr>
            <w:rFonts w:cs="Arial"/>
          </w:rPr>
          <w:fldChar w:fldCharType="begin"/>
        </w:r>
        <w:r>
          <w:rPr>
            <w:rFonts w:cs="Arial"/>
          </w:rPr>
          <w:instrText xml:space="preserve"> REF _Ref323647039 \w \h </w:instrText>
        </w:r>
      </w:ins>
      <w:r w:rsidR="00751E16">
        <w:rPr>
          <w:rFonts w:cs="Arial"/>
        </w:rPr>
      </w:r>
      <w:ins w:id="2939" w:author="aaron.wiest" w:date="2012-05-01T14:49:00Z">
        <w:r w:rsidR="00751E16">
          <w:rPr>
            <w:rFonts w:cs="Arial"/>
          </w:rPr>
          <w:fldChar w:fldCharType="separate"/>
        </w:r>
      </w:ins>
      <w:ins w:id="2940" w:author="jamie.lizarraga" w:date="2012-06-15T07:58:00Z">
        <w:r w:rsidR="00B82FEF">
          <w:rPr>
            <w:rFonts w:cs="Arial"/>
          </w:rPr>
          <w:t>5.6.3</w:t>
        </w:r>
      </w:ins>
      <w:ins w:id="2941" w:author="aaron.wiest" w:date="2012-05-01T14:49:00Z">
        <w:r w:rsidR="00751E16">
          <w:rPr>
            <w:rFonts w:cs="Arial"/>
          </w:rPr>
          <w:fldChar w:fldCharType="end"/>
        </w:r>
      </w:ins>
      <w:ins w:id="2942" w:author="aaron.wiest" w:date="2012-05-01T14:50:00Z">
        <w:r>
          <w:rPr>
            <w:rFonts w:cs="Arial"/>
          </w:rPr>
          <w:t>.</w:t>
        </w:r>
      </w:ins>
      <w:ins w:id="2943" w:author="aaron.wiest" w:date="2012-05-03T11:18:00Z">
        <w:r w:rsidR="00AA2FE6">
          <w:rPr>
            <w:rFonts w:cs="Arial"/>
          </w:rPr>
          <w:t xml:space="preserve">  </w:t>
        </w:r>
      </w:ins>
      <w:ins w:id="2944" w:author="aaron.wiest" w:date="2012-05-03T13:51:00Z">
        <w:r w:rsidR="00D7353B">
          <w:rPr>
            <w:rFonts w:cs="Arial"/>
          </w:rPr>
          <w:t xml:space="preserve">At the end of the test, perform verification of the test labels as stated in clause </w:t>
        </w:r>
        <w:r w:rsidR="00751E16">
          <w:rPr>
            <w:rFonts w:cs="Arial"/>
          </w:rPr>
          <w:fldChar w:fldCharType="begin"/>
        </w:r>
        <w:r w:rsidR="00D7353B">
          <w:rPr>
            <w:rFonts w:cs="Arial"/>
          </w:rPr>
          <w:instrText xml:space="preserve"> REF _Ref214277098 \r \h </w:instrText>
        </w:r>
      </w:ins>
      <w:r w:rsidR="00751E16">
        <w:rPr>
          <w:rFonts w:cs="Arial"/>
        </w:rPr>
      </w:r>
      <w:ins w:id="2945" w:author="aaron.wiest" w:date="2012-05-03T13:51:00Z">
        <w:r w:rsidR="00751E16">
          <w:rPr>
            <w:rFonts w:cs="Arial"/>
          </w:rPr>
          <w:fldChar w:fldCharType="separate"/>
        </w:r>
      </w:ins>
      <w:ins w:id="2946" w:author="jamie.lizarraga" w:date="2012-06-15T07:58:00Z">
        <w:r w:rsidR="00B82FEF">
          <w:rPr>
            <w:rFonts w:cs="Arial"/>
          </w:rPr>
          <w:t>5.2</w:t>
        </w:r>
      </w:ins>
      <w:ins w:id="2947" w:author="aaron.wiest" w:date="2012-05-03T13:51:00Z">
        <w:r w:rsidR="00751E16">
          <w:rPr>
            <w:rFonts w:cs="Arial"/>
          </w:rPr>
          <w:fldChar w:fldCharType="end"/>
        </w:r>
        <w:r w:rsidR="00D7353B">
          <w:rPr>
            <w:rFonts w:cs="Arial"/>
          </w:rPr>
          <w:t xml:space="preserve"> to </w:t>
        </w:r>
      </w:ins>
      <w:ins w:id="2948" w:author="aaron.wiest" w:date="2012-07-16T22:03:00Z">
        <w:r w:rsidR="006C5DE2">
          <w:rPr>
            <w:rFonts w:cs="Arial"/>
          </w:rPr>
          <w:t>determine any degradation of the bar code</w:t>
        </w:r>
      </w:ins>
      <w:ins w:id="2949" w:author="aaron.wiest" w:date="2012-05-03T13:51:00Z">
        <w:r w:rsidR="00D7353B" w:rsidRPr="008D3540">
          <w:rPr>
            <w:rFonts w:cs="Arial"/>
          </w:rPr>
          <w:t>.</w:t>
        </w:r>
      </w:ins>
      <w:ins w:id="2950" w:author="aaron.wiest" w:date="2012-05-03T14:10:00Z">
        <w:r w:rsidR="00D728EC" w:rsidRPr="008D3540">
          <w:rPr>
            <w:rFonts w:cs="Arial"/>
          </w:rPr>
          <w:t xml:space="preserve">  </w:t>
        </w:r>
        <w:r w:rsidR="00E675E1">
          <w:t xml:space="preserve">Examine the label to determine compliance to </w:t>
        </w:r>
      </w:ins>
      <w:ins w:id="2951" w:author="jamie.lizarraga" w:date="2012-06-19T11:52:00Z">
        <w:r w:rsidR="00C1694A">
          <w:t xml:space="preserve">clause </w:t>
        </w:r>
      </w:ins>
      <w:ins w:id="2952" w:author="aaron.wiest" w:date="2012-05-03T14:10:00Z">
        <w:r w:rsidR="00751E16" w:rsidRPr="008D3540">
          <w:fldChar w:fldCharType="begin"/>
        </w:r>
        <w:r w:rsidR="00E675E1">
          <w:instrText xml:space="preserve"> REF _Ref323817458 \r \h </w:instrText>
        </w:r>
      </w:ins>
      <w:r w:rsidR="008D3540">
        <w:instrText xml:space="preserve"> \* MERGEFORMAT </w:instrText>
      </w:r>
      <w:ins w:id="2953" w:author="aaron.wiest" w:date="2012-05-03T14:10:00Z">
        <w:r w:rsidR="00751E16" w:rsidRPr="008D3540">
          <w:fldChar w:fldCharType="separate"/>
        </w:r>
      </w:ins>
      <w:ins w:id="2954" w:author="jamie.lizarraga" w:date="2012-06-15T07:58:00Z">
        <w:r w:rsidR="00B82FEF">
          <w:t>4.1.1.1</w:t>
        </w:r>
      </w:ins>
      <w:ins w:id="2955" w:author="aaron.wiest" w:date="2012-05-03T14:10:00Z">
        <w:r w:rsidR="00751E16" w:rsidRPr="008D3540">
          <w:fldChar w:fldCharType="end"/>
        </w:r>
        <w:r w:rsidR="00D728EC" w:rsidRPr="008D3540">
          <w:t>.</w:t>
        </w:r>
      </w:ins>
    </w:p>
    <w:p w:rsidR="009D3738" w:rsidRPr="008D3540" w:rsidDel="004374BE" w:rsidRDefault="009D3738" w:rsidP="009D3738">
      <w:pPr>
        <w:rPr>
          <w:del w:id="2956" w:author="aaron.wiest" w:date="2012-05-01T14:04:00Z"/>
          <w:rFonts w:cs="Arial"/>
        </w:rPr>
      </w:pPr>
      <w:del w:id="2957" w:author="aaron.wiest" w:date="2012-05-01T14:04:00Z">
        <w:r w:rsidRPr="008D3540" w:rsidDel="004374BE">
          <w:rPr>
            <w:rFonts w:cs="Arial"/>
          </w:rPr>
          <w:delText xml:space="preserve">Alternate test procedure </w:delText>
        </w:r>
      </w:del>
    </w:p>
    <w:p w:rsidR="009D3738" w:rsidRPr="008D3540" w:rsidDel="004374BE" w:rsidRDefault="00E675E1" w:rsidP="009D3738">
      <w:pPr>
        <w:ind w:left="720"/>
        <w:rPr>
          <w:del w:id="2958" w:author="aaron.wiest" w:date="2012-05-01T14:04:00Z"/>
          <w:spacing w:val="2"/>
        </w:rPr>
      </w:pPr>
      <w:del w:id="2959" w:author="aaron.wiest" w:date="2012-05-01T14:04:00Z">
        <w:r>
          <w:rPr>
            <w:spacing w:val="2"/>
          </w:rPr>
          <w:delText>Place the panels with the labels on the bottom surface in the holding fixture and gently attach a 25-gram +/- 1-gram weight to the free end of the paper/chipboard strips such that the line of force of the 25-gram weight and the test panel form an angle of approximately 90 degrees.  The weight shall remain as a peeling force for 4 hours +/- 5 minutes.</w:delText>
        </w:r>
      </w:del>
    </w:p>
    <w:p w:rsidR="009D3738" w:rsidRPr="008D3540" w:rsidDel="008D3540" w:rsidRDefault="009D3738" w:rsidP="009D3738">
      <w:pPr>
        <w:rPr>
          <w:del w:id="2960" w:author="aaron.wiest" w:date="2012-05-03T17:58:00Z"/>
          <w:rFonts w:cs="Arial"/>
        </w:rPr>
      </w:pPr>
    </w:p>
    <w:p w:rsidR="009D3738" w:rsidRPr="008D3540" w:rsidDel="004374BE" w:rsidRDefault="00E675E1" w:rsidP="009D3738">
      <w:pPr>
        <w:pStyle w:val="Heading3"/>
        <w:rPr>
          <w:del w:id="2961" w:author="aaron.wiest" w:date="2012-05-01T14:08:00Z"/>
        </w:rPr>
      </w:pPr>
      <w:bookmarkStart w:id="2962" w:name="_Toc323882728"/>
      <w:bookmarkStart w:id="2963" w:name="_Toc327174301"/>
      <w:bookmarkStart w:id="2964" w:name="_Toc327193380"/>
      <w:del w:id="2965" w:author="aaron.wiest" w:date="2012-05-01T14:08:00Z">
        <w:r>
          <w:rPr>
            <w:b w:val="0"/>
          </w:rPr>
          <w:delText>Short Term 100 Degrees Celsius – Medium Temp</w:delText>
        </w:r>
        <w:bookmarkEnd w:id="2962"/>
        <w:bookmarkEnd w:id="2963"/>
        <w:bookmarkEnd w:id="2964"/>
      </w:del>
    </w:p>
    <w:p w:rsidR="009D3738" w:rsidRPr="008D3540" w:rsidDel="004374BE" w:rsidRDefault="00E675E1" w:rsidP="009D3738">
      <w:pPr>
        <w:rPr>
          <w:del w:id="2966" w:author="aaron.wiest" w:date="2012-05-01T14:08:00Z"/>
          <w:rFonts w:cs="Arial"/>
        </w:rPr>
      </w:pPr>
      <w:del w:id="2967" w:author="aaron.wiest" w:date="2012-05-01T14:08:00Z">
        <w:r>
          <w:rPr>
            <w:rFonts w:cs="Arial"/>
          </w:rPr>
          <w:delText xml:space="preserve">Place the panel in an oven maintained at 100 degrees Celsius (212 degrees Fahrenheit). At the end of 168 hours, remove the panel and allow it to cool to room temperature. Within 1 to 3 hours of removing the panel from the conditioning chamber, measure the bar code print quality of the labels on the panel in accordance with Section </w:delText>
        </w:r>
        <w:r w:rsidR="00751E16" w:rsidRPr="008D3540" w:rsidDel="004374BE">
          <w:rPr>
            <w:rFonts w:cs="Arial"/>
          </w:rPr>
          <w:fldChar w:fldCharType="begin"/>
        </w:r>
        <w:r>
          <w:rPr>
            <w:rFonts w:cs="Arial"/>
          </w:rPr>
          <w:delInstrText xml:space="preserve"> REF _Ref214277098 \r \h </w:delInstrText>
        </w:r>
      </w:del>
      <w:r w:rsidR="008D3540">
        <w:rPr>
          <w:rFonts w:cs="Arial"/>
        </w:rPr>
        <w:instrText xml:space="preserve"> \* MERGEFORMAT </w:instrText>
      </w:r>
      <w:del w:id="2968" w:author="aaron.wiest" w:date="2012-05-01T14:08:00Z">
        <w:r w:rsidR="00751E16" w:rsidRPr="008D3540" w:rsidDel="004374BE">
          <w:rPr>
            <w:rFonts w:cs="Arial"/>
          </w:rPr>
        </w:r>
        <w:r w:rsidR="00751E16" w:rsidRPr="008D3540" w:rsidDel="004374BE">
          <w:rPr>
            <w:rFonts w:cs="Arial"/>
          </w:rPr>
          <w:fldChar w:fldCharType="separate"/>
        </w:r>
        <w:r>
          <w:rPr>
            <w:rFonts w:cs="Arial"/>
          </w:rPr>
          <w:delText>9.2</w:delText>
        </w:r>
        <w:r w:rsidR="00751E16" w:rsidRPr="008D3540" w:rsidDel="004374BE">
          <w:rPr>
            <w:rFonts w:cs="Arial"/>
          </w:rPr>
          <w:fldChar w:fldCharType="end"/>
        </w:r>
        <w:r w:rsidR="009D3738" w:rsidRPr="008D3540" w:rsidDel="004374BE">
          <w:rPr>
            <w:rFonts w:cs="Arial"/>
          </w:rPr>
          <w:delText>. Measure</w:delText>
        </w:r>
        <w:r>
          <w:rPr>
            <w:rFonts w:cs="Arial"/>
          </w:rPr>
          <w:delText xml:space="preserve"> the adhesion strength of the labels on the panel in accordance with Section </w:delText>
        </w:r>
        <w:r w:rsidR="00751E16" w:rsidRPr="008D3540" w:rsidDel="004374BE">
          <w:rPr>
            <w:rFonts w:cs="Arial"/>
          </w:rPr>
          <w:fldChar w:fldCharType="begin"/>
        </w:r>
        <w:r>
          <w:rPr>
            <w:rFonts w:cs="Arial"/>
          </w:rPr>
          <w:delInstrText xml:space="preserve"> REF _Ref214277519 \r \h </w:delInstrText>
        </w:r>
      </w:del>
      <w:r w:rsidR="008D3540">
        <w:rPr>
          <w:rFonts w:cs="Arial"/>
        </w:rPr>
        <w:instrText xml:space="preserve"> \* MERGEFORMAT </w:instrText>
      </w:r>
      <w:del w:id="2969" w:author="aaron.wiest" w:date="2012-05-01T14:08:00Z">
        <w:r w:rsidR="00751E16" w:rsidRPr="008D3540" w:rsidDel="004374BE">
          <w:rPr>
            <w:rFonts w:cs="Arial"/>
          </w:rPr>
        </w:r>
        <w:r w:rsidR="00751E16" w:rsidRPr="008D3540" w:rsidDel="004374BE">
          <w:rPr>
            <w:rFonts w:cs="Arial"/>
          </w:rPr>
          <w:fldChar w:fldCharType="separate"/>
        </w:r>
        <w:r>
          <w:rPr>
            <w:rFonts w:cs="Arial"/>
          </w:rPr>
          <w:delText>9.5.4</w:delText>
        </w:r>
        <w:r w:rsidR="00751E16" w:rsidRPr="008D3540" w:rsidDel="004374BE">
          <w:rPr>
            <w:rFonts w:cs="Arial"/>
          </w:rPr>
          <w:fldChar w:fldCharType="end"/>
        </w:r>
        <w:r w:rsidR="009D3738" w:rsidRPr="008D3540" w:rsidDel="004374BE">
          <w:rPr>
            <w:rFonts w:cs="Arial"/>
          </w:rPr>
          <w:delText xml:space="preserve"> </w:delText>
        </w:r>
        <w:r>
          <w:rPr>
            <w:rFonts w:cs="Arial"/>
          </w:rPr>
          <w:delText>to determine conformance. Determine the adhesion strength by measuring the adhesive strength of at least 3 test labels and averaging the results for the overall value. Ensure the labels show no evidence of self-lifting, delaminating, smudging, or</w:delText>
        </w:r>
        <w:r>
          <w:rPr>
            <w:rFonts w:cs="Arial"/>
            <w:lang w:val="en-US"/>
          </w:rPr>
          <w:delText xml:space="preserve"> discoloring</w:delText>
        </w:r>
        <w:r>
          <w:rPr>
            <w:rFonts w:cs="Arial"/>
          </w:rPr>
          <w:delText xml:space="preserve"> after conditioning.</w:delText>
        </w:r>
      </w:del>
    </w:p>
    <w:p w:rsidR="009D3738" w:rsidRPr="008D3540" w:rsidRDefault="009D3738" w:rsidP="009D3738">
      <w:pPr>
        <w:rPr>
          <w:rFonts w:cs="Arial"/>
        </w:rPr>
      </w:pPr>
    </w:p>
    <w:p w:rsidR="00352FBB" w:rsidRDefault="00E675E1">
      <w:pPr>
        <w:pStyle w:val="Heading3"/>
        <w:rPr>
          <w:del w:id="2970" w:author="aaron.wiest" w:date="2012-05-01T14:05:00Z"/>
        </w:rPr>
        <w:pPrChange w:id="2971" w:author="aaron.wiest" w:date="2012-06-11T16:11:00Z">
          <w:pPr/>
        </w:pPrChange>
      </w:pPr>
      <w:bookmarkStart w:id="2972" w:name="_Short_Term_49"/>
      <w:bookmarkStart w:id="2973" w:name="_Ref214274724"/>
      <w:bookmarkStart w:id="2974" w:name="_Toc323882729"/>
      <w:bookmarkStart w:id="2975" w:name="_Toc327174302"/>
      <w:bookmarkStart w:id="2976" w:name="_Toc327193381"/>
      <w:bookmarkEnd w:id="2972"/>
      <w:del w:id="2977" w:author="aaron.wiest" w:date="2012-05-01T14:05:00Z">
        <w:r>
          <w:delText>Short Term 49 Degrees Celsius 95% Relative Humidity – Temp/Humidity</w:delText>
        </w:r>
        <w:bookmarkStart w:id="2978" w:name="_Toc323881556"/>
        <w:bookmarkStart w:id="2979" w:name="_Toc323881703"/>
        <w:bookmarkStart w:id="2980" w:name="_Toc323881871"/>
        <w:bookmarkStart w:id="2981" w:name="_Toc323882050"/>
        <w:bookmarkStart w:id="2982" w:name="_Toc323882199"/>
        <w:bookmarkStart w:id="2983" w:name="_Toc323882370"/>
        <w:bookmarkStart w:id="2984" w:name="_Toc323882520"/>
        <w:bookmarkStart w:id="2985" w:name="_Toc327194304"/>
        <w:bookmarkStart w:id="2986" w:name="_Toc330231493"/>
        <w:bookmarkStart w:id="2987" w:name="_Toc330231867"/>
        <w:bookmarkStart w:id="2988" w:name="_Toc330232247"/>
        <w:bookmarkStart w:id="2989" w:name="_Toc330232620"/>
        <w:bookmarkStart w:id="2990" w:name="_Toc330232993"/>
        <w:bookmarkStart w:id="2991" w:name="_Toc330240060"/>
        <w:bookmarkStart w:id="2992" w:name="_Toc330240438"/>
        <w:bookmarkStart w:id="2993" w:name="_Toc330240821"/>
        <w:bookmarkStart w:id="2994" w:name="_Toc330241199"/>
        <w:bookmarkStart w:id="2995" w:name="_Toc330282472"/>
        <w:bookmarkEnd w:id="2973"/>
        <w:bookmarkEnd w:id="2974"/>
        <w:bookmarkEnd w:id="2975"/>
        <w:bookmarkEnd w:id="2976"/>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del>
    </w:p>
    <w:p w:rsidR="00352FBB" w:rsidRDefault="00E675E1">
      <w:pPr>
        <w:pStyle w:val="Heading3"/>
        <w:rPr>
          <w:del w:id="2996" w:author="aaron.wiest" w:date="2012-05-01T14:05:00Z"/>
        </w:rPr>
        <w:pPrChange w:id="2997" w:author="aaron.wiest" w:date="2012-06-11T16:11:00Z">
          <w:pPr/>
        </w:pPrChange>
      </w:pPr>
      <w:del w:id="2998" w:author="aaron.wiest" w:date="2012-05-01T14:05:00Z">
        <w:r>
          <w:delText xml:space="preserve">Place the panel in an oven maintained at 49 degrees Celsius (120 degrees Fahrenheit) and a controlled relative humidity of 95% non-condensing. At the end of 96 hours remove the panel and allow it to cool to room temperature. Within 1 to 3 hours of removing the panel from the conditioning chamber, measure the bar code print quality of the labels on the panel in accordance with Section </w:delText>
        </w:r>
        <w:r w:rsidR="00751E16" w:rsidRPr="008D3540" w:rsidDel="004374BE">
          <w:fldChar w:fldCharType="begin"/>
        </w:r>
        <w:r>
          <w:delInstrText xml:space="preserve"> REF _Ref214277098 \r \h </w:delInstrText>
        </w:r>
      </w:del>
      <w:r>
        <w:instrText xml:space="preserve"> \* MERGEFORMAT </w:instrText>
      </w:r>
      <w:del w:id="2999" w:author="aaron.wiest" w:date="2012-05-01T14:05:00Z">
        <w:r w:rsidR="00751E16" w:rsidRPr="008D3540" w:rsidDel="004374BE">
          <w:fldChar w:fldCharType="separate"/>
        </w:r>
        <w:r>
          <w:delText>9.2</w:delText>
        </w:r>
        <w:r w:rsidR="00751E16" w:rsidRPr="008D3540" w:rsidDel="004374BE">
          <w:fldChar w:fldCharType="end"/>
        </w:r>
        <w:r w:rsidR="009D3738" w:rsidRPr="008D3540" w:rsidDel="004374BE">
          <w:delText>. Measure</w:delText>
        </w:r>
        <w:r>
          <w:delText xml:space="preserve"> the adhesion strength of the labels on the panel in accordance with Section </w:delText>
        </w:r>
        <w:r w:rsidR="00751E16" w:rsidRPr="008D3540" w:rsidDel="004374BE">
          <w:fldChar w:fldCharType="begin"/>
        </w:r>
        <w:r>
          <w:delInstrText xml:space="preserve"> REF _Ref214277519 \r \h </w:delInstrText>
        </w:r>
      </w:del>
      <w:r>
        <w:instrText xml:space="preserve"> \* MERGEFORMAT </w:instrText>
      </w:r>
      <w:del w:id="3000" w:author="aaron.wiest" w:date="2012-05-01T14:05:00Z">
        <w:r w:rsidR="00751E16" w:rsidRPr="008D3540" w:rsidDel="004374BE">
          <w:fldChar w:fldCharType="separate"/>
        </w:r>
        <w:r>
          <w:delText>9.6.4</w:delText>
        </w:r>
        <w:r w:rsidR="00751E16" w:rsidRPr="008D3540" w:rsidDel="004374BE">
          <w:fldChar w:fldCharType="end"/>
        </w:r>
        <w:r w:rsidR="009D3738" w:rsidRPr="008D3540" w:rsidDel="004374BE">
          <w:delText xml:space="preserve"> to determine conformance</w:delText>
        </w:r>
        <w:r>
          <w:delText>. Determine the adhesion strength by measuring the adhesive strength of at least 3 test labels and averaging the results for the overall value. Ensure the labels show no evidence of self-lifting, delaminating, smudging, or</w:delText>
        </w:r>
        <w:r>
          <w:rPr>
            <w:lang w:val="en-US"/>
          </w:rPr>
          <w:delText xml:space="preserve"> discoloring</w:delText>
        </w:r>
        <w:r>
          <w:delText xml:space="preserve"> after conditioning.</w:delText>
        </w:r>
        <w:bookmarkStart w:id="3001" w:name="_Toc323881557"/>
        <w:bookmarkStart w:id="3002" w:name="_Toc323881704"/>
        <w:bookmarkStart w:id="3003" w:name="_Toc323881872"/>
        <w:bookmarkStart w:id="3004" w:name="_Toc323882051"/>
        <w:bookmarkStart w:id="3005" w:name="_Toc323882200"/>
        <w:bookmarkStart w:id="3006" w:name="_Toc323882371"/>
        <w:bookmarkStart w:id="3007" w:name="_Toc323882521"/>
        <w:bookmarkStart w:id="3008" w:name="_Toc327194305"/>
        <w:bookmarkStart w:id="3009" w:name="_Toc330231494"/>
        <w:bookmarkStart w:id="3010" w:name="_Toc330231868"/>
        <w:bookmarkStart w:id="3011" w:name="_Toc330232248"/>
        <w:bookmarkStart w:id="3012" w:name="_Toc330232621"/>
        <w:bookmarkStart w:id="3013" w:name="_Toc330232994"/>
        <w:bookmarkStart w:id="3014" w:name="_Toc330240822"/>
        <w:bookmarkStart w:id="3015" w:name="_Toc330241200"/>
        <w:bookmarkStart w:id="3016" w:name="_Toc330282473"/>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del>
    </w:p>
    <w:p w:rsidR="00352FBB" w:rsidRDefault="00352FBB">
      <w:pPr>
        <w:pStyle w:val="Heading3"/>
        <w:rPr>
          <w:del w:id="3017" w:author="aaron.wiest" w:date="2012-05-01T14:50:00Z"/>
        </w:rPr>
        <w:pPrChange w:id="3018" w:author="aaron.wiest" w:date="2012-06-11T16:11:00Z">
          <w:pPr/>
        </w:pPrChange>
      </w:pPr>
      <w:bookmarkStart w:id="3019" w:name="_Toc323881558"/>
      <w:bookmarkStart w:id="3020" w:name="_Toc323881705"/>
      <w:bookmarkStart w:id="3021" w:name="_Toc323881873"/>
      <w:bookmarkStart w:id="3022" w:name="_Toc323882052"/>
      <w:bookmarkStart w:id="3023" w:name="_Toc323882201"/>
      <w:bookmarkStart w:id="3024" w:name="_Toc323882372"/>
      <w:bookmarkStart w:id="3025" w:name="_Toc323882522"/>
      <w:bookmarkStart w:id="3026" w:name="_Toc327194306"/>
      <w:bookmarkStart w:id="3027" w:name="_Toc330231495"/>
      <w:bookmarkStart w:id="3028" w:name="_Toc330231869"/>
      <w:bookmarkStart w:id="3029" w:name="_Toc330232249"/>
      <w:bookmarkStart w:id="3030" w:name="_Toc330232622"/>
      <w:bookmarkStart w:id="3031" w:name="_Toc330232995"/>
      <w:bookmarkStart w:id="3032" w:name="_Toc330240062"/>
      <w:bookmarkStart w:id="3033" w:name="_Toc330240440"/>
      <w:bookmarkStart w:id="3034" w:name="_Toc330240823"/>
      <w:bookmarkStart w:id="3035" w:name="_Toc330241201"/>
      <w:bookmarkStart w:id="3036" w:name="_Toc330282474"/>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p>
    <w:p w:rsidR="00352FBB" w:rsidRDefault="00E675E1">
      <w:pPr>
        <w:pStyle w:val="Heading3"/>
        <w:rPr>
          <w:del w:id="3037" w:author="aaron.wiest" w:date="2012-05-01T14:50:00Z"/>
        </w:rPr>
        <w:pPrChange w:id="3038" w:author="aaron.wiest" w:date="2012-06-11T16:11:00Z">
          <w:pPr/>
        </w:pPrChange>
      </w:pPr>
      <w:bookmarkStart w:id="3039" w:name="_Toc323882730"/>
      <w:bookmarkStart w:id="3040" w:name="_Toc327174303"/>
      <w:bookmarkStart w:id="3041" w:name="_Toc327193382"/>
      <w:del w:id="3042" w:author="aaron.wiest" w:date="2012-05-01T14:50:00Z">
        <w:r>
          <w:delText>Long Term 82 Degrees Celsius – Medium Temp</w:delText>
        </w:r>
        <w:bookmarkStart w:id="3043" w:name="_Toc323881559"/>
        <w:bookmarkStart w:id="3044" w:name="_Toc323881706"/>
        <w:bookmarkStart w:id="3045" w:name="_Toc323881874"/>
        <w:bookmarkStart w:id="3046" w:name="_Toc323882053"/>
        <w:bookmarkStart w:id="3047" w:name="_Toc323882202"/>
        <w:bookmarkStart w:id="3048" w:name="_Toc323882373"/>
        <w:bookmarkStart w:id="3049" w:name="_Toc323882523"/>
        <w:bookmarkStart w:id="3050" w:name="_Toc327194307"/>
        <w:bookmarkStart w:id="3051" w:name="_Toc330231496"/>
        <w:bookmarkStart w:id="3052" w:name="_Toc330231870"/>
        <w:bookmarkStart w:id="3053" w:name="_Toc330232250"/>
        <w:bookmarkStart w:id="3054" w:name="_Toc330232623"/>
        <w:bookmarkStart w:id="3055" w:name="_Toc330232996"/>
        <w:bookmarkStart w:id="3056" w:name="_Toc330240063"/>
        <w:bookmarkStart w:id="3057" w:name="_Toc330240441"/>
        <w:bookmarkStart w:id="3058" w:name="_Toc330240824"/>
        <w:bookmarkStart w:id="3059" w:name="_Toc330241202"/>
        <w:bookmarkStart w:id="3060" w:name="_Toc330282475"/>
        <w:bookmarkEnd w:id="3039"/>
        <w:bookmarkEnd w:id="3040"/>
        <w:bookmarkEnd w:id="3041"/>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del>
    </w:p>
    <w:p w:rsidR="00352FBB" w:rsidRDefault="00E675E1">
      <w:pPr>
        <w:pStyle w:val="Heading3"/>
        <w:rPr>
          <w:del w:id="3061" w:author="aaron.wiest" w:date="2012-05-01T14:50:00Z"/>
        </w:rPr>
        <w:pPrChange w:id="3062" w:author="aaron.wiest" w:date="2012-06-11T16:11:00Z">
          <w:pPr>
            <w:keepNext/>
          </w:pPr>
        </w:pPrChange>
      </w:pPr>
      <w:del w:id="3063" w:author="aaron.wiest" w:date="2012-05-01T14:50:00Z">
        <w:r>
          <w:delText xml:space="preserve">Place the panels in a circulating air oven at 82 degrees Celsius ± 3 degrees Celsius (180 degrees Fahrenheit ± 5 degrees Fahrenheit. At the conclusion of </w:delText>
        </w:r>
      </w:del>
      <w:del w:id="3064" w:author="aaron.wiest" w:date="2012-05-01T14:10:00Z">
        <w:r>
          <w:delText>30</w:delText>
        </w:r>
      </w:del>
      <w:del w:id="3065" w:author="aaron.wiest" w:date="2012-05-01T14:50:00Z">
        <w:r>
          <w:delText xml:space="preserve"> days, measure the bar code print quality of the labels on the panel in accordance with Section </w:delText>
        </w:r>
        <w:r w:rsidR="00751E16" w:rsidRPr="008D3540" w:rsidDel="00B313FF">
          <w:fldChar w:fldCharType="begin"/>
        </w:r>
        <w:r>
          <w:delInstrText xml:space="preserve"> REF _Ref214277098 \r \h </w:delInstrText>
        </w:r>
      </w:del>
      <w:r>
        <w:instrText xml:space="preserve"> \* MERGEFORMAT </w:instrText>
      </w:r>
      <w:del w:id="3066" w:author="aaron.wiest" w:date="2012-05-01T14:50:00Z">
        <w:r w:rsidR="00751E16" w:rsidRPr="008D3540" w:rsidDel="00B313FF">
          <w:fldChar w:fldCharType="separate"/>
        </w:r>
        <w:r w:rsidR="009D3738" w:rsidRPr="008D3540" w:rsidDel="00B313FF">
          <w:delText>9.2</w:delText>
        </w:r>
        <w:r w:rsidR="00751E16" w:rsidRPr="008D3540" w:rsidDel="00B313FF">
          <w:fldChar w:fldCharType="end"/>
        </w:r>
        <w:r w:rsidR="009D3738" w:rsidRPr="008D3540" w:rsidDel="00B313FF">
          <w:delText xml:space="preserve">. Measure the adhesion </w:delText>
        </w:r>
        <w:r w:rsidR="009D3738" w:rsidRPr="008D3540" w:rsidDel="00B313FF">
          <w:lastRenderedPageBreak/>
          <w:delText xml:space="preserve">strength of the labels on the </w:delText>
        </w:r>
        <w:r>
          <w:delText xml:space="preserve">panel in accordance with Section </w:delText>
        </w:r>
        <w:r w:rsidR="00751E16" w:rsidRPr="008D3540" w:rsidDel="00B313FF">
          <w:fldChar w:fldCharType="begin"/>
        </w:r>
        <w:r>
          <w:delInstrText xml:space="preserve"> REF _Ref214277519 \r \h </w:delInstrText>
        </w:r>
      </w:del>
      <w:r>
        <w:instrText xml:space="preserve"> \* MERGEFORMAT </w:instrText>
      </w:r>
      <w:del w:id="3067" w:author="aaron.wiest" w:date="2012-05-01T14:50:00Z">
        <w:r w:rsidR="00751E16" w:rsidRPr="008D3540" w:rsidDel="00B313FF">
          <w:fldChar w:fldCharType="separate"/>
        </w:r>
        <w:r w:rsidR="009D3738" w:rsidRPr="008D3540" w:rsidDel="00B313FF">
          <w:delText>9.6.4</w:delText>
        </w:r>
        <w:r w:rsidR="00751E16" w:rsidRPr="008D3540" w:rsidDel="00B313FF">
          <w:fldChar w:fldCharType="end"/>
        </w:r>
        <w:r w:rsidR="009D3738" w:rsidRPr="008D3540" w:rsidDel="00B313FF">
          <w:delText xml:space="preserve"> to determine conformance. Determine the adhesion strength by measuring the adhesive strength of at least 3 test labels and averaging the </w:delText>
        </w:r>
        <w:r>
          <w:delText>results for the overall value. Ensure the labels show no evidence of self-lifting, delaminating, smudging, or</w:delText>
        </w:r>
        <w:r>
          <w:rPr>
            <w:lang w:val="en-US"/>
          </w:rPr>
          <w:delText xml:space="preserve"> discoloring</w:delText>
        </w:r>
        <w:r>
          <w:delText xml:space="preserve"> after conditioning. </w:delText>
        </w:r>
        <w:bookmarkStart w:id="3068" w:name="_Toc323881560"/>
        <w:bookmarkStart w:id="3069" w:name="_Toc323881707"/>
        <w:bookmarkStart w:id="3070" w:name="_Toc323881875"/>
        <w:bookmarkStart w:id="3071" w:name="_Toc323882054"/>
        <w:bookmarkStart w:id="3072" w:name="_Toc323882203"/>
        <w:bookmarkStart w:id="3073" w:name="_Toc323882374"/>
        <w:bookmarkStart w:id="3074" w:name="_Toc323882524"/>
        <w:bookmarkStart w:id="3075" w:name="_Toc327194308"/>
        <w:bookmarkStart w:id="3076" w:name="_Toc330231497"/>
        <w:bookmarkStart w:id="3077" w:name="_Toc330231871"/>
        <w:bookmarkStart w:id="3078" w:name="_Toc330232251"/>
        <w:bookmarkStart w:id="3079" w:name="_Toc330232624"/>
        <w:bookmarkStart w:id="3080" w:name="_Toc330232997"/>
        <w:bookmarkStart w:id="3081" w:name="_Toc330241203"/>
        <w:bookmarkStart w:id="3082" w:name="_Toc330282476"/>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del>
    </w:p>
    <w:p w:rsidR="00352FBB" w:rsidRDefault="00352FBB">
      <w:pPr>
        <w:pStyle w:val="Heading3"/>
        <w:rPr>
          <w:del w:id="3083" w:author="aaron.wiest" w:date="2012-05-03T17:58:00Z"/>
        </w:rPr>
        <w:pPrChange w:id="3084" w:author="aaron.wiest" w:date="2012-06-11T16:11:00Z">
          <w:pPr>
            <w:keepNext/>
          </w:pPr>
        </w:pPrChange>
      </w:pPr>
      <w:bookmarkStart w:id="3085" w:name="_Toc323881561"/>
      <w:bookmarkStart w:id="3086" w:name="_Toc323881708"/>
      <w:bookmarkStart w:id="3087" w:name="_Toc323881876"/>
      <w:bookmarkStart w:id="3088" w:name="_Toc323882055"/>
      <w:bookmarkStart w:id="3089" w:name="_Toc323882204"/>
      <w:bookmarkStart w:id="3090" w:name="_Toc323882375"/>
      <w:bookmarkStart w:id="3091" w:name="_Toc323882525"/>
      <w:bookmarkStart w:id="3092" w:name="_Toc327194309"/>
      <w:bookmarkStart w:id="3093" w:name="_Toc330231498"/>
      <w:bookmarkStart w:id="3094" w:name="_Toc330231872"/>
      <w:bookmarkStart w:id="3095" w:name="_Toc330232252"/>
      <w:bookmarkStart w:id="3096" w:name="_Toc330232625"/>
      <w:bookmarkStart w:id="3097" w:name="_Toc330232998"/>
      <w:bookmarkStart w:id="3098" w:name="_Toc330240065"/>
      <w:bookmarkStart w:id="3099" w:name="_Toc330240443"/>
      <w:bookmarkStart w:id="3100" w:name="_Toc330240826"/>
      <w:bookmarkStart w:id="3101" w:name="_Toc330241204"/>
      <w:bookmarkStart w:id="3102" w:name="_Toc330282477"/>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p>
    <w:p w:rsidR="00352FBB" w:rsidRDefault="00E675E1">
      <w:pPr>
        <w:pStyle w:val="Heading3"/>
        <w:rPr>
          <w:del w:id="3103" w:author="aaron.wiest" w:date="2012-05-01T14:12:00Z"/>
        </w:rPr>
        <w:pPrChange w:id="3104" w:author="aaron.wiest" w:date="2012-06-11T16:11:00Z">
          <w:pPr>
            <w:keepNext/>
          </w:pPr>
        </w:pPrChange>
      </w:pPr>
      <w:bookmarkStart w:id="3105" w:name="_Ref233537974"/>
      <w:bookmarkStart w:id="3106" w:name="_Toc323882731"/>
      <w:bookmarkStart w:id="3107" w:name="_Toc327174304"/>
      <w:bookmarkStart w:id="3108" w:name="_Toc327193383"/>
      <w:del w:id="3109" w:author="aaron.wiest" w:date="2012-05-01T14:12:00Z">
        <w:r>
          <w:delText>Long Term 32 Degrees Celsius 95% Relative Humidity – Temp/Humidity</w:delText>
        </w:r>
        <w:bookmarkStart w:id="3110" w:name="_Toc323881562"/>
        <w:bookmarkStart w:id="3111" w:name="_Toc323881709"/>
        <w:bookmarkStart w:id="3112" w:name="_Toc323881877"/>
        <w:bookmarkStart w:id="3113" w:name="_Toc323882056"/>
        <w:bookmarkStart w:id="3114" w:name="_Toc323882205"/>
        <w:bookmarkStart w:id="3115" w:name="_Toc323882376"/>
        <w:bookmarkStart w:id="3116" w:name="_Toc323882526"/>
        <w:bookmarkStart w:id="3117" w:name="_Toc327194310"/>
        <w:bookmarkStart w:id="3118" w:name="_Toc330231499"/>
        <w:bookmarkStart w:id="3119" w:name="_Toc330231873"/>
        <w:bookmarkStart w:id="3120" w:name="_Toc330232253"/>
        <w:bookmarkStart w:id="3121" w:name="_Toc330232626"/>
        <w:bookmarkStart w:id="3122" w:name="_Toc330232999"/>
        <w:bookmarkStart w:id="3123" w:name="_Toc330240066"/>
        <w:bookmarkStart w:id="3124" w:name="_Toc330240444"/>
        <w:bookmarkStart w:id="3125" w:name="_Toc330240827"/>
        <w:bookmarkStart w:id="3126" w:name="_Toc330241205"/>
        <w:bookmarkStart w:id="3127" w:name="_Toc330282478"/>
        <w:bookmarkEnd w:id="3105"/>
        <w:bookmarkEnd w:id="3106"/>
        <w:bookmarkEnd w:id="3107"/>
        <w:bookmarkEnd w:id="3108"/>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del>
    </w:p>
    <w:p w:rsidR="00352FBB" w:rsidRDefault="00E675E1">
      <w:pPr>
        <w:pStyle w:val="Heading3"/>
        <w:rPr>
          <w:del w:id="3128" w:author="aaron.wiest" w:date="2012-05-01T14:12:00Z"/>
        </w:rPr>
        <w:pPrChange w:id="3129" w:author="aaron.wiest" w:date="2012-06-11T16:11:00Z">
          <w:pPr/>
        </w:pPrChange>
      </w:pPr>
      <w:del w:id="3130" w:author="aaron.wiest" w:date="2012-05-01T14:12:00Z">
        <w:r>
          <w:delText xml:space="preserve">Place two panels of labels in a circulating air oven at 32 degrees Celsius ± 3 degrees Celsius (90 degrees Fahrenheit ± 5 degrees Fahrenheit and 95 ± 2 percent relative humidity non-condensing. At the conclusion of 30 days, measure the bar code print quality of the labels on the panel in accordance with Section </w:delText>
        </w:r>
        <w:r w:rsidR="00751E16" w:rsidRPr="008D3540" w:rsidDel="004374BE">
          <w:fldChar w:fldCharType="begin"/>
        </w:r>
        <w:r>
          <w:delInstrText xml:space="preserve"> REF _Ref214277098 \r \h </w:delInstrText>
        </w:r>
      </w:del>
      <w:r>
        <w:instrText xml:space="preserve"> \* MERGEFORMAT </w:instrText>
      </w:r>
      <w:del w:id="3131" w:author="aaron.wiest" w:date="2012-05-01T14:12:00Z">
        <w:r w:rsidR="00751E16" w:rsidRPr="008D3540" w:rsidDel="004374BE">
          <w:fldChar w:fldCharType="separate"/>
        </w:r>
        <w:r w:rsidR="009D3738" w:rsidRPr="008D3540" w:rsidDel="004374BE">
          <w:delText>9.2</w:delText>
        </w:r>
        <w:r w:rsidR="00751E16" w:rsidRPr="008D3540" w:rsidDel="004374BE">
          <w:fldChar w:fldCharType="end"/>
        </w:r>
        <w:r w:rsidR="009D3738" w:rsidRPr="008D3540" w:rsidDel="004374BE">
          <w:delText xml:space="preserve">. Measure the adhesion strength of the labels on the </w:delText>
        </w:r>
        <w:r>
          <w:delText xml:space="preserve">panel in accordance with Section </w:delText>
        </w:r>
        <w:r w:rsidR="00751E16" w:rsidRPr="008D3540" w:rsidDel="004374BE">
          <w:fldChar w:fldCharType="begin"/>
        </w:r>
        <w:r>
          <w:delInstrText xml:space="preserve"> REF _Ref214277519 \r \h </w:delInstrText>
        </w:r>
      </w:del>
      <w:r>
        <w:instrText xml:space="preserve"> \* MERGEFORMAT </w:instrText>
      </w:r>
      <w:del w:id="3132" w:author="aaron.wiest" w:date="2012-05-01T14:12:00Z">
        <w:r w:rsidR="00751E16" w:rsidRPr="008D3540" w:rsidDel="004374BE">
          <w:fldChar w:fldCharType="separate"/>
        </w:r>
        <w:r w:rsidR="009D3738" w:rsidRPr="008D3540" w:rsidDel="004374BE">
          <w:delText>9.6.4</w:delText>
        </w:r>
        <w:r w:rsidR="00751E16" w:rsidRPr="008D3540" w:rsidDel="004374BE">
          <w:fldChar w:fldCharType="end"/>
        </w:r>
        <w:r w:rsidR="009D3738" w:rsidRPr="008D3540" w:rsidDel="004374BE">
          <w:delText xml:space="preserve"> to determine conformance. Determine the adhesion strength by measuring the adhesive strength of at least 3 test labels and averaging the </w:delText>
        </w:r>
        <w:r>
          <w:delText>results for the overall value. Ensure the labels show no evidence of self-lifting, delaminating, smudging, or</w:delText>
        </w:r>
        <w:r>
          <w:rPr>
            <w:lang w:val="en-US"/>
          </w:rPr>
          <w:delText xml:space="preserve"> discoloring</w:delText>
        </w:r>
        <w:r>
          <w:delText xml:space="preserve"> after conditioning.</w:delText>
        </w:r>
        <w:bookmarkStart w:id="3133" w:name="_Toc323881563"/>
        <w:bookmarkStart w:id="3134" w:name="_Toc323881710"/>
        <w:bookmarkStart w:id="3135" w:name="_Toc323881878"/>
        <w:bookmarkStart w:id="3136" w:name="_Toc323882057"/>
        <w:bookmarkStart w:id="3137" w:name="_Toc323882206"/>
        <w:bookmarkStart w:id="3138" w:name="_Toc323882377"/>
        <w:bookmarkStart w:id="3139" w:name="_Toc323882527"/>
        <w:bookmarkStart w:id="3140" w:name="_Toc327194311"/>
        <w:bookmarkStart w:id="3141" w:name="_Toc330231500"/>
        <w:bookmarkStart w:id="3142" w:name="_Toc330231874"/>
        <w:bookmarkStart w:id="3143" w:name="_Toc330232254"/>
        <w:bookmarkStart w:id="3144" w:name="_Toc330232627"/>
        <w:bookmarkStart w:id="3145" w:name="_Toc330233000"/>
        <w:bookmarkStart w:id="3146" w:name="_Toc330240828"/>
        <w:bookmarkStart w:id="3147" w:name="_Toc330241206"/>
        <w:bookmarkStart w:id="3148" w:name="_Toc330282479"/>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del>
    </w:p>
    <w:p w:rsidR="00352FBB" w:rsidRDefault="00E675E1">
      <w:pPr>
        <w:pStyle w:val="Heading3"/>
        <w:rPr>
          <w:del w:id="3149" w:author="aaron.wiest" w:date="2012-05-03T17:58:00Z"/>
        </w:rPr>
        <w:pPrChange w:id="3150" w:author="aaron.wiest" w:date="2012-06-11T16:11:00Z">
          <w:pPr>
            <w:shd w:val="clear" w:color="auto" w:fill="FFFF00"/>
          </w:pPr>
        </w:pPrChange>
      </w:pPr>
      <w:del w:id="3151" w:author="aaron.wiest" w:date="2012-05-03T17:58:00Z">
        <w:r>
          <w:delText>ALLAN G. AND BOB F. STOPPED HERE 11/12/08*******************************************************</w:delText>
        </w:r>
        <w:bookmarkStart w:id="3152" w:name="_Toc323881564"/>
        <w:bookmarkStart w:id="3153" w:name="_Toc323881711"/>
        <w:bookmarkStart w:id="3154" w:name="_Toc323881879"/>
        <w:bookmarkStart w:id="3155" w:name="_Toc323882058"/>
        <w:bookmarkStart w:id="3156" w:name="_Toc323882207"/>
        <w:bookmarkStart w:id="3157" w:name="_Toc323882378"/>
        <w:bookmarkStart w:id="3158" w:name="_Toc323882528"/>
        <w:bookmarkStart w:id="3159" w:name="_Toc327194312"/>
        <w:bookmarkStart w:id="3160" w:name="_Toc330231501"/>
        <w:bookmarkStart w:id="3161" w:name="_Toc330231875"/>
        <w:bookmarkStart w:id="3162" w:name="_Toc330232255"/>
        <w:bookmarkStart w:id="3163" w:name="_Toc330232628"/>
        <w:bookmarkStart w:id="3164" w:name="_Toc330233001"/>
        <w:bookmarkStart w:id="3165" w:name="_Toc330240068"/>
        <w:bookmarkStart w:id="3166" w:name="_Toc330240446"/>
        <w:bookmarkStart w:id="3167" w:name="_Toc330240829"/>
        <w:bookmarkStart w:id="3168" w:name="_Toc330241207"/>
        <w:bookmarkStart w:id="3169" w:name="_Toc330282480"/>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del>
    </w:p>
    <w:p w:rsidR="00352FBB" w:rsidRDefault="00E675E1">
      <w:pPr>
        <w:pStyle w:val="Heading3"/>
        <w:pPrChange w:id="3170" w:author="aaron.wiest" w:date="2012-06-11T16:11:00Z">
          <w:pPr>
            <w:shd w:val="clear" w:color="auto" w:fill="FFFF00"/>
          </w:pPr>
        </w:pPrChange>
      </w:pPr>
      <w:bookmarkStart w:id="3171" w:name="_Ref214356318"/>
      <w:bookmarkStart w:id="3172" w:name="_Ref323883945"/>
      <w:bookmarkStart w:id="3173" w:name="_Toc330282481"/>
      <w:r>
        <w:t xml:space="preserve">Adhesion </w:t>
      </w:r>
      <w:del w:id="3174" w:author="aaron.wiest" w:date="2012-07-16T19:55:00Z">
        <w:r w:rsidDel="00057631">
          <w:delText>t</w:delText>
        </w:r>
      </w:del>
      <w:ins w:id="3175" w:author="aaron.wiest" w:date="2012-07-16T19:55:00Z">
        <w:r w:rsidR="00057631">
          <w:t>T</w:t>
        </w:r>
      </w:ins>
      <w:r>
        <w:t xml:space="preserve">ests for </w:t>
      </w:r>
      <w:del w:id="3176" w:author="aaron.wiest" w:date="2012-07-16T19:55:00Z">
        <w:r w:rsidDel="00057631">
          <w:delText>l</w:delText>
        </w:r>
      </w:del>
      <w:ins w:id="3177" w:author="aaron.wiest" w:date="2012-07-16T19:55:00Z">
        <w:r w:rsidR="00057631">
          <w:t>L</w:t>
        </w:r>
      </w:ins>
      <w:r>
        <w:t xml:space="preserve">abels </w:t>
      </w:r>
      <w:del w:id="3178" w:author="aaron.wiest" w:date="2012-07-16T19:55:00Z">
        <w:r w:rsidDel="00057631">
          <w:delText>e</w:delText>
        </w:r>
      </w:del>
      <w:ins w:id="3179" w:author="aaron.wiest" w:date="2012-07-16T19:55:00Z">
        <w:r w:rsidR="00057631">
          <w:t>E</w:t>
        </w:r>
      </w:ins>
      <w:r>
        <w:t xml:space="preserve">xposed to </w:t>
      </w:r>
      <w:del w:id="3180" w:author="aaron.wiest" w:date="2012-05-03T11:21:00Z">
        <w:r>
          <w:delText>solvents</w:delText>
        </w:r>
      </w:del>
      <w:bookmarkEnd w:id="3171"/>
      <w:ins w:id="3181" w:author="aaron.wiest" w:date="2012-07-16T19:55:00Z">
        <w:r w:rsidR="00057631">
          <w:t>C</w:t>
        </w:r>
      </w:ins>
      <w:ins w:id="3182" w:author="aaron.wiest" w:date="2012-05-03T11:21:00Z">
        <w:r>
          <w:t>hemicals</w:t>
        </w:r>
      </w:ins>
      <w:bookmarkEnd w:id="3172"/>
      <w:bookmarkEnd w:id="3173"/>
    </w:p>
    <w:p w:rsidR="009D3738" w:rsidRDefault="009D3738" w:rsidP="009D3738">
      <w:r>
        <w:t xml:space="preserve">Labels shall be affixed to test panels in accordance with clause </w:t>
      </w:r>
      <w:r w:rsidR="00751E16">
        <w:fldChar w:fldCharType="begin"/>
      </w:r>
      <w:r>
        <w:instrText xml:space="preserve"> REF _Ref233537047 \r \h </w:instrText>
      </w:r>
      <w:r w:rsidR="00751E16">
        <w:fldChar w:fldCharType="separate"/>
      </w:r>
      <w:ins w:id="3183" w:author="jamie.lizarraga" w:date="2012-06-15T07:58:00Z">
        <w:r w:rsidR="00B82FEF">
          <w:t>5.6.2</w:t>
        </w:r>
      </w:ins>
      <w:ins w:id="3184" w:author="aaron.wiest" w:date="2012-05-04T08:15:00Z">
        <w:del w:id="3185" w:author="jamie.lizarraga" w:date="2012-06-15T07:58:00Z">
          <w:r w:rsidR="002533FC" w:rsidDel="00B82FEF">
            <w:delText>5.6.2</w:delText>
          </w:r>
        </w:del>
      </w:ins>
      <w:del w:id="3186" w:author="jamie.lizarraga" w:date="2012-06-15T07:58:00Z">
        <w:r w:rsidR="00C76807" w:rsidDel="00B82FEF">
          <w:delText>9.6.2</w:delText>
        </w:r>
      </w:del>
      <w:r w:rsidR="00751E16">
        <w:fldChar w:fldCharType="end"/>
      </w:r>
      <w:r>
        <w:t xml:space="preserve">  </w:t>
      </w:r>
      <w:ins w:id="3187" w:author="aaron.wiest" w:date="2012-05-03T11:22:00Z">
        <w:r w:rsidR="001E5CAD">
          <w:t xml:space="preserve">Determine </w:t>
        </w:r>
      </w:ins>
      <w:ins w:id="3188" w:author="aaron.wiest" w:date="2012-06-11T17:18:00Z">
        <w:r w:rsidR="006C3FC4">
          <w:t>the</w:t>
        </w:r>
      </w:ins>
      <w:ins w:id="3189" w:author="aaron.wiest" w:date="2012-05-03T11:22:00Z">
        <w:r w:rsidR="001E5CAD">
          <w:t xml:space="preserve"> chemicals a label is expected to be exposed to during its lifecycle.  </w:t>
        </w:r>
      </w:ins>
      <w:ins w:id="3190" w:author="aaron.wiest" w:date="2012-05-03T13:38:00Z">
        <w:r w:rsidR="00C539E9">
          <w:t xml:space="preserve">MIL-STD-810G Method 504.1 </w:t>
        </w:r>
      </w:ins>
      <w:ins w:id="3191" w:author="aaron.wiest" w:date="2012-05-03T13:39:00Z">
        <w:r w:rsidR="00C539E9">
          <w:t xml:space="preserve">may be useful in determining militarily relevant chemicals.  </w:t>
        </w:r>
      </w:ins>
      <w:ins w:id="3192" w:author="aaron.wiest" w:date="2012-06-11T17:20:00Z">
        <w:r w:rsidR="006C3FC4">
          <w:t xml:space="preserve">Three labels affixed to test panels </w:t>
        </w:r>
      </w:ins>
      <w:del w:id="3193" w:author="aaron.wiest" w:date="2012-05-03T13:40:00Z">
        <w:r w:rsidDel="00C539E9">
          <w:delText>The</w:delText>
        </w:r>
      </w:del>
      <w:del w:id="3194" w:author="aaron.wiest" w:date="2012-06-11T17:20:00Z">
        <w:r w:rsidDel="006C3FC4">
          <w:delText xml:space="preserve"> test panels </w:delText>
        </w:r>
      </w:del>
      <w:r>
        <w:t>shall</w:t>
      </w:r>
      <w:del w:id="3195" w:author="aaron.wiest" w:date="2012-05-03T13:40:00Z">
        <w:r w:rsidDel="00C539E9">
          <w:delText xml:space="preserve"> then</w:delText>
        </w:r>
      </w:del>
      <w:r>
        <w:t xml:space="preserve"> be immersed for 15 minutes +/- 1 minute in </w:t>
      </w:r>
      <w:ins w:id="3196" w:author="aaron.wiest" w:date="2012-05-03T11:22:00Z">
        <w:r w:rsidR="001E5CAD">
          <w:t>each of the chemicals</w:t>
        </w:r>
      </w:ins>
      <w:ins w:id="3197" w:author="aaron.wiest" w:date="2012-05-03T11:23:00Z">
        <w:r w:rsidR="006C3FC4">
          <w:t xml:space="preserve">.  </w:t>
        </w:r>
      </w:ins>
      <w:ins w:id="3198" w:author="aaron.wiest" w:date="2012-06-11T17:22:00Z">
        <w:r w:rsidR="006C3FC4">
          <w:t>Labels shall only be used for testing one chemical unless cumulative effects of sequential chemical exposure are of interest.</w:t>
        </w:r>
      </w:ins>
      <w:del w:id="3199" w:author="aaron.wiest" w:date="2012-05-03T11:23:00Z">
        <w:r w:rsidDel="001E5CAD">
          <w:delText xml:space="preserve">the </w:delText>
        </w:r>
        <w:r w:rsidRPr="005572EB" w:rsidDel="001E5CAD">
          <w:delText>environmentally safe solvent/degreaser</w:delText>
        </w:r>
        <w:r w:rsidDel="001E5CAD">
          <w:delText xml:space="preserve"> that the procurement of the labels was intended to meet or exceed the performance requirements associated with the end objectives of the application.</w:delText>
        </w:r>
      </w:del>
      <w:r>
        <w:t xml:space="preserve">  </w:t>
      </w:r>
      <w:r w:rsidRPr="006E5E60">
        <w:t xml:space="preserve">At the end of the soaking period, the labels shall be removed from the </w:t>
      </w:r>
      <w:ins w:id="3200" w:author="aaron.wiest" w:date="2012-05-03T11:23:00Z">
        <w:r w:rsidR="001E5CAD">
          <w:t>chemical</w:t>
        </w:r>
      </w:ins>
      <w:ins w:id="3201" w:author="aaron.wiest" w:date="2012-05-03T11:32:00Z">
        <w:r w:rsidR="00CC1FB2">
          <w:t xml:space="preserve">.  </w:t>
        </w:r>
      </w:ins>
      <w:ins w:id="3202" w:author="aaron.wiest" w:date="2012-05-03T11:33:00Z">
        <w:r w:rsidR="00CC1FB2">
          <w:t xml:space="preserve">If the label may be exposed to such, </w:t>
        </w:r>
      </w:ins>
      <w:ins w:id="3203" w:author="aaron.wiest" w:date="2012-05-03T11:34:00Z">
        <w:r w:rsidR="00CC1FB2">
          <w:t>w</w:t>
        </w:r>
      </w:ins>
      <w:ins w:id="3204" w:author="aaron.wiest" w:date="2012-05-03T11:31:00Z">
        <w:r w:rsidR="00CC1FB2">
          <w:t>ipe</w:t>
        </w:r>
      </w:ins>
      <w:ins w:id="3205" w:author="aaron.wiest" w:date="2012-05-03T11:32:00Z">
        <w:r w:rsidR="00CC1FB2">
          <w:t xml:space="preserve"> the label</w:t>
        </w:r>
      </w:ins>
      <w:ins w:id="3206" w:author="aaron.wiest" w:date="2012-05-03T11:31:00Z">
        <w:r w:rsidR="00CC1FB2">
          <w:t xml:space="preserve"> with a lint free cloth</w:t>
        </w:r>
      </w:ins>
      <w:ins w:id="3207" w:author="aaron.wiest" w:date="2012-05-03T11:34:00Z">
        <w:r w:rsidR="00CC1FB2">
          <w:t xml:space="preserve"> after removing it from the chemical</w:t>
        </w:r>
      </w:ins>
      <w:ins w:id="3208" w:author="aaron.wiest" w:date="2012-05-03T11:31:00Z">
        <w:r w:rsidR="00CC1FB2">
          <w:t xml:space="preserve">.  </w:t>
        </w:r>
      </w:ins>
      <w:ins w:id="3209" w:author="aaron.wiest" w:date="2012-05-03T11:35:00Z">
        <w:r w:rsidR="00CC1FB2">
          <w:t>Rinse chemical residue from the label.</w:t>
        </w:r>
      </w:ins>
      <w:ins w:id="3210" w:author="aaron.wiest" w:date="2012-05-03T11:31:00Z">
        <w:r w:rsidR="00CC1FB2">
          <w:t xml:space="preserve"> </w:t>
        </w:r>
      </w:ins>
      <w:del w:id="3211" w:author="aaron.wiest" w:date="2012-05-03T11:23:00Z">
        <w:r w:rsidRPr="006E5E60" w:rsidDel="001E5CAD">
          <w:delText>solvent</w:delText>
        </w:r>
      </w:del>
      <w:del w:id="3212" w:author="aaron.wiest" w:date="2012-05-03T11:35:00Z">
        <w:r w:rsidRPr="006E5E60" w:rsidDel="00CC1FB2">
          <w:delText xml:space="preserve">, </w:delText>
        </w:r>
      </w:del>
      <w:del w:id="3213" w:author="aaron.wiest" w:date="2012-05-03T11:34:00Z">
        <w:r w:rsidRPr="006E5E60" w:rsidDel="00CC1FB2">
          <w:delText>and</w:delText>
        </w:r>
      </w:del>
      <w:del w:id="3214" w:author="aaron.wiest" w:date="2012-05-03T11:35:00Z">
        <w:r w:rsidRPr="006E5E60" w:rsidDel="00CC1FB2">
          <w:delText xml:space="preserve"> the labels shall be </w:delText>
        </w:r>
      </w:del>
      <w:del w:id="3215" w:author="aaron.wiest" w:date="2012-05-03T11:36:00Z">
        <w:r w:rsidRPr="006E5E60" w:rsidDel="00CC1FB2">
          <w:delText>examine</w:delText>
        </w:r>
      </w:del>
      <w:del w:id="3216" w:author="aaron.wiest" w:date="2012-05-03T11:35:00Z">
        <w:r w:rsidRPr="006E5E60" w:rsidDel="00CC1FB2">
          <w:delText>d</w:delText>
        </w:r>
      </w:del>
      <w:ins w:id="3217" w:author="aaron.wiest" w:date="2012-05-03T11:36:00Z">
        <w:r w:rsidR="00CC1FB2">
          <w:t xml:space="preserve"> Examine</w:t>
        </w:r>
      </w:ins>
      <w:ins w:id="3218" w:author="aaron.wiest" w:date="2012-05-03T11:35:00Z">
        <w:r w:rsidR="00CC1FB2">
          <w:t xml:space="preserve"> the label </w:t>
        </w:r>
      </w:ins>
      <w:del w:id="3219" w:author="aaron.wiest" w:date="2012-05-03T11:35:00Z">
        <w:r w:rsidRPr="006E5E60" w:rsidDel="00CC1FB2">
          <w:delText xml:space="preserve"> immediately to </w:delText>
        </w:r>
      </w:del>
      <w:del w:id="3220" w:author="aaron.wiest" w:date="2012-05-03T11:36:00Z">
        <w:r w:rsidRPr="006E5E60" w:rsidDel="00CC1FB2">
          <w:delText>determine</w:delText>
        </w:r>
      </w:del>
      <w:ins w:id="3221" w:author="aaron.wiest" w:date="2012-05-03T11:36:00Z">
        <w:r w:rsidR="00CC1FB2">
          <w:t>to determine</w:t>
        </w:r>
      </w:ins>
      <w:r w:rsidRPr="006E5E60">
        <w:t xml:space="preserve"> compliance to</w:t>
      </w:r>
      <w:ins w:id="3222" w:author="jamie.lizarraga" w:date="2012-06-19T11:52:00Z">
        <w:r w:rsidR="00C1694A">
          <w:t xml:space="preserve"> clause</w:t>
        </w:r>
      </w:ins>
      <w:r w:rsidRPr="006E5E60">
        <w:t xml:space="preserve"> </w:t>
      </w:r>
      <w:ins w:id="3223" w:author="aaron.wiest" w:date="2012-05-03T14:08:00Z">
        <w:r w:rsidR="00751E16">
          <w:fldChar w:fldCharType="begin"/>
        </w:r>
        <w:r w:rsidR="002E70CA">
          <w:instrText xml:space="preserve"> REF _Ref323817418 \r \h </w:instrText>
        </w:r>
      </w:ins>
      <w:r w:rsidR="00751E16">
        <w:fldChar w:fldCharType="separate"/>
      </w:r>
      <w:ins w:id="3224" w:author="jamie.lizarraga" w:date="2012-06-15T07:58:00Z">
        <w:r w:rsidR="00B82FEF">
          <w:t>4.1.1.1</w:t>
        </w:r>
      </w:ins>
      <w:ins w:id="3225" w:author="aaron.wiest" w:date="2012-05-03T14:08:00Z">
        <w:r w:rsidR="00751E16">
          <w:fldChar w:fldCharType="end"/>
        </w:r>
        <w:r w:rsidR="002E70CA">
          <w:t>.</w:t>
        </w:r>
      </w:ins>
      <w:del w:id="3226" w:author="aaron.wiest" w:date="2012-05-03T14:08:00Z">
        <w:r w:rsidR="00751E16" w:rsidDel="002E70CA">
          <w:fldChar w:fldCharType="begin"/>
        </w:r>
        <w:r w:rsidDel="002E70CA">
          <w:delInstrText xml:space="preserve"> REF _Ref204251671 \r \h </w:delInstrText>
        </w:r>
        <w:r w:rsidR="00751E16" w:rsidDel="002E70CA">
          <w:fldChar w:fldCharType="separate"/>
        </w:r>
        <w:r w:rsidDel="002E70CA">
          <w:delText>4.1.1</w:delText>
        </w:r>
        <w:r w:rsidR="00751E16" w:rsidDel="002E70CA">
          <w:fldChar w:fldCharType="end"/>
        </w:r>
        <w:r w:rsidRPr="005572EB" w:rsidDel="002E70CA">
          <w:delText>.</w:delText>
        </w:r>
      </w:del>
      <w:r w:rsidRPr="006E5E60">
        <w:t xml:space="preserve">  </w:t>
      </w:r>
      <w:ins w:id="3227" w:author="aaron.wiest" w:date="2012-05-03T13:52:00Z">
        <w:r w:rsidR="00D7353B">
          <w:rPr>
            <w:rFonts w:cs="Arial"/>
          </w:rPr>
          <w:t>A</w:t>
        </w:r>
      </w:ins>
      <w:ins w:id="3228" w:author="aaron.wiest" w:date="2012-07-16T21:57:00Z">
        <w:r w:rsidR="003D7608">
          <w:rPr>
            <w:rFonts w:cs="Arial"/>
          </w:rPr>
          <w:t>fter</w:t>
        </w:r>
      </w:ins>
      <w:ins w:id="3229" w:author="aaron.wiest" w:date="2012-05-03T13:52:00Z">
        <w:r w:rsidR="00D7353B">
          <w:rPr>
            <w:rFonts w:cs="Arial"/>
          </w:rPr>
          <w:t xml:space="preserve"> the </w:t>
        </w:r>
      </w:ins>
      <w:ins w:id="3230" w:author="aaron.wiest" w:date="2012-07-16T21:57:00Z">
        <w:r w:rsidR="006C5DE2">
          <w:rPr>
            <w:rFonts w:cs="Arial"/>
          </w:rPr>
          <w:t>chemical exposu</w:t>
        </w:r>
      </w:ins>
      <w:ins w:id="3231" w:author="aaron.wiest" w:date="2012-07-16T22:02:00Z">
        <w:r w:rsidR="006C5DE2">
          <w:rPr>
            <w:rFonts w:cs="Arial"/>
          </w:rPr>
          <w:t>r</w:t>
        </w:r>
      </w:ins>
      <w:ins w:id="3232" w:author="aaron.wiest" w:date="2012-07-16T21:57:00Z">
        <w:r w:rsidR="003D7608">
          <w:rPr>
            <w:rFonts w:cs="Arial"/>
          </w:rPr>
          <w:t>e,</w:t>
        </w:r>
      </w:ins>
      <w:ins w:id="3233" w:author="aaron.wiest" w:date="2012-05-03T13:52:00Z">
        <w:r w:rsidR="00D7353B">
          <w:rPr>
            <w:rFonts w:cs="Arial"/>
          </w:rPr>
          <w:t xml:space="preserve"> perform verification of the test labels as stated in clause </w:t>
        </w:r>
        <w:r w:rsidR="00751E16">
          <w:rPr>
            <w:rFonts w:cs="Arial"/>
          </w:rPr>
          <w:fldChar w:fldCharType="begin"/>
        </w:r>
        <w:r w:rsidR="00D7353B">
          <w:rPr>
            <w:rFonts w:cs="Arial"/>
          </w:rPr>
          <w:instrText xml:space="preserve"> REF _Ref214277098 \r \h </w:instrText>
        </w:r>
      </w:ins>
      <w:r w:rsidR="00751E16">
        <w:rPr>
          <w:rFonts w:cs="Arial"/>
        </w:rPr>
      </w:r>
      <w:ins w:id="3234" w:author="aaron.wiest" w:date="2012-05-03T13:52:00Z">
        <w:r w:rsidR="00751E16">
          <w:rPr>
            <w:rFonts w:cs="Arial"/>
          </w:rPr>
          <w:fldChar w:fldCharType="separate"/>
        </w:r>
      </w:ins>
      <w:ins w:id="3235" w:author="jamie.lizarraga" w:date="2012-06-15T07:58:00Z">
        <w:r w:rsidR="00B82FEF">
          <w:rPr>
            <w:rFonts w:cs="Arial"/>
          </w:rPr>
          <w:t>5.2</w:t>
        </w:r>
      </w:ins>
      <w:ins w:id="3236" w:author="aaron.wiest" w:date="2012-05-03T13:52:00Z">
        <w:r w:rsidR="00751E16">
          <w:rPr>
            <w:rFonts w:cs="Arial"/>
          </w:rPr>
          <w:fldChar w:fldCharType="end"/>
        </w:r>
        <w:r w:rsidR="00D7353B">
          <w:rPr>
            <w:rFonts w:cs="Arial"/>
          </w:rPr>
          <w:t xml:space="preserve"> to determine </w:t>
        </w:r>
      </w:ins>
      <w:ins w:id="3237" w:author="aaron.wiest" w:date="2012-07-16T21:59:00Z">
        <w:r w:rsidR="003D7608">
          <w:rPr>
            <w:rFonts w:cs="Arial"/>
          </w:rPr>
          <w:t>any degradation of</w:t>
        </w:r>
      </w:ins>
      <w:ins w:id="3238" w:author="aaron.wiest" w:date="2012-05-03T13:52:00Z">
        <w:r w:rsidR="00D7353B">
          <w:rPr>
            <w:rFonts w:cs="Arial"/>
          </w:rPr>
          <w:t xml:space="preserve"> the bar</w:t>
        </w:r>
      </w:ins>
      <w:ins w:id="3239" w:author="aaron.wiest" w:date="2012-06-11T10:24:00Z">
        <w:r w:rsidR="0065696D">
          <w:rPr>
            <w:rFonts w:cs="Arial"/>
          </w:rPr>
          <w:t xml:space="preserve"> </w:t>
        </w:r>
      </w:ins>
      <w:ins w:id="3240" w:author="aaron.wiest" w:date="2012-05-03T13:52:00Z">
        <w:r w:rsidR="00D7353B">
          <w:rPr>
            <w:rFonts w:cs="Arial"/>
          </w:rPr>
          <w:t>code</w:t>
        </w:r>
      </w:ins>
      <w:ins w:id="3241" w:author="aaron.wiest" w:date="2012-07-16T21:59:00Z">
        <w:r w:rsidR="003D7608">
          <w:rPr>
            <w:rFonts w:cs="Arial"/>
          </w:rPr>
          <w:t>.</w:t>
        </w:r>
      </w:ins>
      <w:ins w:id="3242" w:author="aaron.wiest" w:date="2012-05-03T11:24:00Z">
        <w:r w:rsidR="001E5CAD">
          <w:rPr>
            <w:rFonts w:cs="Arial"/>
          </w:rPr>
          <w:t xml:space="preserve">  </w:t>
        </w:r>
      </w:ins>
      <w:ins w:id="3243" w:author="aaron.wiest" w:date="2012-07-16T22:01:00Z">
        <w:r w:rsidR="001A14CD" w:rsidRPr="00EA06E3">
          <w:rPr>
            <w:rFonts w:cs="Arial"/>
          </w:rPr>
          <w:t xml:space="preserve">Determine the adhesion strength </w:t>
        </w:r>
        <w:r w:rsidR="001A14CD">
          <w:rPr>
            <w:rFonts w:cs="Arial"/>
          </w:rPr>
          <w:t xml:space="preserve">as stated in clause </w:t>
        </w:r>
        <w:r w:rsidR="00751E16">
          <w:rPr>
            <w:rFonts w:cs="Arial"/>
          </w:rPr>
          <w:fldChar w:fldCharType="begin"/>
        </w:r>
        <w:r w:rsidR="001A14CD">
          <w:rPr>
            <w:rFonts w:cs="Arial"/>
          </w:rPr>
          <w:instrText xml:space="preserve"> REF _Ref323647039 \w \h </w:instrText>
        </w:r>
      </w:ins>
      <w:r w:rsidR="00751E16">
        <w:rPr>
          <w:rFonts w:cs="Arial"/>
        </w:rPr>
      </w:r>
      <w:ins w:id="3244" w:author="aaron.wiest" w:date="2012-07-16T22:01:00Z">
        <w:r w:rsidR="00751E16">
          <w:rPr>
            <w:rFonts w:cs="Arial"/>
          </w:rPr>
          <w:fldChar w:fldCharType="separate"/>
        </w:r>
        <w:r w:rsidR="001A14CD">
          <w:rPr>
            <w:rFonts w:cs="Arial"/>
          </w:rPr>
          <w:t>5.6.3</w:t>
        </w:r>
        <w:r w:rsidR="00751E16">
          <w:rPr>
            <w:rFonts w:cs="Arial"/>
          </w:rPr>
          <w:fldChar w:fldCharType="end"/>
        </w:r>
        <w:r w:rsidR="001A14CD">
          <w:rPr>
            <w:rFonts w:cs="Arial"/>
          </w:rPr>
          <w:t>.</w:t>
        </w:r>
      </w:ins>
      <w:ins w:id="3245" w:author="aaron.wiest" w:date="2012-07-16T21:59:00Z">
        <w:r w:rsidR="003D7608">
          <w:t xml:space="preserve">  </w:t>
        </w:r>
      </w:ins>
      <w:r w:rsidRPr="006E5E60">
        <w:t>If a test panel has</w:t>
      </w:r>
      <w:r>
        <w:t xml:space="preserve"> </w:t>
      </w:r>
      <w:r w:rsidRPr="006E5E60">
        <w:t xml:space="preserve">not been specified, smooth plate glass panels </w:t>
      </w:r>
      <w:del w:id="3246" w:author="aaron.wiest" w:date="2012-05-03T11:24:00Z">
        <w:r w:rsidRPr="006E5E60" w:rsidDel="001E5CAD">
          <w:delText>approximately 3 by 9 inches in size</w:delText>
        </w:r>
      </w:del>
      <w:del w:id="3247" w:author="aaron.wiest" w:date="2012-06-11T17:19:00Z">
        <w:r w:rsidRPr="006E5E60" w:rsidDel="006C3FC4">
          <w:delText xml:space="preserve"> </w:delText>
        </w:r>
      </w:del>
      <w:r>
        <w:t>may</w:t>
      </w:r>
      <w:r w:rsidRPr="006E5E60">
        <w:t xml:space="preserve"> be used</w:t>
      </w:r>
      <w:ins w:id="3248" w:author="aaron.wiest" w:date="2012-05-03T11:27:00Z">
        <w:r w:rsidR="001E5CAD">
          <w:t>.  L</w:t>
        </w:r>
      </w:ins>
      <w:ins w:id="3249" w:author="aaron.wiest" w:date="2012-05-03T11:25:00Z">
        <w:r w:rsidR="001E5CAD">
          <w:t xml:space="preserve">abels affixed to microscope slides </w:t>
        </w:r>
      </w:ins>
      <w:ins w:id="3250" w:author="aaron.wiest" w:date="2012-05-03T11:27:00Z">
        <w:r w:rsidR="001E5CAD">
          <w:t xml:space="preserve">placed in </w:t>
        </w:r>
      </w:ins>
      <w:ins w:id="3251" w:author="aaron.wiest" w:date="2012-05-03T11:26:00Z">
        <w:r w:rsidR="001E5CAD">
          <w:t>slide staining jars</w:t>
        </w:r>
      </w:ins>
      <w:ins w:id="3252" w:author="aaron.wiest" w:date="2012-05-03T11:27:00Z">
        <w:r w:rsidR="001E5CAD">
          <w:t xml:space="preserve"> allow for immersion in a chemical where the jar can be capped</w:t>
        </w:r>
      </w:ins>
      <w:r w:rsidRPr="006E5E60">
        <w:t>.</w:t>
      </w:r>
    </w:p>
    <w:p w:rsidR="00352FBB" w:rsidRDefault="00352FBB">
      <w:pPr>
        <w:pStyle w:val="Heading2"/>
        <w:rPr>
          <w:del w:id="3253" w:author="aaron.wiest" w:date="2012-05-04T08:08:00Z"/>
        </w:rPr>
        <w:pPrChange w:id="3254" w:author="aaron.wiest" w:date="2012-07-17T09:55:00Z">
          <w:pPr/>
        </w:pPrChange>
      </w:pPr>
      <w:bookmarkStart w:id="3255" w:name="_Toc323882380"/>
      <w:bookmarkStart w:id="3256" w:name="_Toc323882530"/>
      <w:bookmarkStart w:id="3257" w:name="_Toc327194314"/>
      <w:bookmarkStart w:id="3258" w:name="_Toc330231503"/>
      <w:bookmarkStart w:id="3259" w:name="_Toc330231877"/>
      <w:bookmarkStart w:id="3260" w:name="_Toc330232257"/>
      <w:bookmarkStart w:id="3261" w:name="_Toc330232630"/>
      <w:bookmarkStart w:id="3262" w:name="_Toc330233003"/>
      <w:bookmarkStart w:id="3263" w:name="_Toc330240070"/>
      <w:bookmarkStart w:id="3264" w:name="_Toc330240448"/>
      <w:bookmarkStart w:id="3265" w:name="_Toc330240831"/>
      <w:bookmarkStart w:id="3266" w:name="_Toc330241209"/>
      <w:bookmarkStart w:id="3267" w:name="_Toc330282482"/>
      <w:bookmarkEnd w:id="3255"/>
      <w:bookmarkEnd w:id="3256"/>
      <w:bookmarkEnd w:id="3257"/>
      <w:bookmarkEnd w:id="3258"/>
      <w:bookmarkEnd w:id="3259"/>
      <w:bookmarkEnd w:id="3260"/>
      <w:bookmarkEnd w:id="3261"/>
      <w:bookmarkEnd w:id="3262"/>
      <w:bookmarkEnd w:id="3263"/>
      <w:bookmarkEnd w:id="3264"/>
      <w:bookmarkEnd w:id="3265"/>
      <w:bookmarkEnd w:id="3266"/>
      <w:bookmarkEnd w:id="3267"/>
    </w:p>
    <w:p w:rsidR="00352FBB" w:rsidRDefault="009D3738">
      <w:pPr>
        <w:pStyle w:val="Heading2"/>
        <w:rPr>
          <w:del w:id="3268" w:author="aaron.wiest" w:date="2012-05-03T11:28:00Z"/>
        </w:rPr>
        <w:pPrChange w:id="3269" w:author="aaron.wiest" w:date="2012-07-17T09:55:00Z">
          <w:pPr/>
        </w:pPrChange>
      </w:pPr>
      <w:bookmarkStart w:id="3270" w:name="_Ref214356346"/>
      <w:bookmarkStart w:id="3271" w:name="_Toc323882733"/>
      <w:bookmarkStart w:id="3272" w:name="_Toc327174306"/>
      <w:bookmarkStart w:id="3273" w:name="_Toc327193385"/>
      <w:del w:id="3274" w:author="aaron.wiest" w:date="2012-05-03T11:28:00Z">
        <w:r w:rsidDel="001E5CAD">
          <w:delText>Adhesion tests for labels exposed to detergents</w:delText>
        </w:r>
        <w:bookmarkStart w:id="3275" w:name="_Toc323881566"/>
        <w:bookmarkStart w:id="3276" w:name="_Toc323881713"/>
        <w:bookmarkStart w:id="3277" w:name="_Toc323881881"/>
        <w:bookmarkStart w:id="3278" w:name="_Toc323882060"/>
        <w:bookmarkStart w:id="3279" w:name="_Toc323882209"/>
        <w:bookmarkStart w:id="3280" w:name="_Toc323882381"/>
        <w:bookmarkStart w:id="3281" w:name="_Toc323882531"/>
        <w:bookmarkStart w:id="3282" w:name="_Toc327194315"/>
        <w:bookmarkStart w:id="3283" w:name="_Toc330231504"/>
        <w:bookmarkStart w:id="3284" w:name="_Toc330231878"/>
        <w:bookmarkStart w:id="3285" w:name="_Toc330232258"/>
        <w:bookmarkStart w:id="3286" w:name="_Toc330232631"/>
        <w:bookmarkStart w:id="3287" w:name="_Toc330233004"/>
        <w:bookmarkStart w:id="3288" w:name="_Toc330240071"/>
        <w:bookmarkStart w:id="3289" w:name="_Toc330240449"/>
        <w:bookmarkStart w:id="3290" w:name="_Toc330240832"/>
        <w:bookmarkStart w:id="3291" w:name="_Toc330241210"/>
        <w:bookmarkStart w:id="3292" w:name="_Toc330282483"/>
        <w:bookmarkEnd w:id="3270"/>
        <w:bookmarkEnd w:id="3271"/>
        <w:bookmarkEnd w:id="3272"/>
        <w:bookmarkEnd w:id="3273"/>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del>
    </w:p>
    <w:p w:rsidR="00352FBB" w:rsidRDefault="009D3738">
      <w:pPr>
        <w:pStyle w:val="Heading2"/>
        <w:rPr>
          <w:del w:id="3293" w:author="aaron.wiest" w:date="2012-05-03T11:28:00Z"/>
        </w:rPr>
        <w:pPrChange w:id="3294" w:author="aaron.wiest" w:date="2012-07-17T09:55:00Z">
          <w:pPr>
            <w:ind w:right="144"/>
          </w:pPr>
        </w:pPrChange>
      </w:pPr>
      <w:del w:id="3295" w:author="aaron.wiest" w:date="2012-05-03T11:28:00Z">
        <w:r w:rsidRPr="006E5E60" w:rsidDel="001E5CAD">
          <w:rPr>
            <w:spacing w:val="-6"/>
          </w:rPr>
          <w:delText>Test labels</w:delText>
        </w:r>
        <w:r w:rsidRPr="006E5E60" w:rsidDel="001E5CAD">
          <w:delText xml:space="preserve"> and test panels shall be prepared as specified in</w:delText>
        </w:r>
        <w:r w:rsidDel="001E5CAD">
          <w:delText xml:space="preserve"> </w:delText>
        </w:r>
        <w:r w:rsidR="00751E16" w:rsidDel="001E5CAD">
          <w:rPr>
            <w:b w:val="0"/>
          </w:rPr>
          <w:fldChar w:fldCharType="begin"/>
        </w:r>
        <w:r w:rsidDel="001E5CAD">
          <w:delInstrText xml:space="preserve"> REF _Ref233537066 \r \h </w:delInstrText>
        </w:r>
        <w:r w:rsidR="00751E16" w:rsidDel="001E5CAD">
          <w:rPr>
            <w:b w:val="0"/>
          </w:rPr>
        </w:r>
        <w:r w:rsidR="00751E16" w:rsidDel="001E5CAD">
          <w:rPr>
            <w:b w:val="0"/>
          </w:rPr>
          <w:fldChar w:fldCharType="separate"/>
        </w:r>
        <w:r w:rsidDel="001E5CAD">
          <w:delText>9.6.2</w:delText>
        </w:r>
        <w:r w:rsidR="00751E16" w:rsidDel="001E5CAD">
          <w:rPr>
            <w:b w:val="0"/>
          </w:rPr>
          <w:fldChar w:fldCharType="end"/>
        </w:r>
        <w:r w:rsidRPr="006E5E60" w:rsidDel="001E5CAD">
          <w:delText>.</w:delText>
        </w:r>
        <w:r w:rsidRPr="00CF6A55" w:rsidDel="001E5CAD">
          <w:delText xml:space="preserve"> </w:delText>
        </w:r>
        <w:r w:rsidDel="001E5CAD">
          <w:delText>The test panels</w:delText>
        </w:r>
        <w:r w:rsidRPr="006E5E60" w:rsidDel="001E5CAD">
          <w:delText xml:space="preserve"> shall</w:delText>
        </w:r>
        <w:r w:rsidDel="001E5CAD">
          <w:delText xml:space="preserve"> then</w:delText>
        </w:r>
        <w:r w:rsidRPr="006E5E60" w:rsidDel="001E5CAD">
          <w:delText xml:space="preserve"> be immersed for 15 minutes +/- 1 minute in a solution of 20 grams of detergent powder</w:delText>
        </w:r>
        <w:r w:rsidDel="001E5CAD">
          <w:delText xml:space="preserve"> (</w:delText>
        </w:r>
        <w:r w:rsidRPr="00907469" w:rsidDel="001E5CAD">
          <w:delText>laboratory or hospital grade</w:delText>
        </w:r>
        <w:r w:rsidDel="001E5CAD">
          <w:delText>),</w:delText>
        </w:r>
        <w:r w:rsidRPr="006E5E60" w:rsidDel="001E5CAD">
          <w:delText xml:space="preserve"> dissolved in 1,000 ml of distilled water.  The detergent solution shall be </w:delText>
        </w:r>
        <w:r w:rsidDel="001E5CAD">
          <w:delText xml:space="preserve">at a </w:delText>
        </w:r>
        <w:r w:rsidRPr="006E5E60" w:rsidDel="001E5CAD">
          <w:delText>temperature of 120 degrees F +/- 10 degrees F during the soaking period.</w:delText>
        </w:r>
        <w:r w:rsidRPr="00CF6A55" w:rsidDel="001E5CAD">
          <w:delText xml:space="preserve"> </w:delText>
        </w:r>
        <w:r w:rsidRPr="006E5E60" w:rsidDel="001E5CAD">
          <w:delText xml:space="preserve">At the end of the soaking period, the labels </w:delText>
        </w:r>
        <w:r w:rsidDel="001E5CAD">
          <w:delText>shall be removed from the detergent</w:delText>
        </w:r>
        <w:r w:rsidRPr="006E5E60" w:rsidDel="001E5CAD">
          <w:delText xml:space="preserve">, and the labels shall be examined immediately to determine compliance to </w:delText>
        </w:r>
        <w:r w:rsidR="00751E16" w:rsidDel="001E5CAD">
          <w:rPr>
            <w:b w:val="0"/>
          </w:rPr>
          <w:fldChar w:fldCharType="begin"/>
        </w:r>
        <w:r w:rsidDel="001E5CAD">
          <w:delInstrText xml:space="preserve"> REF _Ref204251671 \r \h </w:delInstrText>
        </w:r>
        <w:r w:rsidR="00751E16" w:rsidDel="001E5CAD">
          <w:rPr>
            <w:b w:val="0"/>
          </w:rPr>
        </w:r>
        <w:r w:rsidR="00751E16" w:rsidDel="001E5CAD">
          <w:rPr>
            <w:b w:val="0"/>
          </w:rPr>
          <w:fldChar w:fldCharType="separate"/>
        </w:r>
        <w:r w:rsidDel="001E5CAD">
          <w:delText>4.1.1</w:delText>
        </w:r>
        <w:r w:rsidR="00751E16" w:rsidDel="001E5CAD">
          <w:rPr>
            <w:b w:val="0"/>
          </w:rPr>
          <w:fldChar w:fldCharType="end"/>
        </w:r>
        <w:r w:rsidRPr="005572EB" w:rsidDel="001E5CAD">
          <w:delText>.</w:delText>
        </w:r>
        <w:bookmarkStart w:id="3296" w:name="_Toc323881567"/>
        <w:bookmarkStart w:id="3297" w:name="_Toc323881714"/>
        <w:bookmarkStart w:id="3298" w:name="_Toc323881882"/>
        <w:bookmarkStart w:id="3299" w:name="_Toc323882061"/>
        <w:bookmarkStart w:id="3300" w:name="_Toc323882210"/>
        <w:bookmarkStart w:id="3301" w:name="_Toc323882382"/>
        <w:bookmarkStart w:id="3302" w:name="_Toc323882532"/>
        <w:bookmarkStart w:id="3303" w:name="_Toc327194316"/>
        <w:bookmarkStart w:id="3304" w:name="_Toc330231505"/>
        <w:bookmarkStart w:id="3305" w:name="_Toc330231879"/>
        <w:bookmarkStart w:id="3306" w:name="_Toc330232259"/>
        <w:bookmarkStart w:id="3307" w:name="_Toc330232632"/>
        <w:bookmarkStart w:id="3308" w:name="_Toc330233005"/>
        <w:bookmarkStart w:id="3309" w:name="_Toc330240072"/>
        <w:bookmarkStart w:id="3310" w:name="_Toc330240450"/>
        <w:bookmarkStart w:id="3311" w:name="_Toc330240833"/>
        <w:bookmarkStart w:id="3312" w:name="_Toc330241211"/>
        <w:bookmarkStart w:id="3313" w:name="_Toc330282484"/>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del>
    </w:p>
    <w:p w:rsidR="00352FBB" w:rsidRDefault="00352FBB">
      <w:pPr>
        <w:pStyle w:val="Heading2"/>
        <w:rPr>
          <w:del w:id="3314" w:author="aaron.wiest" w:date="2012-05-03T11:28:00Z"/>
        </w:rPr>
        <w:pPrChange w:id="3315" w:author="aaron.wiest" w:date="2012-07-17T09:55:00Z">
          <w:pPr>
            <w:tabs>
              <w:tab w:val="left" w:pos="720"/>
              <w:tab w:val="left" w:pos="8089"/>
            </w:tabs>
            <w:ind w:right="72"/>
          </w:pPr>
        </w:pPrChange>
      </w:pPr>
      <w:bookmarkStart w:id="3316" w:name="_Toc323881568"/>
      <w:bookmarkStart w:id="3317" w:name="_Toc323881715"/>
      <w:bookmarkStart w:id="3318" w:name="_Toc323881883"/>
      <w:bookmarkStart w:id="3319" w:name="_Toc323882062"/>
      <w:bookmarkStart w:id="3320" w:name="_Toc323882211"/>
      <w:bookmarkStart w:id="3321" w:name="_Toc323882383"/>
      <w:bookmarkStart w:id="3322" w:name="_Toc323882533"/>
      <w:bookmarkStart w:id="3323" w:name="_Toc327194317"/>
      <w:bookmarkStart w:id="3324" w:name="_Toc330231506"/>
      <w:bookmarkStart w:id="3325" w:name="_Toc330231880"/>
      <w:bookmarkStart w:id="3326" w:name="_Toc330232260"/>
      <w:bookmarkStart w:id="3327" w:name="_Toc330232633"/>
      <w:bookmarkStart w:id="3328" w:name="_Toc330233006"/>
      <w:bookmarkStart w:id="3329" w:name="_Toc330240073"/>
      <w:bookmarkStart w:id="3330" w:name="_Toc330240451"/>
      <w:bookmarkStart w:id="3331" w:name="_Toc330240834"/>
      <w:bookmarkStart w:id="3332" w:name="_Toc330241212"/>
      <w:bookmarkStart w:id="3333" w:name="_Toc33028248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p>
    <w:p w:rsidR="00352FBB" w:rsidRDefault="00352FBB">
      <w:pPr>
        <w:pStyle w:val="Heading2"/>
        <w:rPr>
          <w:del w:id="3334" w:author="aaron.wiest" w:date="2012-05-03T11:28:00Z"/>
        </w:rPr>
        <w:pPrChange w:id="3335" w:author="aaron.wiest" w:date="2012-07-17T09:55:00Z">
          <w:pPr/>
        </w:pPrChange>
      </w:pPr>
      <w:bookmarkStart w:id="3336" w:name="_Toc323881569"/>
      <w:bookmarkStart w:id="3337" w:name="_Toc323881716"/>
      <w:bookmarkStart w:id="3338" w:name="_Toc323881884"/>
      <w:bookmarkStart w:id="3339" w:name="_Toc323882063"/>
      <w:bookmarkStart w:id="3340" w:name="_Toc323882212"/>
      <w:bookmarkStart w:id="3341" w:name="_Toc323882384"/>
      <w:bookmarkStart w:id="3342" w:name="_Toc323882534"/>
      <w:bookmarkStart w:id="3343" w:name="_Toc327194318"/>
      <w:bookmarkStart w:id="3344" w:name="_Toc330231507"/>
      <w:bookmarkStart w:id="3345" w:name="_Toc330231881"/>
      <w:bookmarkStart w:id="3346" w:name="_Toc330232261"/>
      <w:bookmarkStart w:id="3347" w:name="_Toc330232634"/>
      <w:bookmarkStart w:id="3348" w:name="_Toc330233007"/>
      <w:bookmarkStart w:id="3349" w:name="_Toc330240074"/>
      <w:bookmarkStart w:id="3350" w:name="_Toc330240452"/>
      <w:bookmarkStart w:id="3351" w:name="_Toc330240835"/>
      <w:bookmarkStart w:id="3352" w:name="_Toc330241213"/>
      <w:bookmarkStart w:id="3353" w:name="_Toc330282486"/>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p>
    <w:p w:rsidR="00352FBB" w:rsidRDefault="00352FBB">
      <w:pPr>
        <w:pStyle w:val="Heading2"/>
        <w:rPr>
          <w:del w:id="3354" w:author="aaron.wiest" w:date="2012-05-03T11:28:00Z"/>
        </w:rPr>
        <w:pPrChange w:id="3355" w:author="aaron.wiest" w:date="2012-07-17T09:55:00Z">
          <w:pPr/>
        </w:pPrChange>
      </w:pPr>
      <w:bookmarkStart w:id="3356" w:name="_Toc323881570"/>
      <w:bookmarkStart w:id="3357" w:name="_Toc323881717"/>
      <w:bookmarkStart w:id="3358" w:name="_Toc323881885"/>
      <w:bookmarkStart w:id="3359" w:name="_Toc323882064"/>
      <w:bookmarkStart w:id="3360" w:name="_Toc323882213"/>
      <w:bookmarkStart w:id="3361" w:name="_Toc323882385"/>
      <w:bookmarkStart w:id="3362" w:name="_Toc323882535"/>
      <w:bookmarkStart w:id="3363" w:name="_Toc327194319"/>
      <w:bookmarkStart w:id="3364" w:name="_Toc330231508"/>
      <w:bookmarkStart w:id="3365" w:name="_Toc330231882"/>
      <w:bookmarkStart w:id="3366" w:name="_Toc330232262"/>
      <w:bookmarkStart w:id="3367" w:name="_Toc330232635"/>
      <w:bookmarkStart w:id="3368" w:name="_Toc330233008"/>
      <w:bookmarkStart w:id="3369" w:name="_Toc330240075"/>
      <w:bookmarkStart w:id="3370" w:name="_Toc330240453"/>
      <w:bookmarkStart w:id="3371" w:name="_Toc330240836"/>
      <w:bookmarkStart w:id="3372" w:name="_Toc330241214"/>
      <w:bookmarkStart w:id="3373" w:name="_Toc330282487"/>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p>
    <w:p w:rsidR="00352FBB" w:rsidRDefault="009D3738">
      <w:pPr>
        <w:pStyle w:val="Heading2"/>
        <w:pPrChange w:id="3374" w:author="aaron.wiest" w:date="2012-07-17T09:55:00Z">
          <w:pPr/>
        </w:pPrChange>
      </w:pPr>
      <w:bookmarkStart w:id="3375" w:name="_Ref214355925"/>
      <w:bookmarkStart w:id="3376" w:name="_Toc330282488"/>
      <w:r>
        <w:t xml:space="preserve">Additional Label Conditioning Tests for Labels </w:t>
      </w:r>
      <w:del w:id="3377" w:author="jamie.lizarraga" w:date="2012-06-15T09:26:00Z">
        <w:r w:rsidDel="00E6687F">
          <w:delText xml:space="preserve">that are </w:delText>
        </w:r>
      </w:del>
      <w:r>
        <w:t>Required to Withstand the Printed Circuit Board Process</w:t>
      </w:r>
      <w:bookmarkEnd w:id="3375"/>
      <w:bookmarkEnd w:id="3376"/>
    </w:p>
    <w:p w:rsidR="009D3738" w:rsidRDefault="009D3738" w:rsidP="009D3738">
      <w:pPr>
        <w:rPr>
          <w:rFonts w:cs="Arial"/>
        </w:rPr>
      </w:pPr>
      <w:r w:rsidRPr="00EA06E3">
        <w:rPr>
          <w:rFonts w:cs="Arial"/>
        </w:rPr>
        <w:t>The tests described</w:t>
      </w:r>
      <w:r>
        <w:rPr>
          <w:rFonts w:cs="Arial"/>
        </w:rPr>
        <w:t xml:space="preserve"> in the subsections below</w:t>
      </w:r>
      <w:r w:rsidRPr="00EA06E3">
        <w:rPr>
          <w:rFonts w:cs="Arial"/>
        </w:rPr>
        <w:t xml:space="preserve"> represent a baseline to approximate the performance of </w:t>
      </w:r>
      <w:del w:id="3378" w:author="jamie.lizarraga" w:date="2012-06-19T08:58:00Z">
        <w:r w:rsidRPr="00EA06E3" w:rsidDel="00C826B4">
          <w:rPr>
            <w:rFonts w:cs="Arial"/>
          </w:rPr>
          <w:delText xml:space="preserve">pressure-sensitive </w:delText>
        </w:r>
      </w:del>
      <w:r w:rsidRPr="00EA06E3">
        <w:rPr>
          <w:rFonts w:cs="Arial"/>
        </w:rPr>
        <w:t>labels in a variety of application processes.</w:t>
      </w:r>
      <w:ins w:id="3379" w:author="aaron.wiest" w:date="2012-06-11T17:24:00Z">
        <w:r w:rsidR="006C3FC4">
          <w:rPr>
            <w:rFonts w:cs="Arial"/>
          </w:rPr>
          <w:t xml:space="preserve"> </w:t>
        </w:r>
      </w:ins>
      <w:r w:rsidRPr="00EA06E3">
        <w:rPr>
          <w:rFonts w:cs="Arial"/>
        </w:rPr>
        <w:t xml:space="preserve"> These tests are not intended to precisely duplicate the processes encountered in a manufacturing environment. </w:t>
      </w:r>
      <w:ins w:id="3380" w:author="aaron.wiest" w:date="2012-06-11T17:24:00Z">
        <w:r w:rsidR="006C3FC4">
          <w:rPr>
            <w:rFonts w:cs="Arial"/>
          </w:rPr>
          <w:t xml:space="preserve"> </w:t>
        </w:r>
      </w:ins>
      <w:r w:rsidRPr="00EA06E3">
        <w:rPr>
          <w:rFonts w:cs="Arial"/>
        </w:rPr>
        <w:t>To precisely predict the performance of the label it is recommended to test the process used in the intended manufacturing application.</w:t>
      </w:r>
      <w:ins w:id="3381" w:author="aaron.wiest" w:date="2012-05-03T11:29:00Z">
        <w:r w:rsidR="001E5CAD">
          <w:rPr>
            <w:rFonts w:cs="Arial"/>
          </w:rPr>
          <w:t xml:space="preserve">  </w:t>
        </w:r>
      </w:ins>
      <w:ins w:id="3382" w:author="aaron.wiest" w:date="2012-05-03T13:52:00Z">
        <w:r w:rsidR="00D7353B">
          <w:rPr>
            <w:rFonts w:cs="Arial"/>
          </w:rPr>
          <w:t xml:space="preserve">At the end of the test, perform verification of the test labels as stated in clause </w:t>
        </w:r>
        <w:r w:rsidR="00751E16">
          <w:rPr>
            <w:rFonts w:cs="Arial"/>
          </w:rPr>
          <w:fldChar w:fldCharType="begin"/>
        </w:r>
        <w:r w:rsidR="00D7353B">
          <w:rPr>
            <w:rFonts w:cs="Arial"/>
          </w:rPr>
          <w:instrText xml:space="preserve"> REF _Ref214277098 \r \h </w:instrText>
        </w:r>
      </w:ins>
      <w:r w:rsidR="00751E16">
        <w:rPr>
          <w:rFonts w:cs="Arial"/>
        </w:rPr>
      </w:r>
      <w:ins w:id="3383" w:author="aaron.wiest" w:date="2012-05-03T13:52:00Z">
        <w:r w:rsidR="00751E16">
          <w:rPr>
            <w:rFonts w:cs="Arial"/>
          </w:rPr>
          <w:fldChar w:fldCharType="separate"/>
        </w:r>
      </w:ins>
      <w:ins w:id="3384" w:author="jamie.lizarraga" w:date="2012-06-15T07:58:00Z">
        <w:r w:rsidR="00B82FEF">
          <w:rPr>
            <w:rFonts w:cs="Arial"/>
          </w:rPr>
          <w:t>5.2</w:t>
        </w:r>
      </w:ins>
      <w:ins w:id="3385" w:author="aaron.wiest" w:date="2012-05-03T13:52:00Z">
        <w:r w:rsidR="00751E16">
          <w:rPr>
            <w:rFonts w:cs="Arial"/>
          </w:rPr>
          <w:fldChar w:fldCharType="end"/>
        </w:r>
        <w:r w:rsidR="00D7353B">
          <w:rPr>
            <w:rFonts w:cs="Arial"/>
          </w:rPr>
          <w:t xml:space="preserve"> to </w:t>
        </w:r>
      </w:ins>
      <w:ins w:id="3386" w:author="aaron.wiest" w:date="2012-07-16T22:03:00Z">
        <w:r w:rsidR="006C5DE2">
          <w:rPr>
            <w:rFonts w:cs="Arial"/>
          </w:rPr>
          <w:t>determine any degradation of the bar code</w:t>
        </w:r>
      </w:ins>
      <w:ins w:id="3387" w:author="jamie.lizarraga" w:date="2012-06-14T08:52:00Z">
        <w:r w:rsidR="00E34892">
          <w:rPr>
            <w:rFonts w:cs="Arial"/>
          </w:rPr>
          <w:t>.</w:t>
        </w:r>
      </w:ins>
      <w:ins w:id="3388" w:author="aaron.wiest" w:date="2012-05-03T14:30:00Z">
        <w:del w:id="3389" w:author="jamie.lizarraga" w:date="2012-06-14T08:52:00Z">
          <w:r w:rsidR="00427502" w:rsidDel="00E34892">
            <w:rPr>
              <w:rFonts w:cs="Arial"/>
            </w:rPr>
            <w:delText>,</w:delText>
          </w:r>
        </w:del>
        <w:r w:rsidR="00427502">
          <w:rPr>
            <w:rFonts w:cs="Arial"/>
          </w:rPr>
          <w:t xml:space="preserve"> </w:t>
        </w:r>
      </w:ins>
      <w:ins w:id="3390" w:author="jamie.lizarraga" w:date="2012-06-14T08:52:00Z">
        <w:r w:rsidR="00E34892">
          <w:rPr>
            <w:rFonts w:cs="Arial"/>
          </w:rPr>
          <w:t xml:space="preserve"> </w:t>
        </w:r>
      </w:ins>
      <w:ins w:id="3391" w:author="aaron.wiest" w:date="2012-05-03T14:30:00Z">
        <w:del w:id="3392" w:author="jamie.lizarraga" w:date="2012-06-14T08:52:00Z">
          <w:r w:rsidR="00427502" w:rsidDel="00E34892">
            <w:rPr>
              <w:rFonts w:cs="Arial"/>
            </w:rPr>
            <w:delText>e</w:delText>
          </w:r>
        </w:del>
      </w:ins>
      <w:ins w:id="3393" w:author="jamie.lizarraga" w:date="2012-06-14T08:52:00Z">
        <w:r w:rsidR="00E34892">
          <w:rPr>
            <w:rFonts w:cs="Arial"/>
          </w:rPr>
          <w:t>E</w:t>
        </w:r>
      </w:ins>
      <w:ins w:id="3394" w:author="aaron.wiest" w:date="2012-05-03T14:10:00Z">
        <w:r w:rsidR="00D728EC">
          <w:t xml:space="preserve">xamine the label to determine compliance to </w:t>
        </w:r>
      </w:ins>
      <w:ins w:id="3395" w:author="jamie.lizarraga" w:date="2012-06-19T11:53:00Z">
        <w:r w:rsidR="00C1694A">
          <w:t xml:space="preserve">clause </w:t>
        </w:r>
      </w:ins>
      <w:ins w:id="3396" w:author="aaron.wiest" w:date="2012-05-03T14:10:00Z">
        <w:r w:rsidR="00751E16">
          <w:fldChar w:fldCharType="begin"/>
        </w:r>
        <w:r w:rsidR="00D728EC">
          <w:instrText xml:space="preserve"> REF _Ref323817458 \r \h </w:instrText>
        </w:r>
      </w:ins>
      <w:ins w:id="3397" w:author="aaron.wiest" w:date="2012-05-03T14:10:00Z">
        <w:r w:rsidR="00751E16">
          <w:fldChar w:fldCharType="separate"/>
        </w:r>
      </w:ins>
      <w:ins w:id="3398" w:author="jamie.lizarraga" w:date="2012-06-15T07:58:00Z">
        <w:r w:rsidR="00B82FEF">
          <w:t>4.1.1.1</w:t>
        </w:r>
      </w:ins>
      <w:ins w:id="3399" w:author="aaron.wiest" w:date="2012-05-03T14:10:00Z">
        <w:r w:rsidR="00751E16">
          <w:fldChar w:fldCharType="end"/>
        </w:r>
      </w:ins>
      <w:ins w:id="3400" w:author="jamie.lizarraga" w:date="2012-06-15T09:27:00Z">
        <w:r w:rsidR="00E6687F">
          <w:t>.</w:t>
        </w:r>
      </w:ins>
      <w:ins w:id="3401" w:author="aaron.wiest" w:date="2012-05-03T14:30:00Z">
        <w:del w:id="3402" w:author="jamie.lizarraga" w:date="2012-06-14T08:52:00Z">
          <w:r w:rsidR="00427502" w:rsidDel="00E34892">
            <w:delText>,</w:delText>
          </w:r>
          <w:r w:rsidR="00427502" w:rsidDel="00CC511D">
            <w:delText xml:space="preserve"> and t</w:delText>
          </w:r>
        </w:del>
      </w:ins>
      <w:ins w:id="3403" w:author="jamie.lizarraga" w:date="2012-06-14T08:52:00Z">
        <w:r w:rsidR="00CC511D">
          <w:t xml:space="preserve">  </w:t>
        </w:r>
      </w:ins>
      <w:ins w:id="3404" w:author="aaron.wiest" w:date="2012-07-17T10:44:00Z">
        <w:r w:rsidR="00B50F8F">
          <w:t xml:space="preserve">Adhesion strength may also be measured as described in clause </w:t>
        </w:r>
        <w:r w:rsidR="00751E16">
          <w:fldChar w:fldCharType="begin"/>
        </w:r>
        <w:r w:rsidR="00B50F8F">
          <w:instrText xml:space="preserve"> REF _Ref323647039 \r \h </w:instrText>
        </w:r>
      </w:ins>
      <w:ins w:id="3405" w:author="aaron.wiest" w:date="2012-07-17T10:44:00Z">
        <w:r w:rsidR="00751E16">
          <w:fldChar w:fldCharType="separate"/>
        </w:r>
        <w:r w:rsidR="00B50F8F">
          <w:t>5.6.3</w:t>
        </w:r>
        <w:r w:rsidR="00751E16">
          <w:fldChar w:fldCharType="end"/>
        </w:r>
        <w:r w:rsidR="00B50F8F">
          <w:t>.</w:t>
        </w:r>
      </w:ins>
      <w:ins w:id="3406" w:author="jamie.lizarraga" w:date="2012-06-14T08:52:00Z">
        <w:del w:id="3407" w:author="aaron.wiest" w:date="2012-07-17T10:44:00Z">
          <w:r w:rsidR="00CC511D" w:rsidDel="00B50F8F">
            <w:delText>T</w:delText>
          </w:r>
        </w:del>
      </w:ins>
    </w:p>
    <w:p w:rsidR="00352FBB" w:rsidRDefault="00352FBB">
      <w:pPr>
        <w:pStyle w:val="Heading3"/>
        <w:rPr>
          <w:del w:id="3408" w:author="jamie.lizarraga" w:date="2012-06-15T09:26:00Z"/>
        </w:rPr>
        <w:pPrChange w:id="3409" w:author="aaron.wiest" w:date="2012-07-17T09:56:00Z">
          <w:pPr/>
        </w:pPrChange>
      </w:pPr>
      <w:bookmarkStart w:id="3410" w:name="_Toc330231510"/>
      <w:bookmarkStart w:id="3411" w:name="_Toc330231884"/>
      <w:bookmarkStart w:id="3412" w:name="_Toc330232264"/>
      <w:bookmarkStart w:id="3413" w:name="_Toc330232637"/>
      <w:bookmarkStart w:id="3414" w:name="_Toc330233010"/>
      <w:bookmarkStart w:id="3415" w:name="_Toc330240077"/>
      <w:bookmarkStart w:id="3416" w:name="_Toc330240455"/>
      <w:bookmarkStart w:id="3417" w:name="_Toc330240838"/>
      <w:bookmarkStart w:id="3418" w:name="_Toc330241216"/>
      <w:bookmarkStart w:id="3419" w:name="_Toc330282489"/>
      <w:bookmarkEnd w:id="3410"/>
      <w:bookmarkEnd w:id="3411"/>
      <w:bookmarkEnd w:id="3412"/>
      <w:bookmarkEnd w:id="3413"/>
      <w:bookmarkEnd w:id="3414"/>
      <w:bookmarkEnd w:id="3415"/>
      <w:bookmarkEnd w:id="3416"/>
      <w:bookmarkEnd w:id="3417"/>
      <w:bookmarkEnd w:id="3418"/>
      <w:bookmarkEnd w:id="3419"/>
    </w:p>
    <w:p w:rsidR="00DF1F73" w:rsidRDefault="009D3738">
      <w:pPr>
        <w:pStyle w:val="Heading3"/>
      </w:pPr>
      <w:bookmarkStart w:id="3420" w:name="_Toc330282490"/>
      <w:r>
        <w:t xml:space="preserve">Short Term </w:t>
      </w:r>
      <w:del w:id="3421" w:author="aaron.wiest" w:date="2012-07-16T21:29:00Z">
        <w:r w:rsidDel="00F37A59">
          <w:delText>260</w:delText>
        </w:r>
      </w:del>
      <w:ins w:id="3422" w:author="aaron.wiest" w:date="2012-07-16T21:29:00Z">
        <w:r w:rsidR="00F37A59">
          <w:t xml:space="preserve"> 500</w:t>
        </w:r>
      </w:ins>
      <w:r>
        <w:t xml:space="preserve"> Degrees</w:t>
      </w:r>
      <w:ins w:id="3423" w:author="aaron.wiest" w:date="2012-07-16T21:30:00Z">
        <w:r w:rsidR="00F37A59">
          <w:t xml:space="preserve"> F</w:t>
        </w:r>
      </w:ins>
      <w:r>
        <w:t xml:space="preserve"> </w:t>
      </w:r>
      <w:del w:id="3424" w:author="aaron.wiest" w:date="2012-07-16T21:29:00Z">
        <w:r w:rsidDel="00F37A59">
          <w:delText>Celsius</w:delText>
        </w:r>
      </w:del>
      <w:r>
        <w:t xml:space="preserve"> –High Temp - for Bottom Side Labels for Printed Circuit Boards</w:t>
      </w:r>
      <w:bookmarkEnd w:id="3420"/>
    </w:p>
    <w:p w:rsidR="009D3738" w:rsidRPr="00EA06E3" w:rsidRDefault="009D3738" w:rsidP="009D3738">
      <w:pPr>
        <w:rPr>
          <w:rFonts w:cs="Arial"/>
        </w:rPr>
      </w:pPr>
      <w:r w:rsidRPr="00EA06E3">
        <w:rPr>
          <w:rFonts w:cs="Arial"/>
        </w:rPr>
        <w:t xml:space="preserve">This test applies only to labels applied to the bottom side of printed circuit boards </w:t>
      </w:r>
      <w:del w:id="3425" w:author="jamie.lizarraga" w:date="2012-06-15T09:28:00Z">
        <w:r w:rsidRPr="00EA06E3" w:rsidDel="00E6687F">
          <w:rPr>
            <w:rFonts w:cs="Arial"/>
          </w:rPr>
          <w:delText xml:space="preserve">that are </w:delText>
        </w:r>
      </w:del>
      <w:r w:rsidRPr="00EA06E3">
        <w:rPr>
          <w:rFonts w:cs="Arial"/>
        </w:rPr>
        <w:t>intended to withstand</w:t>
      </w:r>
      <w:r w:rsidRPr="00F73439">
        <w:rPr>
          <w:rFonts w:cs="Arial"/>
          <w:lang w:val="en-US"/>
        </w:rPr>
        <w:t xml:space="preserve"> </w:t>
      </w:r>
      <w:proofErr w:type="spellStart"/>
      <w:r w:rsidRPr="00F73439">
        <w:rPr>
          <w:rFonts w:cs="Arial"/>
          <w:lang w:val="en-US"/>
        </w:rPr>
        <w:t>wavesolder</w:t>
      </w:r>
      <w:proofErr w:type="spellEnd"/>
      <w:r w:rsidRPr="00EA06E3">
        <w:rPr>
          <w:rFonts w:cs="Arial"/>
        </w:rPr>
        <w:t xml:space="preserve"> processes. </w:t>
      </w:r>
      <w:ins w:id="3426" w:author="aaron.wiest" w:date="2012-06-11T17:25:00Z">
        <w:r w:rsidR="006C3FC4">
          <w:rPr>
            <w:rFonts w:cs="Arial"/>
          </w:rPr>
          <w:t xml:space="preserve"> </w:t>
        </w:r>
      </w:ins>
      <w:r w:rsidRPr="00EA06E3">
        <w:rPr>
          <w:rFonts w:cs="Arial"/>
        </w:rPr>
        <w:t>Place six</w:t>
      </w:r>
      <w:r w:rsidRPr="00F73439">
        <w:rPr>
          <w:rFonts w:cs="Arial"/>
          <w:lang w:val="en-US"/>
        </w:rPr>
        <w:t xml:space="preserve"> labeled</w:t>
      </w:r>
      <w:r w:rsidRPr="00EA06E3">
        <w:rPr>
          <w:rFonts w:cs="Arial"/>
        </w:rPr>
        <w:t xml:space="preserve">, printed ASTM D1000 test panels in an oven maintained at </w:t>
      </w:r>
      <w:del w:id="3427" w:author="jamie.lizarraga" w:date="2012-06-19T08:58:00Z">
        <w:r w:rsidRPr="00EA06E3" w:rsidDel="00C826B4">
          <w:rPr>
            <w:rFonts w:cs="Arial"/>
          </w:rPr>
          <w:delText xml:space="preserve">260 degrees </w:delText>
        </w:r>
        <w:commentRangeStart w:id="3428"/>
        <w:r w:rsidRPr="00EA06E3" w:rsidDel="00C826B4">
          <w:rPr>
            <w:rFonts w:cs="Arial"/>
          </w:rPr>
          <w:delText xml:space="preserve">Celsius </w:delText>
        </w:r>
        <w:commentRangeEnd w:id="3428"/>
        <w:r w:rsidR="00E6687F" w:rsidDel="00C826B4">
          <w:rPr>
            <w:rStyle w:val="CommentReference"/>
          </w:rPr>
          <w:commentReference w:id="3428"/>
        </w:r>
        <w:r w:rsidRPr="00EA06E3" w:rsidDel="00C826B4">
          <w:rPr>
            <w:rFonts w:cs="Arial"/>
          </w:rPr>
          <w:delText>(</w:delText>
        </w:r>
      </w:del>
      <w:r w:rsidRPr="00EA06E3">
        <w:rPr>
          <w:rFonts w:cs="Arial"/>
        </w:rPr>
        <w:t xml:space="preserve">500 degrees </w:t>
      </w:r>
      <w:del w:id="3429" w:author="aaron.wiest" w:date="2012-07-16T21:30:00Z">
        <w:r w:rsidRPr="00EA06E3" w:rsidDel="00F37A59">
          <w:rPr>
            <w:rFonts w:cs="Arial"/>
          </w:rPr>
          <w:delText>Fahrenheit</w:delText>
        </w:r>
      </w:del>
      <w:ins w:id="3430" w:author="aaron.wiest" w:date="2012-07-16T21:30:00Z">
        <w:r w:rsidR="00F37A59">
          <w:rPr>
            <w:rFonts w:cs="Arial"/>
          </w:rPr>
          <w:t>F</w:t>
        </w:r>
      </w:ins>
      <w:del w:id="3431" w:author="jamie.lizarraga" w:date="2012-06-19T08:58:00Z">
        <w:r w:rsidRPr="00EA06E3" w:rsidDel="00C826B4">
          <w:rPr>
            <w:rFonts w:cs="Arial"/>
          </w:rPr>
          <w:delText>)</w:delText>
        </w:r>
      </w:del>
      <w:r w:rsidRPr="00EA06E3">
        <w:rPr>
          <w:rFonts w:cs="Arial"/>
        </w:rPr>
        <w:t xml:space="preserve">. </w:t>
      </w:r>
      <w:ins w:id="3432" w:author="aaron.wiest" w:date="2012-06-11T17:25:00Z">
        <w:r w:rsidR="006C3FC4">
          <w:rPr>
            <w:rFonts w:cs="Arial"/>
          </w:rPr>
          <w:t xml:space="preserve"> </w:t>
        </w:r>
      </w:ins>
      <w:r w:rsidRPr="00EA06E3">
        <w:rPr>
          <w:rFonts w:cs="Arial"/>
        </w:rPr>
        <w:t>After seven minutes, remove the printed test panels and allow them to cool to room temperature.</w:t>
      </w:r>
      <w:del w:id="3433" w:author="aaron.wiest" w:date="2012-06-11T15:32:00Z">
        <w:r w:rsidRPr="00EA06E3" w:rsidDel="00762FA4">
          <w:rPr>
            <w:rFonts w:cs="Arial"/>
          </w:rPr>
          <w:delText xml:space="preserve"> Within one to three hours, measure the bar code print quality of the labels in accordance with Section </w:delText>
        </w:r>
        <w:r w:rsidR="00751E16" w:rsidDel="00762FA4">
          <w:rPr>
            <w:rFonts w:cs="Arial"/>
          </w:rPr>
          <w:fldChar w:fldCharType="begin"/>
        </w:r>
        <w:r w:rsidDel="00762FA4">
          <w:rPr>
            <w:rFonts w:cs="Arial"/>
          </w:rPr>
          <w:delInstrText xml:space="preserve"> REF _Ref204248826 \r \h </w:delInstrText>
        </w:r>
        <w:r w:rsidR="00751E16" w:rsidDel="00762FA4">
          <w:rPr>
            <w:rFonts w:cs="Arial"/>
          </w:rPr>
        </w:r>
        <w:r w:rsidR="00751E16" w:rsidDel="00762FA4">
          <w:rPr>
            <w:rFonts w:cs="Arial"/>
          </w:rPr>
          <w:fldChar w:fldCharType="separate"/>
        </w:r>
        <w:r w:rsidR="002533FC" w:rsidDel="00762FA4">
          <w:rPr>
            <w:rFonts w:cs="Arial"/>
          </w:rPr>
          <w:delText>4.1.1.2</w:delText>
        </w:r>
        <w:r w:rsidR="00751E16" w:rsidDel="00762FA4">
          <w:rPr>
            <w:rFonts w:cs="Arial"/>
          </w:rPr>
          <w:fldChar w:fldCharType="end"/>
        </w:r>
        <w:r w:rsidRPr="00EA06E3" w:rsidDel="00762FA4">
          <w:rPr>
            <w:rFonts w:cs="Arial"/>
          </w:rPr>
          <w:delText xml:space="preserve"> or as appropriate.</w:delText>
        </w:r>
      </w:del>
      <w:ins w:id="3434" w:author="aaron.wiest" w:date="2012-06-11T15:32:00Z">
        <w:r w:rsidR="00762FA4" w:rsidRPr="00762FA4">
          <w:rPr>
            <w:rFonts w:cs="Arial"/>
          </w:rPr>
          <w:t xml:space="preserve"> </w:t>
        </w:r>
      </w:ins>
      <w:ins w:id="3435" w:author="aaron.wiest" w:date="2012-06-11T17:25:00Z">
        <w:r w:rsidR="006C3FC4">
          <w:rPr>
            <w:rFonts w:cs="Arial"/>
          </w:rPr>
          <w:t xml:space="preserve"> </w:t>
        </w:r>
      </w:ins>
      <w:ins w:id="3436" w:author="aaron.wiest" w:date="2012-06-11T15:32:00Z">
        <w:r w:rsidR="00762FA4">
          <w:rPr>
            <w:rFonts w:cs="Arial"/>
          </w:rPr>
          <w:t xml:space="preserve">At the end of the test, perform verification of the test labels as stated in clause </w:t>
        </w:r>
        <w:r w:rsidR="00751E16">
          <w:rPr>
            <w:rFonts w:cs="Arial"/>
          </w:rPr>
          <w:fldChar w:fldCharType="begin"/>
        </w:r>
        <w:r w:rsidR="00762FA4">
          <w:rPr>
            <w:rFonts w:cs="Arial"/>
          </w:rPr>
          <w:instrText xml:space="preserve"> REF _Ref214277098 \r \h </w:instrText>
        </w:r>
      </w:ins>
      <w:r w:rsidR="00751E16">
        <w:rPr>
          <w:rFonts w:cs="Arial"/>
        </w:rPr>
      </w:r>
      <w:ins w:id="3437" w:author="aaron.wiest" w:date="2012-06-11T15:32:00Z">
        <w:r w:rsidR="00751E16">
          <w:rPr>
            <w:rFonts w:cs="Arial"/>
          </w:rPr>
          <w:fldChar w:fldCharType="separate"/>
        </w:r>
      </w:ins>
      <w:ins w:id="3438" w:author="jamie.lizarraga" w:date="2012-06-15T07:58:00Z">
        <w:r w:rsidR="00B82FEF">
          <w:rPr>
            <w:rFonts w:cs="Arial"/>
          </w:rPr>
          <w:t>5.2</w:t>
        </w:r>
      </w:ins>
      <w:ins w:id="3439" w:author="aaron.wiest" w:date="2012-06-11T15:32:00Z">
        <w:r w:rsidR="00751E16">
          <w:rPr>
            <w:rFonts w:cs="Arial"/>
          </w:rPr>
          <w:fldChar w:fldCharType="end"/>
        </w:r>
        <w:r w:rsidR="00762FA4">
          <w:rPr>
            <w:rFonts w:cs="Arial"/>
          </w:rPr>
          <w:t xml:space="preserve"> to </w:t>
        </w:r>
      </w:ins>
      <w:ins w:id="3440" w:author="aaron.wiest" w:date="2012-07-16T22:03:00Z">
        <w:r w:rsidR="006C5DE2">
          <w:rPr>
            <w:rFonts w:cs="Arial"/>
          </w:rPr>
          <w:t>determine any degradation of the bar code</w:t>
        </w:r>
      </w:ins>
      <w:ins w:id="3441" w:author="aaron.wiest" w:date="2012-06-11T15:32:00Z">
        <w:r w:rsidR="00762FA4">
          <w:rPr>
            <w:rFonts w:cs="Arial"/>
          </w:rPr>
          <w:t xml:space="preserve">.  </w:t>
        </w:r>
        <w:r w:rsidR="00762FA4">
          <w:t>Examine the label to determine compliance to</w:t>
        </w:r>
      </w:ins>
      <w:ins w:id="3442" w:author="jamie.lizarraga" w:date="2012-06-19T11:53:00Z">
        <w:r w:rsidR="00C1694A">
          <w:t xml:space="preserve"> clause</w:t>
        </w:r>
      </w:ins>
      <w:ins w:id="3443" w:author="aaron.wiest" w:date="2012-06-11T15:32:00Z">
        <w:r w:rsidR="00762FA4">
          <w:t xml:space="preserve"> </w:t>
        </w:r>
        <w:r w:rsidR="00751E16">
          <w:fldChar w:fldCharType="begin"/>
        </w:r>
        <w:r w:rsidR="00762FA4">
          <w:instrText xml:space="preserve"> REF _Ref323817458 \r \h </w:instrText>
        </w:r>
      </w:ins>
      <w:ins w:id="3444" w:author="aaron.wiest" w:date="2012-06-11T15:32:00Z">
        <w:r w:rsidR="00751E16">
          <w:fldChar w:fldCharType="separate"/>
        </w:r>
      </w:ins>
      <w:ins w:id="3445" w:author="jamie.lizarraga" w:date="2012-06-15T07:58:00Z">
        <w:r w:rsidR="00B82FEF">
          <w:t>4.1.1.1</w:t>
        </w:r>
      </w:ins>
      <w:ins w:id="3446" w:author="aaron.wiest" w:date="2012-06-11T15:32:00Z">
        <w:r w:rsidR="00751E16">
          <w:fldChar w:fldCharType="end"/>
        </w:r>
        <w:r w:rsidR="00762FA4">
          <w:t>.</w:t>
        </w:r>
      </w:ins>
      <w:ins w:id="3447" w:author="aaron.wiest" w:date="2012-06-11T15:33:00Z">
        <w:r w:rsidR="00762FA4">
          <w:t xml:space="preserve"> </w:t>
        </w:r>
      </w:ins>
      <w:r w:rsidRPr="00EA06E3">
        <w:rPr>
          <w:rFonts w:cs="Arial"/>
        </w:rPr>
        <w:t xml:space="preserve"> </w:t>
      </w:r>
      <w:ins w:id="3448" w:author="aaron.wiest" w:date="2012-07-17T10:44:00Z">
        <w:r w:rsidR="00B50F8F">
          <w:t xml:space="preserve">Adhesion strength may also be measured as described in clause </w:t>
        </w:r>
        <w:r w:rsidR="00751E16">
          <w:fldChar w:fldCharType="begin"/>
        </w:r>
        <w:r w:rsidR="00B50F8F">
          <w:instrText xml:space="preserve"> REF _Ref323647039 \r \h </w:instrText>
        </w:r>
      </w:ins>
      <w:ins w:id="3449" w:author="aaron.wiest" w:date="2012-07-17T10:44:00Z">
        <w:r w:rsidR="00751E16">
          <w:fldChar w:fldCharType="separate"/>
        </w:r>
        <w:r w:rsidR="00B50F8F">
          <w:t>5.6.3</w:t>
        </w:r>
        <w:r w:rsidR="00751E16">
          <w:fldChar w:fldCharType="end"/>
        </w:r>
        <w:r w:rsidR="00B50F8F">
          <w:t>.</w:t>
        </w:r>
      </w:ins>
      <w:del w:id="3450" w:author="aaron.wiest" w:date="2012-07-17T10:44:00Z">
        <w:r w:rsidRPr="00EA06E3" w:rsidDel="00B50F8F">
          <w:rPr>
            <w:rFonts w:cs="Arial"/>
          </w:rPr>
          <w:delText xml:space="preserve">Determine the adhesion strength </w:delText>
        </w:r>
      </w:del>
      <w:ins w:id="3451" w:author="jamie.lizarraga" w:date="2012-06-19T09:00:00Z">
        <w:del w:id="3452" w:author="aaron.wiest" w:date="2012-07-17T10:44:00Z">
          <w:r w:rsidR="00751E16" w:rsidDel="00B50F8F">
            <w:rPr>
              <w:rFonts w:cs="Arial"/>
            </w:rPr>
            <w:fldChar w:fldCharType="begin"/>
          </w:r>
          <w:r w:rsidR="00C826B4" w:rsidDel="00B50F8F">
            <w:rPr>
              <w:rFonts w:cs="Arial"/>
            </w:rPr>
            <w:delInstrText xml:space="preserve"> REF _Ref323647039 \w \h </w:delInstrText>
          </w:r>
        </w:del>
      </w:ins>
      <w:del w:id="3453" w:author="aaron.wiest" w:date="2012-07-17T10:44:00Z">
        <w:r w:rsidR="00751E16" w:rsidDel="00B50F8F">
          <w:rPr>
            <w:rFonts w:cs="Arial"/>
          </w:rPr>
        </w:r>
        <w:r w:rsidR="00751E16" w:rsidDel="00B50F8F">
          <w:rPr>
            <w:rFonts w:cs="Arial"/>
          </w:rPr>
          <w:fldChar w:fldCharType="separate"/>
        </w:r>
      </w:del>
      <w:ins w:id="3454" w:author="jamie.lizarraga" w:date="2012-06-19T09:00:00Z">
        <w:del w:id="3455" w:author="aaron.wiest" w:date="2012-07-17T10:44:00Z">
          <w:r w:rsidR="00C826B4" w:rsidDel="00B50F8F">
            <w:rPr>
              <w:rFonts w:cs="Arial"/>
            </w:rPr>
            <w:delText>5.6.3</w:delText>
          </w:r>
          <w:r w:rsidR="00751E16" w:rsidDel="00B50F8F">
            <w:rPr>
              <w:rFonts w:cs="Arial"/>
            </w:rPr>
            <w:fldChar w:fldCharType="end"/>
          </w:r>
        </w:del>
      </w:ins>
      <w:del w:id="3456" w:author="aaron.wiest" w:date="2012-06-11T15:26:00Z">
        <w:r w:rsidRPr="00EA06E3" w:rsidDel="00CD5212">
          <w:rPr>
            <w:rFonts w:cs="Arial"/>
          </w:rPr>
          <w:delText>by measuring the adhesive strength of at least 3 test labels using a crosshead tensile tester making a 90</w:delText>
        </w:r>
        <w:r w:rsidRPr="00EA06E3" w:rsidDel="00CD5212">
          <w:rPr>
            <w:rFonts w:cs="Arial"/>
          </w:rPr>
          <w:noBreakHyphen/>
          <w:delText xml:space="preserve">degree peel (see </w:delText>
        </w:r>
      </w:del>
      <w:del w:id="3457" w:author="aaron.wiest" w:date="2012-06-11T15:24:00Z">
        <w:r w:rsidRPr="00EA06E3" w:rsidDel="00CD5212">
          <w:rPr>
            <w:rFonts w:cs="Arial"/>
          </w:rPr>
          <w:delText>Figure A-1</w:delText>
        </w:r>
      </w:del>
      <w:del w:id="3458" w:author="aaron.wiest" w:date="2012-06-11T15:26:00Z">
        <w:r w:rsidRPr="00EA06E3" w:rsidDel="00CD5212">
          <w:rPr>
            <w:rFonts w:cs="Arial"/>
          </w:rPr>
          <w:delText xml:space="preserve">) at a rate of 50 mm (2 inch) per minute using a wire length of approximately 762 mm (30 inch). Calculate the average value of adhesion to determine conformance to the requirements specified in </w:delText>
        </w:r>
      </w:del>
      <w:del w:id="3459" w:author="aaron.wiest" w:date="2012-06-11T12:18:00Z">
        <w:r w:rsidRPr="00EA06E3" w:rsidDel="00FA7532">
          <w:rPr>
            <w:rFonts w:cs="Arial"/>
          </w:rPr>
          <w:delText xml:space="preserve">Section A.2.4. </w:delText>
        </w:r>
      </w:del>
      <w:del w:id="3460" w:author="aaron.wiest" w:date="2012-06-11T15:26:00Z">
        <w:r w:rsidRPr="00EA06E3" w:rsidDel="00CD5212">
          <w:rPr>
            <w:rFonts w:cs="Arial"/>
          </w:rPr>
          <w:delText>The labels shall show no evidence of self-lifting, delaminating, smudging, or</w:delText>
        </w:r>
        <w:r w:rsidRPr="00F73439" w:rsidDel="00CD5212">
          <w:rPr>
            <w:rFonts w:cs="Arial"/>
            <w:lang w:val="en-US"/>
          </w:rPr>
          <w:delText xml:space="preserve"> discoloring</w:delText>
        </w:r>
        <w:r w:rsidDel="00CD5212">
          <w:rPr>
            <w:rFonts w:cs="Arial"/>
          </w:rPr>
          <w:delText xml:space="preserve"> after conditioning.</w:delText>
        </w:r>
      </w:del>
    </w:p>
    <w:p w:rsidR="00352FBB" w:rsidRDefault="009D3738">
      <w:pPr>
        <w:pStyle w:val="Heading3"/>
        <w:rPr>
          <w:del w:id="3461" w:author="aaron.wiest" w:date="2012-06-11T15:28:00Z"/>
        </w:rPr>
        <w:pPrChange w:id="3462" w:author="aaron.wiest" w:date="2012-07-17T09:56:00Z">
          <w:pPr/>
        </w:pPrChange>
      </w:pPr>
      <w:del w:id="3463" w:author="aaron.wiest" w:date="2012-06-11T15:28:00Z">
        <w:r w:rsidRPr="00EA06E3" w:rsidDel="00762FA4">
          <w:delText xml:space="preserve">If the requirements of Section </w:delText>
        </w:r>
        <w:r w:rsidDel="00762FA4">
          <w:delText xml:space="preserve"> </w:delText>
        </w:r>
        <w:r w:rsidR="00751E16" w:rsidDel="00762FA4">
          <w:rPr>
            <w:b w:val="0"/>
          </w:rPr>
          <w:fldChar w:fldCharType="begin"/>
        </w:r>
        <w:r w:rsidDel="00762FA4">
          <w:delInstrText xml:space="preserve"> REF _Ref204248826 \r \h </w:delInstrText>
        </w:r>
        <w:r w:rsidR="00751E16" w:rsidDel="00762FA4">
          <w:rPr>
            <w:b w:val="0"/>
          </w:rPr>
        </w:r>
        <w:r w:rsidR="00751E16" w:rsidDel="00762FA4">
          <w:rPr>
            <w:b w:val="0"/>
          </w:rPr>
          <w:fldChar w:fldCharType="separate"/>
        </w:r>
        <w:r w:rsidR="002533FC" w:rsidDel="00762FA4">
          <w:delText>4.1.1.2</w:delText>
        </w:r>
        <w:r w:rsidR="00751E16" w:rsidDel="00762FA4">
          <w:rPr>
            <w:b w:val="0"/>
          </w:rPr>
          <w:fldChar w:fldCharType="end"/>
        </w:r>
        <w:r w:rsidDel="00762FA4">
          <w:delText xml:space="preserve"> </w:delText>
        </w:r>
        <w:r w:rsidRPr="00EA06E3" w:rsidDel="00762FA4">
          <w:delText>are met, then subject one of the</w:delText>
        </w:r>
        <w:r w:rsidRPr="00F73439" w:rsidDel="00762FA4">
          <w:rPr>
            <w:lang w:val="en-US"/>
          </w:rPr>
          <w:delText xml:space="preserve"> labeled</w:delText>
        </w:r>
        <w:r w:rsidRPr="00EA06E3" w:rsidDel="00762FA4">
          <w:delText xml:space="preserve"> test panels to the short term 100 degree Celsius test described in Section </w:delText>
        </w:r>
        <w:r w:rsidR="00DF5645" w:rsidRPr="00762FA4" w:rsidDel="00762FA4">
          <w:rPr>
            <w:color w:val="0000FF"/>
            <w:u w:val="single"/>
          </w:rPr>
          <w:delText>A.3.3.4</w:delText>
        </w:r>
        <w:r w:rsidRPr="00EA06E3" w:rsidDel="00762FA4">
          <w:delText xml:space="preserve"> and the remaining</w:delText>
        </w:r>
        <w:r w:rsidRPr="00F73439" w:rsidDel="00762FA4">
          <w:rPr>
            <w:lang w:val="en-US"/>
          </w:rPr>
          <w:delText xml:space="preserve"> labeled</w:delText>
        </w:r>
        <w:r w:rsidRPr="00EA06E3" w:rsidDel="00762FA4">
          <w:delText xml:space="preserve"> test panels to the short term 49 degree Celsius 95% RH test described in Section </w:delText>
        </w:r>
        <w:r w:rsidR="00DF5645" w:rsidRPr="00762FA4" w:rsidDel="00762FA4">
          <w:rPr>
            <w:color w:val="0000FF"/>
            <w:u w:val="single"/>
          </w:rPr>
          <w:delText>A.3.3.5.</w:delText>
        </w:r>
        <w:r w:rsidRPr="00EA06E3" w:rsidDel="00762FA4">
          <w:delText xml:space="preserve"> Determine conformance to the bar code print quality requirements of Section </w:delText>
        </w:r>
        <w:r w:rsidR="00751E16" w:rsidDel="00762FA4">
          <w:rPr>
            <w:b w:val="0"/>
          </w:rPr>
          <w:fldChar w:fldCharType="begin"/>
        </w:r>
        <w:r w:rsidDel="00762FA4">
          <w:delInstrText xml:space="preserve"> REF _Ref204248826 \r \h </w:delInstrText>
        </w:r>
        <w:r w:rsidR="00751E16" w:rsidDel="00762FA4">
          <w:rPr>
            <w:b w:val="0"/>
          </w:rPr>
        </w:r>
        <w:r w:rsidR="00751E16" w:rsidDel="00762FA4">
          <w:rPr>
            <w:b w:val="0"/>
          </w:rPr>
          <w:fldChar w:fldCharType="separate"/>
        </w:r>
        <w:r w:rsidR="002533FC" w:rsidDel="00762FA4">
          <w:delText>4.1.1.2</w:delText>
        </w:r>
        <w:r w:rsidR="00751E16" w:rsidDel="00762FA4">
          <w:rPr>
            <w:b w:val="0"/>
          </w:rPr>
          <w:fldChar w:fldCharType="end"/>
        </w:r>
        <w:r w:rsidRPr="00EA06E3" w:rsidDel="00762FA4">
          <w:delText xml:space="preserve"> or as appropriate and the adhesion requirements of </w:delText>
        </w:r>
        <w:r w:rsidR="00DF5645" w:rsidRPr="00762FA4" w:rsidDel="00762FA4">
          <w:rPr>
            <w:color w:val="0000FF"/>
            <w:u w:val="single"/>
          </w:rPr>
          <w:delText>Section A.2.4.</w:delText>
        </w:r>
        <w:bookmarkStart w:id="3464" w:name="_Toc330231512"/>
        <w:bookmarkStart w:id="3465" w:name="_Toc330231886"/>
        <w:bookmarkStart w:id="3466" w:name="_Toc330232266"/>
        <w:bookmarkStart w:id="3467" w:name="_Toc330232639"/>
        <w:bookmarkStart w:id="3468" w:name="_Toc330233012"/>
        <w:bookmarkStart w:id="3469" w:name="_Toc330240079"/>
        <w:bookmarkStart w:id="3470" w:name="_Toc330240457"/>
        <w:bookmarkStart w:id="3471" w:name="_Toc330240840"/>
        <w:bookmarkStart w:id="3472" w:name="_Toc330241218"/>
        <w:bookmarkStart w:id="3473" w:name="_Toc330282491"/>
        <w:bookmarkEnd w:id="3464"/>
        <w:bookmarkEnd w:id="3465"/>
        <w:bookmarkEnd w:id="3466"/>
        <w:bookmarkEnd w:id="3467"/>
        <w:bookmarkEnd w:id="3468"/>
        <w:bookmarkEnd w:id="3469"/>
        <w:bookmarkEnd w:id="3470"/>
        <w:bookmarkEnd w:id="3471"/>
        <w:bookmarkEnd w:id="3472"/>
        <w:bookmarkEnd w:id="3473"/>
      </w:del>
    </w:p>
    <w:p w:rsidR="00352FBB" w:rsidRDefault="009D3738">
      <w:pPr>
        <w:pStyle w:val="Heading3"/>
        <w:rPr>
          <w:del w:id="3474" w:author="aaron.wiest" w:date="2012-06-11T15:28:00Z"/>
        </w:rPr>
        <w:pPrChange w:id="3475" w:author="aaron.wiest" w:date="2012-07-17T09:56:00Z">
          <w:pPr/>
        </w:pPrChange>
      </w:pPr>
      <w:del w:id="3476" w:author="aaron.wiest" w:date="2012-06-11T15:28:00Z">
        <w:r w:rsidRPr="00EA06E3" w:rsidDel="00762FA4">
          <w:delText>If the labels pass both short term tests then simultaneously subject a set of</w:delText>
        </w:r>
        <w:r w:rsidRPr="00F73439" w:rsidDel="00762FA4">
          <w:rPr>
            <w:lang w:val="en-US"/>
          </w:rPr>
          <w:delText xml:space="preserve"> labeled</w:delText>
        </w:r>
        <w:r w:rsidRPr="00EA06E3" w:rsidDel="00762FA4">
          <w:delText xml:space="preserve"> test panels that has successfully gone through the short term 260 degree Celsius - High Temp test to each of the Long Term tests described in Section </w:delText>
        </w:r>
        <w:r w:rsidR="00DF5645" w:rsidRPr="00762FA4" w:rsidDel="00762FA4">
          <w:rPr>
            <w:color w:val="0000FF"/>
            <w:u w:val="single"/>
          </w:rPr>
          <w:delText>A.3.3.6</w:delText>
        </w:r>
        <w:r w:rsidRPr="00EA06E3" w:rsidDel="00762FA4">
          <w:delText xml:space="preserve"> and </w:delText>
        </w:r>
        <w:r w:rsidR="00DF5645" w:rsidRPr="00762FA4" w:rsidDel="00762FA4">
          <w:rPr>
            <w:color w:val="0000FF"/>
            <w:u w:val="single"/>
          </w:rPr>
          <w:delText>A.3.3.7</w:delText>
        </w:r>
        <w:r w:rsidRPr="00EA06E3" w:rsidDel="00762FA4">
          <w:delText xml:space="preserve">. Determine conformance to the bar </w:delText>
        </w:r>
        <w:r w:rsidRPr="00EA06E3" w:rsidDel="00762FA4">
          <w:lastRenderedPageBreak/>
          <w:delText xml:space="preserve">code print quality requirements of clause </w:delText>
        </w:r>
        <w:r w:rsidR="00751E16" w:rsidDel="00762FA4">
          <w:rPr>
            <w:b w:val="0"/>
          </w:rPr>
          <w:fldChar w:fldCharType="begin"/>
        </w:r>
        <w:r w:rsidDel="00762FA4">
          <w:delInstrText xml:space="preserve"> REF _Ref204248826 \r \h </w:delInstrText>
        </w:r>
        <w:r w:rsidR="00751E16" w:rsidDel="00762FA4">
          <w:rPr>
            <w:b w:val="0"/>
          </w:rPr>
        </w:r>
        <w:r w:rsidR="00751E16" w:rsidDel="00762FA4">
          <w:rPr>
            <w:b w:val="0"/>
          </w:rPr>
          <w:fldChar w:fldCharType="separate"/>
        </w:r>
        <w:r w:rsidR="002533FC" w:rsidDel="00762FA4">
          <w:delText>4.1.1.2</w:delText>
        </w:r>
        <w:r w:rsidR="00751E16" w:rsidDel="00762FA4">
          <w:rPr>
            <w:b w:val="0"/>
          </w:rPr>
          <w:fldChar w:fldCharType="end"/>
        </w:r>
        <w:r w:rsidRPr="00EA06E3" w:rsidDel="00762FA4">
          <w:delText xml:space="preserve"> or as appropriate and the adhesion requirements of Section </w:delText>
        </w:r>
        <w:r w:rsidR="00DF5645" w:rsidRPr="00762FA4" w:rsidDel="00762FA4">
          <w:rPr>
            <w:color w:val="0000FF"/>
            <w:u w:val="single"/>
          </w:rPr>
          <w:delText>A.2.4</w:delText>
        </w:r>
        <w:r w:rsidRPr="00EA06E3" w:rsidDel="00762FA4">
          <w:delText>.</w:delText>
        </w:r>
        <w:bookmarkStart w:id="3477" w:name="_Toc330231513"/>
        <w:bookmarkStart w:id="3478" w:name="_Toc330231887"/>
        <w:bookmarkStart w:id="3479" w:name="_Toc330232267"/>
        <w:bookmarkStart w:id="3480" w:name="_Toc330232640"/>
        <w:bookmarkStart w:id="3481" w:name="_Toc330233013"/>
        <w:bookmarkStart w:id="3482" w:name="_Toc330240080"/>
        <w:bookmarkStart w:id="3483" w:name="_Toc330240458"/>
        <w:bookmarkStart w:id="3484" w:name="_Toc330240841"/>
        <w:bookmarkStart w:id="3485" w:name="_Toc330241219"/>
        <w:bookmarkStart w:id="3486" w:name="_Toc330282492"/>
        <w:bookmarkEnd w:id="3477"/>
        <w:bookmarkEnd w:id="3478"/>
        <w:bookmarkEnd w:id="3479"/>
        <w:bookmarkEnd w:id="3480"/>
        <w:bookmarkEnd w:id="3481"/>
        <w:bookmarkEnd w:id="3482"/>
        <w:bookmarkEnd w:id="3483"/>
        <w:bookmarkEnd w:id="3484"/>
        <w:bookmarkEnd w:id="3485"/>
        <w:bookmarkEnd w:id="3486"/>
      </w:del>
    </w:p>
    <w:p w:rsidR="00352FBB" w:rsidRDefault="00352FBB">
      <w:pPr>
        <w:pStyle w:val="Heading3"/>
        <w:rPr>
          <w:del w:id="3487" w:author="jamie.lizarraga" w:date="2012-06-15T09:27:00Z"/>
        </w:rPr>
        <w:pPrChange w:id="3488" w:author="aaron.wiest" w:date="2012-07-17T09:56:00Z">
          <w:pPr/>
        </w:pPrChange>
      </w:pPr>
      <w:bookmarkStart w:id="3489" w:name="_Toc330231514"/>
      <w:bookmarkStart w:id="3490" w:name="_Toc330231888"/>
      <w:bookmarkStart w:id="3491" w:name="_Toc330232268"/>
      <w:bookmarkStart w:id="3492" w:name="_Toc330232641"/>
      <w:bookmarkStart w:id="3493" w:name="_Toc330233014"/>
      <w:bookmarkStart w:id="3494" w:name="_Toc330240081"/>
      <w:bookmarkStart w:id="3495" w:name="_Toc330240459"/>
      <w:bookmarkStart w:id="3496" w:name="_Toc330240842"/>
      <w:bookmarkStart w:id="3497" w:name="_Toc330241220"/>
      <w:bookmarkStart w:id="3498" w:name="_Toc330282493"/>
      <w:bookmarkEnd w:id="3489"/>
      <w:bookmarkEnd w:id="3490"/>
      <w:bookmarkEnd w:id="3491"/>
      <w:bookmarkEnd w:id="3492"/>
      <w:bookmarkEnd w:id="3493"/>
      <w:bookmarkEnd w:id="3494"/>
      <w:bookmarkEnd w:id="3495"/>
      <w:bookmarkEnd w:id="3496"/>
      <w:bookmarkEnd w:id="3497"/>
      <w:bookmarkEnd w:id="3498"/>
    </w:p>
    <w:p w:rsidR="00352FBB" w:rsidRDefault="009D3738">
      <w:pPr>
        <w:pStyle w:val="Heading3"/>
        <w:pPrChange w:id="3499" w:author="aaron.wiest" w:date="2012-07-17T09:56:00Z">
          <w:pPr>
            <w:pStyle w:val="Heading4"/>
          </w:pPr>
        </w:pPrChange>
      </w:pPr>
      <w:bookmarkStart w:id="3500" w:name="_Toc330282494"/>
      <w:r>
        <w:t>Initial Cleaning</w:t>
      </w:r>
      <w:bookmarkEnd w:id="3500"/>
    </w:p>
    <w:p w:rsidR="009D3738" w:rsidRPr="00EA06E3" w:rsidRDefault="009D3738" w:rsidP="009D3738">
      <w:pPr>
        <w:rPr>
          <w:rFonts w:cs="Arial"/>
        </w:rPr>
      </w:pPr>
      <w:r w:rsidRPr="00EA06E3">
        <w:rPr>
          <w:rFonts w:cs="Arial"/>
        </w:rPr>
        <w:t xml:space="preserve">Apply at least </w:t>
      </w:r>
      <w:commentRangeStart w:id="3501"/>
      <w:r w:rsidRPr="00EA06E3">
        <w:rPr>
          <w:rFonts w:cs="Arial"/>
        </w:rPr>
        <w:t xml:space="preserve">four labels </w:t>
      </w:r>
      <w:commentRangeEnd w:id="3501"/>
      <w:r w:rsidR="00CC511D">
        <w:rPr>
          <w:rStyle w:val="CommentReference"/>
        </w:rPr>
        <w:commentReference w:id="3501"/>
      </w:r>
      <w:r w:rsidRPr="00EA06E3">
        <w:rPr>
          <w:rFonts w:cs="Arial"/>
        </w:rPr>
        <w:t xml:space="preserve">to sample printed circuited boards. </w:t>
      </w:r>
      <w:ins w:id="3502" w:author="jamie.lizarraga" w:date="2012-06-19T11:02:00Z">
        <w:r w:rsidR="00552E9A">
          <w:rPr>
            <w:rFonts w:cs="Arial"/>
          </w:rPr>
          <w:t xml:space="preserve"> </w:t>
        </w:r>
      </w:ins>
      <w:r w:rsidRPr="00EA06E3">
        <w:rPr>
          <w:rFonts w:cs="Arial"/>
        </w:rPr>
        <w:t xml:space="preserve">Subject the circuit board to an aqueous water cleaning process and then proceed to submit the labels to the IR Reflow test described in </w:t>
      </w:r>
      <w:ins w:id="3503" w:author="aaron.wiest" w:date="2012-06-11T16:04:00Z">
        <w:r w:rsidR="006E225D">
          <w:rPr>
            <w:rFonts w:cs="Arial"/>
          </w:rPr>
          <w:t>c</w:t>
        </w:r>
      </w:ins>
      <w:ins w:id="3504" w:author="aaron.wiest" w:date="2012-06-11T15:28:00Z">
        <w:r w:rsidR="00762FA4">
          <w:rPr>
            <w:rFonts w:cs="Arial"/>
          </w:rPr>
          <w:t xml:space="preserve">lause </w:t>
        </w:r>
        <w:r w:rsidR="00751E16">
          <w:rPr>
            <w:rFonts w:cs="Arial"/>
          </w:rPr>
          <w:fldChar w:fldCharType="begin"/>
        </w:r>
        <w:r w:rsidR="00762FA4">
          <w:rPr>
            <w:rFonts w:cs="Arial"/>
          </w:rPr>
          <w:instrText xml:space="preserve"> REF _Ref327191861 \r \h </w:instrText>
        </w:r>
      </w:ins>
      <w:r w:rsidR="00751E16">
        <w:rPr>
          <w:rFonts w:cs="Arial"/>
        </w:rPr>
      </w:r>
      <w:r w:rsidR="00751E16">
        <w:rPr>
          <w:rFonts w:cs="Arial"/>
        </w:rPr>
        <w:fldChar w:fldCharType="separate"/>
      </w:r>
      <w:ins w:id="3505" w:author="aaron.wiest" w:date="2012-07-17T10:24:00Z">
        <w:r w:rsidR="00EA0649">
          <w:rPr>
            <w:rFonts w:cs="Arial"/>
          </w:rPr>
          <w:t>5.7.3</w:t>
        </w:r>
      </w:ins>
      <w:ins w:id="3506" w:author="jamie.lizarraga" w:date="2012-06-15T07:58:00Z">
        <w:del w:id="3507" w:author="aaron.wiest" w:date="2012-07-17T10:24:00Z">
          <w:r w:rsidR="00B82FEF" w:rsidDel="00EA0649">
            <w:rPr>
              <w:rFonts w:cs="Arial"/>
            </w:rPr>
            <w:delText>5.6.8.3</w:delText>
          </w:r>
        </w:del>
      </w:ins>
      <w:ins w:id="3508" w:author="aaron.wiest" w:date="2012-06-11T15:28:00Z">
        <w:r w:rsidR="00751E16">
          <w:rPr>
            <w:rFonts w:cs="Arial"/>
          </w:rPr>
          <w:fldChar w:fldCharType="end"/>
        </w:r>
      </w:ins>
      <w:del w:id="3509" w:author="aaron.wiest" w:date="2012-06-11T15:28:00Z">
        <w:r w:rsidRPr="00EA06E3" w:rsidDel="00762FA4">
          <w:rPr>
            <w:rFonts w:cs="Arial"/>
          </w:rPr>
          <w:delText>Section  A.3.4.3</w:delText>
        </w:r>
      </w:del>
      <w:del w:id="3510" w:author="aaron.wiest" w:date="2012-06-11T15:29:00Z">
        <w:r w:rsidRPr="00EA06E3" w:rsidDel="00762FA4">
          <w:rPr>
            <w:rFonts w:cs="Arial"/>
          </w:rPr>
          <w:delText>.</w:delText>
        </w:r>
      </w:del>
      <w:ins w:id="3511" w:author="aaron.wiest" w:date="2012-06-11T15:29:00Z">
        <w:r w:rsidR="00762FA4">
          <w:rPr>
            <w:rFonts w:cs="Arial"/>
          </w:rPr>
          <w:t>.</w:t>
        </w:r>
      </w:ins>
      <w:r w:rsidRPr="00EA06E3">
        <w:rPr>
          <w:rFonts w:cs="Arial"/>
        </w:rPr>
        <w:t xml:space="preserve"> </w:t>
      </w:r>
      <w:ins w:id="3512" w:author="jamie.lizarraga" w:date="2012-06-19T11:02:00Z">
        <w:r w:rsidR="00552E9A">
          <w:rPr>
            <w:rFonts w:cs="Arial"/>
          </w:rPr>
          <w:t xml:space="preserve"> </w:t>
        </w:r>
      </w:ins>
      <w:r w:rsidRPr="00EA06E3">
        <w:rPr>
          <w:rFonts w:cs="Arial"/>
        </w:rPr>
        <w:t>The substitution of other cleaners for the aqueous water cleaner may adversely affect the adhesive and/or bar code print quality of the labels.</w:t>
      </w:r>
      <w:del w:id="3513" w:author="aaron.wiest" w:date="2012-06-11T15:33:00Z">
        <w:r w:rsidRPr="00EA06E3" w:rsidDel="00762FA4">
          <w:rPr>
            <w:rFonts w:cs="Arial"/>
          </w:rPr>
          <w:delText xml:space="preserve"> When such a substitution is necessary, the labels shall be inspected to meet the requirements of </w:delText>
        </w:r>
      </w:del>
      <w:del w:id="3514" w:author="aaron.wiest" w:date="2012-06-11T15:30:00Z">
        <w:r w:rsidRPr="00EA06E3" w:rsidDel="00762FA4">
          <w:rPr>
            <w:rFonts w:cs="Arial"/>
          </w:rPr>
          <w:delText>Section A.2.4</w:delText>
        </w:r>
      </w:del>
      <w:del w:id="3515" w:author="aaron.wiest" w:date="2012-06-11T15:33:00Z">
        <w:r w:rsidRPr="00EA06E3" w:rsidDel="00762FA4">
          <w:rPr>
            <w:rFonts w:cs="Arial"/>
          </w:rPr>
          <w:delText xml:space="preserve"> after the initial cleaning cycle.</w:delText>
        </w:r>
      </w:del>
      <w:ins w:id="3516" w:author="aaron.wiest" w:date="2012-06-11T15:33:00Z">
        <w:r w:rsidR="00762FA4">
          <w:rPr>
            <w:rFonts w:cs="Arial"/>
          </w:rPr>
          <w:t xml:space="preserve">  At the end of the test, perform verification of the test labels as stated in clause </w:t>
        </w:r>
        <w:r w:rsidR="00751E16">
          <w:rPr>
            <w:rFonts w:cs="Arial"/>
          </w:rPr>
          <w:fldChar w:fldCharType="begin"/>
        </w:r>
        <w:r w:rsidR="00762FA4">
          <w:rPr>
            <w:rFonts w:cs="Arial"/>
          </w:rPr>
          <w:instrText xml:space="preserve"> REF _Ref214277098 \r \h </w:instrText>
        </w:r>
      </w:ins>
      <w:r w:rsidR="00751E16">
        <w:rPr>
          <w:rFonts w:cs="Arial"/>
        </w:rPr>
      </w:r>
      <w:ins w:id="3517" w:author="aaron.wiest" w:date="2012-06-11T15:33:00Z">
        <w:r w:rsidR="00751E16">
          <w:rPr>
            <w:rFonts w:cs="Arial"/>
          </w:rPr>
          <w:fldChar w:fldCharType="separate"/>
        </w:r>
      </w:ins>
      <w:ins w:id="3518" w:author="jamie.lizarraga" w:date="2012-06-15T07:58:00Z">
        <w:r w:rsidR="00B82FEF">
          <w:rPr>
            <w:rFonts w:cs="Arial"/>
          </w:rPr>
          <w:t>5.2</w:t>
        </w:r>
      </w:ins>
      <w:ins w:id="3519" w:author="aaron.wiest" w:date="2012-06-11T15:33:00Z">
        <w:r w:rsidR="00751E16">
          <w:rPr>
            <w:rFonts w:cs="Arial"/>
          </w:rPr>
          <w:fldChar w:fldCharType="end"/>
        </w:r>
        <w:r w:rsidR="00762FA4">
          <w:rPr>
            <w:rFonts w:cs="Arial"/>
          </w:rPr>
          <w:t xml:space="preserve"> to </w:t>
        </w:r>
      </w:ins>
      <w:ins w:id="3520" w:author="aaron.wiest" w:date="2012-07-16T22:03:00Z">
        <w:r w:rsidR="006C5DE2">
          <w:rPr>
            <w:rFonts w:cs="Arial"/>
          </w:rPr>
          <w:t>determine any degradation of the bar code</w:t>
        </w:r>
      </w:ins>
      <w:ins w:id="3521" w:author="aaron.wiest" w:date="2012-06-11T15:33:00Z">
        <w:r w:rsidR="00762FA4">
          <w:rPr>
            <w:rFonts w:cs="Arial"/>
          </w:rPr>
          <w:t xml:space="preserve">.  </w:t>
        </w:r>
        <w:r w:rsidR="00762FA4">
          <w:t xml:space="preserve">Examine the label to determine compliance to </w:t>
        </w:r>
      </w:ins>
      <w:ins w:id="3522" w:author="jamie.lizarraga" w:date="2012-06-19T11:53:00Z">
        <w:r w:rsidR="00C1694A">
          <w:t xml:space="preserve">clause </w:t>
        </w:r>
      </w:ins>
      <w:ins w:id="3523" w:author="aaron.wiest" w:date="2012-06-11T15:33:00Z">
        <w:r w:rsidR="00751E16">
          <w:fldChar w:fldCharType="begin"/>
        </w:r>
        <w:r w:rsidR="00762FA4">
          <w:instrText xml:space="preserve"> REF _Ref323817458 \r \h </w:instrText>
        </w:r>
      </w:ins>
      <w:ins w:id="3524" w:author="aaron.wiest" w:date="2012-06-11T15:33:00Z">
        <w:r w:rsidR="00751E16">
          <w:fldChar w:fldCharType="separate"/>
        </w:r>
      </w:ins>
      <w:ins w:id="3525" w:author="jamie.lizarraga" w:date="2012-06-15T07:58:00Z">
        <w:r w:rsidR="00B82FEF">
          <w:t>4.1.1.1</w:t>
        </w:r>
      </w:ins>
      <w:ins w:id="3526" w:author="aaron.wiest" w:date="2012-06-11T15:33:00Z">
        <w:r w:rsidR="00751E16">
          <w:fldChar w:fldCharType="end"/>
        </w:r>
        <w:r w:rsidR="00762FA4">
          <w:t>.</w:t>
        </w:r>
      </w:ins>
      <w:del w:id="3527" w:author="aaron.wiest" w:date="2012-07-16T22:05:00Z">
        <w:r w:rsidRPr="00EA06E3" w:rsidDel="006C5DE2">
          <w:rPr>
            <w:rFonts w:cs="Arial"/>
          </w:rPr>
          <w:delText xml:space="preserve"> </w:delText>
        </w:r>
      </w:del>
      <w:ins w:id="3528" w:author="aaron.wiest" w:date="2012-07-16T22:05:00Z">
        <w:r w:rsidR="006C5DE2">
          <w:rPr>
            <w:rFonts w:cs="Arial"/>
          </w:rPr>
          <w:t xml:space="preserve">  </w:t>
        </w:r>
        <w:r w:rsidR="006C5DE2">
          <w:t xml:space="preserve">Adhesion strength may also be measured as described in clause </w:t>
        </w:r>
        <w:r w:rsidR="00751E16">
          <w:fldChar w:fldCharType="begin"/>
        </w:r>
        <w:r w:rsidR="006C5DE2">
          <w:instrText xml:space="preserve"> REF _Ref323647039 \r \h </w:instrText>
        </w:r>
      </w:ins>
      <w:ins w:id="3529" w:author="aaron.wiest" w:date="2012-07-16T22:05:00Z">
        <w:r w:rsidR="00751E16">
          <w:fldChar w:fldCharType="separate"/>
        </w:r>
        <w:r w:rsidR="006C5DE2">
          <w:t>5.6.3</w:t>
        </w:r>
        <w:r w:rsidR="00751E16">
          <w:fldChar w:fldCharType="end"/>
        </w:r>
        <w:r w:rsidR="006C5DE2">
          <w:t>.</w:t>
        </w:r>
      </w:ins>
    </w:p>
    <w:p w:rsidR="00352FBB" w:rsidRDefault="009D3738">
      <w:pPr>
        <w:pStyle w:val="Heading3"/>
        <w:pPrChange w:id="3530" w:author="aaron.wiest" w:date="2012-07-17T09:56:00Z">
          <w:pPr>
            <w:pStyle w:val="Heading4"/>
          </w:pPr>
        </w:pPrChange>
      </w:pPr>
      <w:bookmarkStart w:id="3531" w:name="_Ref327191861"/>
      <w:bookmarkStart w:id="3532" w:name="_Toc330282495"/>
      <w:r>
        <w:t>IR Reflow</w:t>
      </w:r>
      <w:bookmarkEnd w:id="3531"/>
      <w:bookmarkEnd w:id="3532"/>
    </w:p>
    <w:p w:rsidR="009245E8" w:rsidRDefault="009D3738" w:rsidP="009D3738">
      <w:pPr>
        <w:keepNext/>
        <w:rPr>
          <w:ins w:id="3533" w:author="aaron.wiest" w:date="2012-07-17T10:27:00Z"/>
          <w:rFonts w:cs="Arial"/>
        </w:rPr>
        <w:sectPr w:rsidR="009245E8" w:rsidSect="009D3738">
          <w:headerReference w:type="even" r:id="rId16"/>
          <w:headerReference w:type="default" r:id="rId17"/>
          <w:footerReference w:type="even" r:id="rId18"/>
          <w:footerReference w:type="default" r:id="rId19"/>
          <w:headerReference w:type="first" r:id="rId20"/>
          <w:footerReference w:type="first" r:id="rId21"/>
          <w:pgSz w:w="12240" w:h="15840" w:code="1"/>
          <w:pgMar w:top="1008" w:right="1440" w:bottom="1238" w:left="965" w:header="706" w:footer="288" w:gutter="0"/>
          <w:lnNumType w:countBy="1" w:restart="continuous"/>
          <w:pgNumType w:start="1"/>
          <w:cols w:space="720"/>
          <w:titlePg/>
          <w:docGrid w:linePitch="272"/>
        </w:sectPr>
      </w:pPr>
      <w:r w:rsidRPr="00EA06E3">
        <w:rPr>
          <w:rFonts w:cs="Arial"/>
        </w:rPr>
        <w:t>Subject the labels to an IR reflow process test that meets the conditions in</w:t>
      </w:r>
      <w:ins w:id="3536" w:author="aaron.wiest" w:date="2012-07-16T21:37:00Z">
        <w:r w:rsidR="00F37A59">
          <w:rPr>
            <w:rFonts w:cs="Arial"/>
          </w:rPr>
          <w:t xml:space="preserve"> </w:t>
        </w:r>
        <w:r w:rsidR="00751E16">
          <w:rPr>
            <w:rFonts w:cs="Arial"/>
          </w:rPr>
          <w:fldChar w:fldCharType="begin"/>
        </w:r>
        <w:r w:rsidR="00F37A59">
          <w:rPr>
            <w:rFonts w:cs="Arial"/>
          </w:rPr>
          <w:instrText xml:space="preserve"> REF _Ref330238001 \h </w:instrText>
        </w:r>
      </w:ins>
      <w:r w:rsidR="00751E16">
        <w:rPr>
          <w:rFonts w:cs="Arial"/>
        </w:rPr>
      </w:r>
      <w:r w:rsidR="00751E16">
        <w:rPr>
          <w:rFonts w:cs="Arial"/>
        </w:rPr>
        <w:fldChar w:fldCharType="separate"/>
      </w:r>
      <w:ins w:id="3537" w:author="aaron.wiest" w:date="2012-07-17T10:23:00Z">
        <w:r w:rsidR="00397702">
          <w:t>Table 5</w:t>
        </w:r>
        <w:r w:rsidR="00397702">
          <w:noBreakHyphen/>
        </w:r>
        <w:r w:rsidR="00397702">
          <w:rPr>
            <w:noProof/>
          </w:rPr>
          <w:t>5</w:t>
        </w:r>
        <w:r w:rsidR="00397702">
          <w:noBreakHyphen/>
        </w:r>
        <w:r w:rsidR="00397702">
          <w:rPr>
            <w:noProof/>
          </w:rPr>
          <w:t>1</w:t>
        </w:r>
      </w:ins>
      <w:ins w:id="3538" w:author="aaron.wiest" w:date="2012-07-16T21:37:00Z">
        <w:r w:rsidR="00751E16">
          <w:rPr>
            <w:rFonts w:cs="Arial"/>
          </w:rPr>
          <w:fldChar w:fldCharType="end"/>
        </w:r>
      </w:ins>
      <w:ins w:id="3539" w:author="craig.macdougall" w:date="2012-07-25T22:08:00Z">
        <w:r w:rsidR="00BA0B39">
          <w:rPr>
            <w:rFonts w:cs="Arial"/>
          </w:rPr>
          <w:t>.</w:t>
        </w:r>
      </w:ins>
      <w:r w:rsidRPr="00EA06E3">
        <w:rPr>
          <w:rFonts w:cs="Arial"/>
        </w:rPr>
        <w:t xml:space="preserve"> </w:t>
      </w:r>
      <w:ins w:id="3540" w:author="aaron.wiest" w:date="2012-06-11T15:46:00Z">
        <w:r w:rsidR="00751E16">
          <w:rPr>
            <w:rFonts w:cs="Arial"/>
          </w:rPr>
          <w:fldChar w:fldCharType="begin"/>
        </w:r>
        <w:r w:rsidR="00762FA4">
          <w:rPr>
            <w:rFonts w:cs="Arial"/>
          </w:rPr>
          <w:instrText xml:space="preserve"> REF _Ref327192911 \h </w:instrText>
        </w:r>
      </w:ins>
      <w:r w:rsidR="00751E16">
        <w:rPr>
          <w:rFonts w:cs="Arial"/>
        </w:rPr>
      </w:r>
      <w:r w:rsidR="00751E16">
        <w:rPr>
          <w:rFonts w:cs="Arial"/>
        </w:rPr>
        <w:fldChar w:fldCharType="end"/>
      </w:r>
      <w:del w:id="3541" w:author="aaron.wiest" w:date="2012-06-11T15:34:00Z">
        <w:r w:rsidRPr="00EA06E3" w:rsidDel="00762FA4">
          <w:rPr>
            <w:rFonts w:cs="Arial"/>
          </w:rPr>
          <w:delText>Table A-1.</w:delText>
        </w:r>
      </w:del>
      <w:ins w:id="3542" w:author="aaron.wiest" w:date="2012-06-11T15:34:00Z">
        <w:r w:rsidR="00762FA4">
          <w:rPr>
            <w:rFonts w:cs="Arial"/>
          </w:rPr>
          <w:t xml:space="preserve"> </w:t>
        </w:r>
      </w:ins>
      <w:r w:rsidRPr="00EA06E3">
        <w:rPr>
          <w:rFonts w:cs="Arial"/>
        </w:rPr>
        <w:t xml:space="preserve"> The temperatures </w:t>
      </w:r>
      <w:ins w:id="3543" w:author="aaron.wiest" w:date="2012-07-16T21:38:00Z">
        <w:r w:rsidR="00F37A59">
          <w:rPr>
            <w:rFonts w:cs="Arial"/>
          </w:rPr>
          <w:t xml:space="preserve">in </w:t>
        </w:r>
      </w:ins>
      <w:ins w:id="3544" w:author="aaron.wiest" w:date="2012-06-11T15:34:00Z">
        <w:r w:rsidR="00762FA4">
          <w:rPr>
            <w:rFonts w:cs="Arial"/>
          </w:rPr>
          <w:t>the</w:t>
        </w:r>
      </w:ins>
      <w:ins w:id="3545" w:author="aaron.wiest" w:date="2012-06-11T16:03:00Z">
        <w:r w:rsidR="006E225D">
          <w:rPr>
            <w:rFonts w:cs="Arial"/>
          </w:rPr>
          <w:t xml:space="preserve"> table</w:t>
        </w:r>
      </w:ins>
      <w:ins w:id="3546" w:author="aaron.wiest" w:date="2012-06-11T15:34:00Z">
        <w:r w:rsidR="00762FA4">
          <w:rPr>
            <w:rFonts w:cs="Arial"/>
          </w:rPr>
          <w:t xml:space="preserve"> </w:t>
        </w:r>
      </w:ins>
      <w:del w:id="3547" w:author="aaron.wiest" w:date="2012-06-11T15:34:00Z">
        <w:r w:rsidRPr="00EA06E3" w:rsidDel="00762FA4">
          <w:rPr>
            <w:rFonts w:cs="Arial"/>
          </w:rPr>
          <w:delText>in</w:delText>
        </w:r>
      </w:del>
      <w:del w:id="3548" w:author="jamie.lizarraga" w:date="2012-06-18T10:54:00Z">
        <w:r w:rsidRPr="00EA06E3" w:rsidDel="0073006B">
          <w:rPr>
            <w:rFonts w:cs="Arial"/>
          </w:rPr>
          <w:delText xml:space="preserve"> </w:delText>
        </w:r>
      </w:del>
      <w:del w:id="3549" w:author="aaron.wiest" w:date="2012-06-11T16:03:00Z">
        <w:r w:rsidRPr="00EA06E3" w:rsidDel="006E225D">
          <w:rPr>
            <w:rFonts w:cs="Arial"/>
          </w:rPr>
          <w:delText>Table</w:delText>
        </w:r>
      </w:del>
      <w:del w:id="3550" w:author="aaron.wiest" w:date="2012-06-11T16:04:00Z">
        <w:r w:rsidRPr="00EA06E3" w:rsidDel="006E225D">
          <w:rPr>
            <w:rFonts w:cs="Arial"/>
          </w:rPr>
          <w:delText xml:space="preserve"> </w:delText>
        </w:r>
      </w:del>
      <w:del w:id="3551" w:author="aaron.wiest" w:date="2012-06-11T15:34:00Z">
        <w:r w:rsidRPr="00EA06E3" w:rsidDel="00762FA4">
          <w:rPr>
            <w:rFonts w:cs="Arial"/>
          </w:rPr>
          <w:delText xml:space="preserve">A-1 </w:delText>
        </w:r>
      </w:del>
      <w:r w:rsidRPr="00EA06E3">
        <w:rPr>
          <w:rFonts w:cs="Arial"/>
        </w:rPr>
        <w:t>are the actual board temperatures.</w:t>
      </w:r>
    </w:p>
    <w:p w:rsidR="009D3738" w:rsidRDefault="009D3738" w:rsidP="009D3738">
      <w:pPr>
        <w:keepNext/>
        <w:rPr>
          <w:ins w:id="3552" w:author="aaron.wiest" w:date="2012-06-11T17:25:00Z"/>
          <w:rFonts w:cs="Arial"/>
        </w:rPr>
      </w:pPr>
    </w:p>
    <w:p w:rsidR="006C3FC4" w:rsidDel="00E6687F" w:rsidRDefault="006C3FC4" w:rsidP="009D3738">
      <w:pPr>
        <w:keepNext/>
        <w:rPr>
          <w:del w:id="3553" w:author="jamie.lizarraga" w:date="2012-06-15T09:28:00Z"/>
          <w:rFonts w:cs="Arial"/>
        </w:rPr>
      </w:pPr>
    </w:p>
    <w:p w:rsidR="009D3738" w:rsidRPr="00EA06E3" w:rsidDel="0073006B" w:rsidRDefault="009D3738" w:rsidP="009D3738">
      <w:pPr>
        <w:keepNext/>
        <w:rPr>
          <w:del w:id="3554" w:author="jamie.lizarraga" w:date="2012-06-18T10:51:00Z"/>
          <w:rFonts w:cs="Arial"/>
          <w: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Change w:id="3555" w:author="jamie.lizarraga" w:date="2012-06-18T10:53:00Z">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PrChange>
      </w:tblPr>
      <w:tblGrid>
        <w:gridCol w:w="2358"/>
        <w:gridCol w:w="2700"/>
        <w:gridCol w:w="2340"/>
        <w:tblGridChange w:id="3556">
          <w:tblGrid>
            <w:gridCol w:w="2358"/>
            <w:gridCol w:w="2700"/>
            <w:gridCol w:w="2340"/>
          </w:tblGrid>
        </w:tblGridChange>
      </w:tblGrid>
      <w:tr w:rsidR="009D3738" w:rsidRPr="00EA06E3" w:rsidTr="0073006B">
        <w:trPr>
          <w:cantSplit/>
          <w:jc w:val="center"/>
          <w:trPrChange w:id="3557" w:author="jamie.lizarraga" w:date="2012-06-18T10:53:00Z">
            <w:trPr>
              <w:cantSplit/>
              <w:jc w:val="center"/>
            </w:trPr>
          </w:trPrChange>
        </w:trPr>
        <w:tc>
          <w:tcPr>
            <w:tcW w:w="2358" w:type="dxa"/>
            <w:vMerge w:val="restart"/>
            <w:tcBorders>
              <w:bottom w:val="nil"/>
            </w:tcBorders>
            <w:vAlign w:val="center"/>
            <w:tcPrChange w:id="3558" w:author="jamie.lizarraga" w:date="2012-06-18T10:53:00Z">
              <w:tcPr>
                <w:tcW w:w="2358" w:type="dxa"/>
                <w:vMerge w:val="restart"/>
                <w:tcBorders>
                  <w:bottom w:val="nil"/>
                </w:tcBorders>
              </w:tcPr>
            </w:tcPrChange>
          </w:tcPr>
          <w:p w:rsidR="00352FBB" w:rsidRDefault="00352FBB">
            <w:pPr>
              <w:spacing w:after="0"/>
              <w:jc w:val="center"/>
              <w:rPr>
                <w:rFonts w:cs="Arial"/>
                <w:b/>
              </w:rPr>
              <w:pPrChange w:id="3559" w:author="jamie.lizarraga" w:date="2012-06-18T10:54:00Z">
                <w:pPr/>
              </w:pPrChange>
            </w:pPr>
          </w:p>
          <w:p w:rsidR="00352FBB" w:rsidRDefault="009D3738">
            <w:pPr>
              <w:spacing w:after="0"/>
              <w:jc w:val="center"/>
              <w:rPr>
                <w:rFonts w:cs="Arial"/>
                <w:b/>
              </w:rPr>
              <w:pPrChange w:id="3560" w:author="jamie.lizarraga" w:date="2012-06-18T10:54:00Z">
                <w:pPr/>
              </w:pPrChange>
            </w:pPr>
            <w:r w:rsidRPr="00EA06E3">
              <w:rPr>
                <w:rFonts w:cs="Arial"/>
                <w:b/>
              </w:rPr>
              <w:t>Conditions</w:t>
            </w:r>
          </w:p>
        </w:tc>
        <w:tc>
          <w:tcPr>
            <w:tcW w:w="5040" w:type="dxa"/>
            <w:gridSpan w:val="2"/>
            <w:tcBorders>
              <w:bottom w:val="single" w:sz="12" w:space="0" w:color="000000"/>
            </w:tcBorders>
            <w:vAlign w:val="center"/>
            <w:tcPrChange w:id="3561" w:author="jamie.lizarraga" w:date="2012-06-18T10:53:00Z">
              <w:tcPr>
                <w:tcW w:w="5040" w:type="dxa"/>
                <w:gridSpan w:val="2"/>
                <w:tcBorders>
                  <w:bottom w:val="single" w:sz="12" w:space="0" w:color="000000"/>
                </w:tcBorders>
              </w:tcPr>
            </w:tcPrChange>
          </w:tcPr>
          <w:p w:rsidR="00352FBB" w:rsidRDefault="009D3738">
            <w:pPr>
              <w:spacing w:after="0"/>
              <w:jc w:val="center"/>
              <w:rPr>
                <w:rFonts w:cs="Arial"/>
                <w:b/>
              </w:rPr>
              <w:pPrChange w:id="3562" w:author="jamie.lizarraga" w:date="2012-06-18T10:54:00Z">
                <w:pPr>
                  <w:jc w:val="center"/>
                </w:pPr>
              </w:pPrChange>
            </w:pPr>
            <w:r w:rsidRPr="00EA06E3">
              <w:rPr>
                <w:rFonts w:cs="Arial"/>
                <w:b/>
              </w:rPr>
              <w:t>Temperature</w:t>
            </w:r>
          </w:p>
        </w:tc>
      </w:tr>
      <w:tr w:rsidR="009D3738" w:rsidRPr="00EA06E3" w:rsidTr="0073006B">
        <w:trPr>
          <w:cantSplit/>
          <w:trHeight w:val="483"/>
          <w:jc w:val="center"/>
          <w:trPrChange w:id="3563" w:author="jamie.lizarraga" w:date="2012-06-18T10:53:00Z">
            <w:trPr>
              <w:cantSplit/>
              <w:jc w:val="center"/>
            </w:trPr>
          </w:trPrChange>
        </w:trPr>
        <w:tc>
          <w:tcPr>
            <w:tcW w:w="2358" w:type="dxa"/>
            <w:vMerge/>
            <w:tcBorders>
              <w:bottom w:val="single" w:sz="12" w:space="0" w:color="000000"/>
            </w:tcBorders>
            <w:vAlign w:val="center"/>
            <w:tcPrChange w:id="3564" w:author="jamie.lizarraga" w:date="2012-06-18T10:53:00Z">
              <w:tcPr>
                <w:tcW w:w="2358" w:type="dxa"/>
                <w:vMerge/>
                <w:tcBorders>
                  <w:bottom w:val="single" w:sz="12" w:space="0" w:color="000000"/>
                </w:tcBorders>
              </w:tcPr>
            </w:tcPrChange>
          </w:tcPr>
          <w:p w:rsidR="00352FBB" w:rsidRDefault="00352FBB">
            <w:pPr>
              <w:spacing w:after="0"/>
              <w:jc w:val="center"/>
              <w:rPr>
                <w:rFonts w:cs="Arial"/>
                <w:b/>
              </w:rPr>
              <w:pPrChange w:id="3565" w:author="jamie.lizarraga" w:date="2012-06-18T10:54:00Z">
                <w:pPr/>
              </w:pPrChange>
            </w:pPr>
          </w:p>
        </w:tc>
        <w:tc>
          <w:tcPr>
            <w:tcW w:w="2700" w:type="dxa"/>
            <w:tcBorders>
              <w:bottom w:val="single" w:sz="12" w:space="0" w:color="000000"/>
            </w:tcBorders>
            <w:vAlign w:val="center"/>
            <w:tcPrChange w:id="3566" w:author="jamie.lizarraga" w:date="2012-06-18T10:53:00Z">
              <w:tcPr>
                <w:tcW w:w="2700" w:type="dxa"/>
                <w:tcBorders>
                  <w:bottom w:val="single" w:sz="12" w:space="0" w:color="000000"/>
                </w:tcBorders>
              </w:tcPr>
            </w:tcPrChange>
          </w:tcPr>
          <w:p w:rsidR="00352FBB" w:rsidRDefault="009D3738">
            <w:pPr>
              <w:spacing w:after="0"/>
              <w:jc w:val="center"/>
              <w:rPr>
                <w:rFonts w:cs="Arial"/>
                <w:b/>
              </w:rPr>
              <w:pPrChange w:id="3567" w:author="jamie.lizarraga" w:date="2012-06-18T10:54:00Z">
                <w:pPr/>
              </w:pPrChange>
            </w:pPr>
            <w:del w:id="3568" w:author="aaron.wiest" w:date="2012-07-16T21:32:00Z">
              <w:r w:rsidRPr="00EA06E3" w:rsidDel="00F37A59">
                <w:rPr>
                  <w:rFonts w:cs="Arial"/>
                  <w:b/>
                </w:rPr>
                <w:delText>Degrees Celsius</w:delText>
              </w:r>
            </w:del>
          </w:p>
        </w:tc>
        <w:tc>
          <w:tcPr>
            <w:tcW w:w="2340" w:type="dxa"/>
            <w:tcBorders>
              <w:bottom w:val="single" w:sz="12" w:space="0" w:color="000000"/>
            </w:tcBorders>
            <w:vAlign w:val="center"/>
            <w:tcPrChange w:id="3569" w:author="jamie.lizarraga" w:date="2012-06-18T10:53:00Z">
              <w:tcPr>
                <w:tcW w:w="2340" w:type="dxa"/>
                <w:tcBorders>
                  <w:bottom w:val="single" w:sz="12" w:space="0" w:color="000000"/>
                </w:tcBorders>
              </w:tcPr>
            </w:tcPrChange>
          </w:tcPr>
          <w:p w:rsidR="00352FBB" w:rsidRDefault="009D3738">
            <w:pPr>
              <w:spacing w:after="0"/>
              <w:jc w:val="center"/>
              <w:rPr>
                <w:rFonts w:cs="Arial"/>
                <w:b/>
              </w:rPr>
              <w:pPrChange w:id="3570" w:author="jamie.lizarraga" w:date="2012-06-18T10:54:00Z">
                <w:pPr/>
              </w:pPrChange>
            </w:pPr>
            <w:r w:rsidRPr="00EA06E3">
              <w:rPr>
                <w:rFonts w:cs="Arial"/>
                <w:b/>
              </w:rPr>
              <w:t xml:space="preserve">Equivalent Degrees </w:t>
            </w:r>
            <w:del w:id="3571" w:author="aaron.wiest" w:date="2012-07-16T21:30:00Z">
              <w:r w:rsidRPr="00EA06E3" w:rsidDel="00F37A59">
                <w:rPr>
                  <w:rFonts w:cs="Arial"/>
                  <w:b/>
                </w:rPr>
                <w:delText>Fahrenheit</w:delText>
              </w:r>
            </w:del>
            <w:ins w:id="3572" w:author="aaron.wiest" w:date="2012-07-16T21:30:00Z">
              <w:r w:rsidR="00F37A59">
                <w:rPr>
                  <w:rFonts w:cs="Arial"/>
                  <w:b/>
                </w:rPr>
                <w:t>F</w:t>
              </w:r>
            </w:ins>
          </w:p>
        </w:tc>
      </w:tr>
      <w:tr w:rsidR="009D3738" w:rsidRPr="00EA06E3" w:rsidTr="0073006B">
        <w:trPr>
          <w:jc w:val="center"/>
          <w:trPrChange w:id="3573" w:author="jamie.lizarraga" w:date="2012-06-18T10:53:00Z">
            <w:trPr>
              <w:jc w:val="center"/>
            </w:trPr>
          </w:trPrChange>
        </w:trPr>
        <w:tc>
          <w:tcPr>
            <w:tcW w:w="2358" w:type="dxa"/>
            <w:tcBorders>
              <w:top w:val="nil"/>
            </w:tcBorders>
            <w:vAlign w:val="center"/>
            <w:tcPrChange w:id="3574" w:author="jamie.lizarraga" w:date="2012-06-18T10:53:00Z">
              <w:tcPr>
                <w:tcW w:w="2358" w:type="dxa"/>
                <w:tcBorders>
                  <w:top w:val="nil"/>
                </w:tcBorders>
              </w:tcPr>
            </w:tcPrChange>
          </w:tcPr>
          <w:p w:rsidR="00352FBB" w:rsidRDefault="009D3738">
            <w:pPr>
              <w:spacing w:after="0"/>
              <w:jc w:val="center"/>
              <w:rPr>
                <w:rFonts w:cs="Arial"/>
              </w:rPr>
              <w:pPrChange w:id="3575" w:author="jamie.lizarraga" w:date="2012-06-18T10:54:00Z">
                <w:pPr>
                  <w:jc w:val="center"/>
                </w:pPr>
              </w:pPrChange>
            </w:pPr>
            <w:r w:rsidRPr="00EA06E3">
              <w:rPr>
                <w:rFonts w:cs="Arial"/>
              </w:rPr>
              <w:t>Preheat Temperature</w:t>
            </w:r>
          </w:p>
        </w:tc>
        <w:tc>
          <w:tcPr>
            <w:tcW w:w="2700" w:type="dxa"/>
            <w:tcBorders>
              <w:top w:val="nil"/>
            </w:tcBorders>
            <w:vAlign w:val="center"/>
            <w:tcPrChange w:id="3576" w:author="jamie.lizarraga" w:date="2012-06-18T10:53:00Z">
              <w:tcPr>
                <w:tcW w:w="2700" w:type="dxa"/>
                <w:tcBorders>
                  <w:top w:val="nil"/>
                </w:tcBorders>
              </w:tcPr>
            </w:tcPrChange>
          </w:tcPr>
          <w:p w:rsidR="00352FBB" w:rsidRDefault="009D3738">
            <w:pPr>
              <w:spacing w:after="0"/>
              <w:jc w:val="center"/>
              <w:rPr>
                <w:rFonts w:cs="Arial"/>
              </w:rPr>
              <w:pPrChange w:id="3577" w:author="jamie.lizarraga" w:date="2012-06-18T10:54:00Z">
                <w:pPr>
                  <w:jc w:val="center"/>
                </w:pPr>
              </w:pPrChange>
            </w:pPr>
            <w:del w:id="3578" w:author="aaron.wiest" w:date="2012-07-16T21:32:00Z">
              <w:r w:rsidRPr="00EA06E3" w:rsidDel="00F37A59">
                <w:rPr>
                  <w:rFonts w:cs="Arial"/>
                </w:rPr>
                <w:delText>150 +/- 5</w:delText>
              </w:r>
            </w:del>
          </w:p>
        </w:tc>
        <w:tc>
          <w:tcPr>
            <w:tcW w:w="2340" w:type="dxa"/>
            <w:tcBorders>
              <w:top w:val="nil"/>
            </w:tcBorders>
            <w:vAlign w:val="center"/>
            <w:tcPrChange w:id="3579" w:author="jamie.lizarraga" w:date="2012-06-18T10:53:00Z">
              <w:tcPr>
                <w:tcW w:w="2340" w:type="dxa"/>
                <w:tcBorders>
                  <w:top w:val="nil"/>
                </w:tcBorders>
              </w:tcPr>
            </w:tcPrChange>
          </w:tcPr>
          <w:p w:rsidR="00352FBB" w:rsidRDefault="009D3738">
            <w:pPr>
              <w:spacing w:after="0"/>
              <w:jc w:val="center"/>
              <w:rPr>
                <w:rFonts w:cs="Arial"/>
              </w:rPr>
              <w:pPrChange w:id="3580" w:author="jamie.lizarraga" w:date="2012-06-18T10:54:00Z">
                <w:pPr>
                  <w:jc w:val="center"/>
                </w:pPr>
              </w:pPrChange>
            </w:pPr>
            <w:r w:rsidRPr="00EA06E3">
              <w:rPr>
                <w:rFonts w:cs="Arial"/>
              </w:rPr>
              <w:t>302 +/- 8</w:t>
            </w:r>
          </w:p>
        </w:tc>
      </w:tr>
      <w:tr w:rsidR="009D3738" w:rsidRPr="00EA06E3" w:rsidTr="0073006B">
        <w:trPr>
          <w:jc w:val="center"/>
          <w:trPrChange w:id="3581" w:author="jamie.lizarraga" w:date="2012-06-18T10:53:00Z">
            <w:trPr>
              <w:jc w:val="center"/>
            </w:trPr>
          </w:trPrChange>
        </w:trPr>
        <w:tc>
          <w:tcPr>
            <w:tcW w:w="2358" w:type="dxa"/>
            <w:vAlign w:val="center"/>
            <w:tcPrChange w:id="3582" w:author="jamie.lizarraga" w:date="2012-06-18T10:53:00Z">
              <w:tcPr>
                <w:tcW w:w="2358" w:type="dxa"/>
              </w:tcPr>
            </w:tcPrChange>
          </w:tcPr>
          <w:p w:rsidR="00352FBB" w:rsidRDefault="009D3738">
            <w:pPr>
              <w:spacing w:after="0"/>
              <w:jc w:val="center"/>
              <w:rPr>
                <w:rFonts w:cs="Arial"/>
              </w:rPr>
              <w:pPrChange w:id="3583" w:author="jamie.lizarraga" w:date="2012-06-18T10:54:00Z">
                <w:pPr>
                  <w:jc w:val="center"/>
                </w:pPr>
              </w:pPrChange>
            </w:pPr>
            <w:r w:rsidRPr="00EA06E3">
              <w:rPr>
                <w:rFonts w:cs="Arial"/>
              </w:rPr>
              <w:t>Peak Temperature</w:t>
            </w:r>
          </w:p>
        </w:tc>
        <w:tc>
          <w:tcPr>
            <w:tcW w:w="2700" w:type="dxa"/>
            <w:vAlign w:val="center"/>
            <w:tcPrChange w:id="3584" w:author="jamie.lizarraga" w:date="2012-06-18T10:53:00Z">
              <w:tcPr>
                <w:tcW w:w="2700" w:type="dxa"/>
              </w:tcPr>
            </w:tcPrChange>
          </w:tcPr>
          <w:p w:rsidR="00352FBB" w:rsidRDefault="009D3738">
            <w:pPr>
              <w:spacing w:after="0"/>
              <w:jc w:val="center"/>
              <w:rPr>
                <w:rFonts w:cs="Arial"/>
              </w:rPr>
              <w:pPrChange w:id="3585" w:author="jamie.lizarraga" w:date="2012-06-18T10:54:00Z">
                <w:pPr>
                  <w:jc w:val="center"/>
                </w:pPr>
              </w:pPrChange>
            </w:pPr>
            <w:del w:id="3586" w:author="aaron.wiest" w:date="2012-07-16T21:32:00Z">
              <w:r w:rsidRPr="00EA06E3" w:rsidDel="00F37A59">
                <w:rPr>
                  <w:rFonts w:cs="Arial"/>
                </w:rPr>
                <w:delText>232 +/- 2.5</w:delText>
              </w:r>
            </w:del>
          </w:p>
        </w:tc>
        <w:tc>
          <w:tcPr>
            <w:tcW w:w="2340" w:type="dxa"/>
            <w:vAlign w:val="center"/>
            <w:tcPrChange w:id="3587" w:author="jamie.lizarraga" w:date="2012-06-18T10:53:00Z">
              <w:tcPr>
                <w:tcW w:w="2340" w:type="dxa"/>
              </w:tcPr>
            </w:tcPrChange>
          </w:tcPr>
          <w:p w:rsidR="00352FBB" w:rsidRDefault="009D3738">
            <w:pPr>
              <w:spacing w:after="0"/>
              <w:jc w:val="center"/>
              <w:rPr>
                <w:rFonts w:cs="Arial"/>
              </w:rPr>
              <w:pPrChange w:id="3588" w:author="jamie.lizarraga" w:date="2012-06-18T10:54:00Z">
                <w:pPr>
                  <w:jc w:val="center"/>
                </w:pPr>
              </w:pPrChange>
            </w:pPr>
            <w:r w:rsidRPr="00EA06E3">
              <w:rPr>
                <w:rFonts w:cs="Arial"/>
              </w:rPr>
              <w:t>450 +/- 4.5</w:t>
            </w:r>
          </w:p>
        </w:tc>
      </w:tr>
      <w:tr w:rsidR="009D3738" w:rsidRPr="00EA06E3" w:rsidTr="0073006B">
        <w:trPr>
          <w:jc w:val="center"/>
          <w:trPrChange w:id="3589" w:author="jamie.lizarraga" w:date="2012-06-18T10:53:00Z">
            <w:trPr>
              <w:jc w:val="center"/>
            </w:trPr>
          </w:trPrChange>
        </w:trPr>
        <w:tc>
          <w:tcPr>
            <w:tcW w:w="2358" w:type="dxa"/>
            <w:vAlign w:val="center"/>
            <w:tcPrChange w:id="3590" w:author="jamie.lizarraga" w:date="2012-06-18T10:53:00Z">
              <w:tcPr>
                <w:tcW w:w="2358" w:type="dxa"/>
              </w:tcPr>
            </w:tcPrChange>
          </w:tcPr>
          <w:p w:rsidR="00352FBB" w:rsidRDefault="009D3738">
            <w:pPr>
              <w:spacing w:after="0"/>
              <w:jc w:val="center"/>
              <w:rPr>
                <w:del w:id="3591" w:author="jamie.lizarraga" w:date="2012-06-18T10:52:00Z"/>
                <w:rFonts w:cs="Arial"/>
              </w:rPr>
              <w:pPrChange w:id="3592" w:author="jamie.lizarraga" w:date="2012-06-18T10:54:00Z">
                <w:pPr>
                  <w:jc w:val="center"/>
                </w:pPr>
              </w:pPrChange>
            </w:pPr>
            <w:r w:rsidRPr="00EA06E3">
              <w:rPr>
                <w:rFonts w:cs="Arial"/>
              </w:rPr>
              <w:t>Maximum</w:t>
            </w:r>
            <w:ins w:id="3593" w:author="jamie.lizarraga" w:date="2012-06-18T10:54:00Z">
              <w:r w:rsidR="0073006B">
                <w:rPr>
                  <w:rFonts w:cs="Arial"/>
                </w:rPr>
                <w:t xml:space="preserve"> </w:t>
              </w:r>
              <w:r w:rsidR="0073006B">
                <w:rPr>
                  <w:rFonts w:cs="Arial"/>
                </w:rPr>
                <w:br/>
              </w:r>
            </w:ins>
          </w:p>
          <w:p w:rsidR="00352FBB" w:rsidRDefault="009D3738">
            <w:pPr>
              <w:spacing w:after="0"/>
              <w:jc w:val="center"/>
              <w:rPr>
                <w:rFonts w:cs="Arial"/>
              </w:rPr>
              <w:pPrChange w:id="3594" w:author="jamie.lizarraga" w:date="2012-06-18T10:54:00Z">
                <w:pPr>
                  <w:jc w:val="center"/>
                </w:pPr>
              </w:pPrChange>
            </w:pPr>
            <w:r w:rsidRPr="00EA06E3">
              <w:rPr>
                <w:rFonts w:cs="Arial"/>
              </w:rPr>
              <w:t>Temperature Rise</w:t>
            </w:r>
          </w:p>
        </w:tc>
        <w:tc>
          <w:tcPr>
            <w:tcW w:w="2700" w:type="dxa"/>
            <w:vAlign w:val="center"/>
            <w:tcPrChange w:id="3595" w:author="jamie.lizarraga" w:date="2012-06-18T10:53:00Z">
              <w:tcPr>
                <w:tcW w:w="2700" w:type="dxa"/>
              </w:tcPr>
            </w:tcPrChange>
          </w:tcPr>
          <w:p w:rsidR="00352FBB" w:rsidRDefault="00352FBB">
            <w:pPr>
              <w:spacing w:after="0"/>
              <w:jc w:val="center"/>
              <w:rPr>
                <w:del w:id="3596" w:author="jamie.lizarraga" w:date="2012-06-18T10:52:00Z"/>
                <w:rFonts w:cs="Arial"/>
              </w:rPr>
              <w:pPrChange w:id="3597" w:author="jamie.lizarraga" w:date="2012-06-18T10:54:00Z">
                <w:pPr>
                  <w:jc w:val="center"/>
                </w:pPr>
              </w:pPrChange>
            </w:pPr>
          </w:p>
          <w:p w:rsidR="00352FBB" w:rsidRDefault="009D3738">
            <w:pPr>
              <w:spacing w:after="0"/>
              <w:jc w:val="center"/>
              <w:rPr>
                <w:rFonts w:cs="Arial"/>
              </w:rPr>
              <w:pPrChange w:id="3598" w:author="jamie.lizarraga" w:date="2012-06-18T10:54:00Z">
                <w:pPr>
                  <w:jc w:val="center"/>
                </w:pPr>
              </w:pPrChange>
            </w:pPr>
            <w:del w:id="3599" w:author="aaron.wiest" w:date="2012-07-16T21:32:00Z">
              <w:r w:rsidRPr="00EA06E3" w:rsidDel="00F37A59">
                <w:rPr>
                  <w:rFonts w:cs="Arial"/>
                </w:rPr>
                <w:delText>2 degrees per second</w:delText>
              </w:r>
            </w:del>
          </w:p>
        </w:tc>
        <w:tc>
          <w:tcPr>
            <w:tcW w:w="2340" w:type="dxa"/>
            <w:vAlign w:val="center"/>
            <w:tcPrChange w:id="3600" w:author="jamie.lizarraga" w:date="2012-06-18T10:53:00Z">
              <w:tcPr>
                <w:tcW w:w="2340" w:type="dxa"/>
              </w:tcPr>
            </w:tcPrChange>
          </w:tcPr>
          <w:p w:rsidR="00352FBB" w:rsidRDefault="00352FBB">
            <w:pPr>
              <w:spacing w:after="0"/>
              <w:jc w:val="center"/>
              <w:rPr>
                <w:del w:id="3601" w:author="jamie.lizarraga" w:date="2012-06-18T10:52:00Z"/>
                <w:rFonts w:cs="Arial"/>
              </w:rPr>
              <w:pPrChange w:id="3602" w:author="jamie.lizarraga" w:date="2012-06-18T10:54:00Z">
                <w:pPr>
                  <w:jc w:val="center"/>
                </w:pPr>
              </w:pPrChange>
            </w:pPr>
          </w:p>
          <w:p w:rsidR="00352FBB" w:rsidRDefault="009D3738">
            <w:pPr>
              <w:spacing w:after="0"/>
              <w:jc w:val="center"/>
              <w:rPr>
                <w:rFonts w:cs="Arial"/>
              </w:rPr>
              <w:pPrChange w:id="3603" w:author="jamie.lizarraga" w:date="2012-06-18T10:54:00Z">
                <w:pPr>
                  <w:jc w:val="center"/>
                </w:pPr>
              </w:pPrChange>
            </w:pPr>
            <w:r w:rsidRPr="00EA06E3">
              <w:rPr>
                <w:rFonts w:cs="Arial"/>
              </w:rPr>
              <w:t>4 degrees per second</w:t>
            </w:r>
          </w:p>
        </w:tc>
      </w:tr>
      <w:tr w:rsidR="009D3738" w:rsidRPr="00EA06E3" w:rsidTr="0073006B">
        <w:trPr>
          <w:cantSplit/>
          <w:trHeight w:val="597"/>
          <w:jc w:val="center"/>
          <w:trPrChange w:id="3604" w:author="jamie.lizarraga" w:date="2012-06-18T10:54:00Z">
            <w:trPr>
              <w:cantSplit/>
              <w:jc w:val="center"/>
            </w:trPr>
          </w:trPrChange>
        </w:trPr>
        <w:tc>
          <w:tcPr>
            <w:tcW w:w="2358" w:type="dxa"/>
            <w:tcPrChange w:id="3605" w:author="jamie.lizarraga" w:date="2012-06-18T10:54:00Z">
              <w:tcPr>
                <w:tcW w:w="2358" w:type="dxa"/>
              </w:tcPr>
            </w:tcPrChange>
          </w:tcPr>
          <w:p w:rsidR="00352FBB" w:rsidRDefault="009D3738">
            <w:pPr>
              <w:spacing w:after="0"/>
              <w:jc w:val="center"/>
              <w:rPr>
                <w:del w:id="3606" w:author="jamie.lizarraga" w:date="2012-06-18T10:53:00Z"/>
                <w:rFonts w:cs="Arial"/>
              </w:rPr>
              <w:pPrChange w:id="3607" w:author="jamie.lizarraga" w:date="2012-06-18T10:54:00Z">
                <w:pPr>
                  <w:jc w:val="center"/>
                </w:pPr>
              </w:pPrChange>
            </w:pPr>
            <w:r w:rsidRPr="00EA06E3">
              <w:rPr>
                <w:rFonts w:cs="Arial"/>
              </w:rPr>
              <w:t xml:space="preserve">Time Above </w:t>
            </w:r>
          </w:p>
          <w:p w:rsidR="00352FBB" w:rsidRDefault="0073006B">
            <w:pPr>
              <w:spacing w:after="0"/>
              <w:jc w:val="center"/>
              <w:rPr>
                <w:rFonts w:cs="Arial"/>
              </w:rPr>
              <w:pPrChange w:id="3608" w:author="aaron.wiest" w:date="2012-07-16T22:15:00Z">
                <w:pPr>
                  <w:jc w:val="center"/>
                </w:pPr>
              </w:pPrChange>
            </w:pPr>
            <w:ins w:id="3609" w:author="jamie.lizarraga" w:date="2012-06-18T10:53:00Z">
              <w:r>
                <w:rPr>
                  <w:rFonts w:cs="Arial"/>
                </w:rPr>
                <w:br/>
              </w:r>
            </w:ins>
            <w:del w:id="3610" w:author="aaron.wiest" w:date="2012-07-16T22:15:00Z">
              <w:r w:rsidR="009D3738" w:rsidRPr="00EA06E3" w:rsidDel="00732F30">
                <w:rPr>
                  <w:rFonts w:cs="Arial"/>
                </w:rPr>
                <w:delText>180</w:delText>
              </w:r>
            </w:del>
            <w:ins w:id="3611" w:author="aaron.wiest" w:date="2012-07-16T22:15:00Z">
              <w:r w:rsidR="00732F30">
                <w:rPr>
                  <w:rFonts w:cs="Arial"/>
                </w:rPr>
                <w:t>302</w:t>
              </w:r>
            </w:ins>
            <w:r w:rsidR="009D3738" w:rsidRPr="00EA06E3">
              <w:rPr>
                <w:rFonts w:cs="Arial"/>
              </w:rPr>
              <w:t xml:space="preserve"> degrees </w:t>
            </w:r>
            <w:del w:id="3612" w:author="aaron.wiest" w:date="2012-07-16T22:15:00Z">
              <w:r w:rsidR="009D3738" w:rsidRPr="00EA06E3" w:rsidDel="00732F30">
                <w:rPr>
                  <w:rFonts w:cs="Arial"/>
                </w:rPr>
                <w:delText>Celsius</w:delText>
              </w:r>
            </w:del>
            <w:ins w:id="3613" w:author="aaron.wiest" w:date="2012-07-16T22:15:00Z">
              <w:r w:rsidR="00732F30">
                <w:rPr>
                  <w:rFonts w:cs="Arial"/>
                </w:rPr>
                <w:t>F</w:t>
              </w:r>
            </w:ins>
          </w:p>
        </w:tc>
        <w:tc>
          <w:tcPr>
            <w:tcW w:w="5040" w:type="dxa"/>
            <w:gridSpan w:val="2"/>
            <w:tcPrChange w:id="3614" w:author="jamie.lizarraga" w:date="2012-06-18T10:54:00Z">
              <w:tcPr>
                <w:tcW w:w="5040" w:type="dxa"/>
                <w:gridSpan w:val="2"/>
              </w:tcPr>
            </w:tcPrChange>
          </w:tcPr>
          <w:p w:rsidR="00352FBB" w:rsidRDefault="009D3738">
            <w:pPr>
              <w:keepNext/>
              <w:spacing w:after="0"/>
              <w:jc w:val="center"/>
              <w:rPr>
                <w:rFonts w:cs="Arial"/>
              </w:rPr>
              <w:pPrChange w:id="3615" w:author="jamie.lizarraga" w:date="2012-06-19T11:03:00Z">
                <w:pPr>
                  <w:jc w:val="center"/>
                </w:pPr>
              </w:pPrChange>
            </w:pPr>
            <w:r w:rsidRPr="00EA06E3">
              <w:rPr>
                <w:rFonts w:cs="Arial"/>
              </w:rPr>
              <w:t>120 seconds +/- 5 seconds</w:t>
            </w:r>
          </w:p>
        </w:tc>
      </w:tr>
    </w:tbl>
    <w:p w:rsidR="00762FA4" w:rsidRDefault="006E225D" w:rsidP="006E225D">
      <w:pPr>
        <w:pStyle w:val="Caption"/>
        <w:rPr>
          <w:ins w:id="3616" w:author="aaron.wiest" w:date="2012-06-11T17:26:00Z"/>
        </w:rPr>
      </w:pPr>
      <w:bookmarkStart w:id="3617" w:name="_Ref330238001"/>
      <w:bookmarkStart w:id="3618" w:name="_Ref330237988"/>
      <w:ins w:id="3619" w:author="aaron.wiest" w:date="2012-06-11T16:02:00Z">
        <w:r>
          <w:t>Table 5</w:t>
        </w:r>
        <w:r>
          <w:noBreakHyphen/>
        </w:r>
      </w:ins>
      <w:ins w:id="3620" w:author="aaron.wiest" w:date="2012-07-17T10:32:00Z">
        <w:r w:rsidR="00751E16">
          <w:fldChar w:fldCharType="begin"/>
        </w:r>
        <w:r w:rsidR="00101770">
          <w:instrText xml:space="preserve"> STYLEREF 1 \s </w:instrText>
        </w:r>
      </w:ins>
      <w:r w:rsidR="00751E16">
        <w:fldChar w:fldCharType="separate"/>
      </w:r>
      <w:r w:rsidR="00101770">
        <w:t>5</w:t>
      </w:r>
      <w:ins w:id="3621" w:author="aaron.wiest" w:date="2012-07-17T10:32:00Z">
        <w:r w:rsidR="00751E16">
          <w:fldChar w:fldCharType="end"/>
        </w:r>
        <w:r w:rsidR="00101770">
          <w:noBreakHyphen/>
        </w:r>
        <w:r w:rsidR="00751E16">
          <w:fldChar w:fldCharType="begin"/>
        </w:r>
        <w:r w:rsidR="00101770">
          <w:instrText xml:space="preserve"> SEQ Table \* ARABIC \s 1 </w:instrText>
        </w:r>
      </w:ins>
      <w:r w:rsidR="00751E16">
        <w:fldChar w:fldCharType="separate"/>
      </w:r>
      <w:ins w:id="3622" w:author="aaron.wiest" w:date="2012-07-17T10:32:00Z">
        <w:r w:rsidR="00101770">
          <w:t>1</w:t>
        </w:r>
        <w:r w:rsidR="00751E16">
          <w:fldChar w:fldCharType="end"/>
        </w:r>
      </w:ins>
      <w:bookmarkEnd w:id="3617"/>
      <w:ins w:id="3623" w:author="aaron.wiest" w:date="2012-06-11T16:02:00Z">
        <w:r>
          <w:t xml:space="preserve"> IR Reflow Conditions </w:t>
        </w:r>
        <w:del w:id="3624" w:author="jamie.lizarraga" w:date="2012-06-19T11:03:00Z">
          <w:r w:rsidDel="00552E9A">
            <w:delText>&amp;</w:delText>
          </w:r>
        </w:del>
      </w:ins>
      <w:ins w:id="3625" w:author="jamie.lizarraga" w:date="2012-06-19T11:03:00Z">
        <w:r w:rsidR="00552E9A">
          <w:t>and</w:t>
        </w:r>
      </w:ins>
      <w:ins w:id="3626" w:author="aaron.wiest" w:date="2012-06-11T16:02:00Z">
        <w:r>
          <w:t xml:space="preserve"> Temperatures</w:t>
        </w:r>
      </w:ins>
      <w:bookmarkEnd w:id="3618"/>
    </w:p>
    <w:p w:rsidR="00352FBB" w:rsidRDefault="009D3738">
      <w:pPr>
        <w:pStyle w:val="Heading3"/>
        <w:rPr>
          <w:del w:id="3627" w:author="aaron.wiest" w:date="2012-06-11T15:45:00Z"/>
          <w:rFonts w:cs="Arial"/>
        </w:rPr>
        <w:pPrChange w:id="3628" w:author="aaron.wiest" w:date="2012-07-17T09:56:00Z">
          <w:pPr>
            <w:pStyle w:val="Caption"/>
          </w:pPr>
        </w:pPrChange>
      </w:pPr>
      <w:del w:id="3629" w:author="aaron.wiest" w:date="2012-06-11T15:42:00Z">
        <w:r w:rsidDel="00762FA4">
          <w:rPr>
            <w:rFonts w:cs="Arial"/>
          </w:rPr>
          <w:delText xml:space="preserve">Table </w:delText>
        </w:r>
        <w:r w:rsidRPr="00EA06E3" w:rsidDel="00762FA4">
          <w:rPr>
            <w:rFonts w:cs="Arial"/>
          </w:rPr>
          <w:delText>1</w:delText>
        </w:r>
      </w:del>
      <w:del w:id="3630" w:author="aaron.wiest" w:date="2012-06-11T15:45:00Z">
        <w:r w:rsidRPr="00EA06E3" w:rsidDel="00762FA4">
          <w:rPr>
            <w:rFonts w:cs="Arial"/>
          </w:rPr>
          <w:delText xml:space="preserve">  </w:delText>
        </w:r>
        <w:r w:rsidRPr="0002581A" w:rsidDel="00762FA4">
          <w:rPr>
            <w:rStyle w:val="TabletitleChar"/>
          </w:rPr>
          <w:delText>IR Reflow Conditions &amp; Temperatures</w:delText>
        </w:r>
        <w:bookmarkStart w:id="3631" w:name="_Toc327194324"/>
        <w:bookmarkStart w:id="3632" w:name="_Toc330231517"/>
        <w:bookmarkStart w:id="3633" w:name="_Toc330231891"/>
        <w:bookmarkStart w:id="3634" w:name="_Toc330232271"/>
        <w:bookmarkStart w:id="3635" w:name="_Toc330232644"/>
        <w:bookmarkStart w:id="3636" w:name="_Toc330233017"/>
        <w:bookmarkStart w:id="3637" w:name="_Toc330240084"/>
        <w:bookmarkStart w:id="3638" w:name="_Toc330240462"/>
        <w:bookmarkStart w:id="3639" w:name="_Toc330240845"/>
        <w:bookmarkStart w:id="3640" w:name="_Toc330241223"/>
        <w:bookmarkStart w:id="3641" w:name="_Toc330282496"/>
        <w:bookmarkEnd w:id="3631"/>
        <w:bookmarkEnd w:id="3632"/>
        <w:bookmarkEnd w:id="3633"/>
        <w:bookmarkEnd w:id="3634"/>
        <w:bookmarkEnd w:id="3635"/>
        <w:bookmarkEnd w:id="3636"/>
        <w:bookmarkEnd w:id="3637"/>
        <w:bookmarkEnd w:id="3638"/>
        <w:bookmarkEnd w:id="3639"/>
        <w:bookmarkEnd w:id="3640"/>
        <w:bookmarkEnd w:id="3641"/>
      </w:del>
    </w:p>
    <w:p w:rsidR="00352FBB" w:rsidRDefault="009D3738">
      <w:pPr>
        <w:pStyle w:val="Heading3"/>
        <w:pPrChange w:id="3642" w:author="aaron.wiest" w:date="2012-07-17T09:56:00Z">
          <w:pPr>
            <w:pStyle w:val="Caption"/>
          </w:pPr>
        </w:pPrChange>
      </w:pPr>
      <w:bookmarkStart w:id="3643" w:name="_Toc330282497"/>
      <w:r>
        <w:t>Post IR Reflow Cleaning</w:t>
      </w:r>
      <w:bookmarkEnd w:id="3643"/>
    </w:p>
    <w:p w:rsidR="009D3738" w:rsidRDefault="009D3738" w:rsidP="009D3738">
      <w:pPr>
        <w:rPr>
          <w:ins w:id="3644" w:author="aaron.wiest" w:date="2012-06-11T17:26:00Z"/>
        </w:rPr>
      </w:pPr>
      <w:r w:rsidRPr="00EA06E3">
        <w:rPr>
          <w:rFonts w:cs="Arial"/>
        </w:rPr>
        <w:t>Within one hour of completing the IR Reflow test, subject the labels to an aqueous water cleaning process and proceed to subject the labels to the</w:t>
      </w:r>
      <w:r w:rsidRPr="00F73439">
        <w:rPr>
          <w:rFonts w:cs="Arial"/>
          <w:lang w:val="en-US"/>
        </w:rPr>
        <w:t xml:space="preserve"> </w:t>
      </w:r>
      <w:proofErr w:type="spellStart"/>
      <w:ins w:id="3645" w:author="aaron.wiest" w:date="2012-06-11T17:26:00Z">
        <w:r w:rsidR="006C3FC4">
          <w:rPr>
            <w:rFonts w:cs="Arial"/>
            <w:lang w:val="en-US"/>
          </w:rPr>
          <w:t>w</w:t>
        </w:r>
      </w:ins>
      <w:del w:id="3646" w:author="aaron.wiest" w:date="2012-06-11T17:26:00Z">
        <w:r w:rsidRPr="00F73439" w:rsidDel="006C3FC4">
          <w:rPr>
            <w:rFonts w:cs="Arial"/>
            <w:lang w:val="en-US"/>
          </w:rPr>
          <w:delText>W</w:delText>
        </w:r>
      </w:del>
      <w:r w:rsidRPr="00F73439">
        <w:rPr>
          <w:rFonts w:cs="Arial"/>
          <w:lang w:val="en-US"/>
        </w:rPr>
        <w:t>avesolder</w:t>
      </w:r>
      <w:proofErr w:type="spellEnd"/>
      <w:r w:rsidRPr="00EA06E3">
        <w:rPr>
          <w:rFonts w:cs="Arial"/>
        </w:rPr>
        <w:t xml:space="preserve"> test described in </w:t>
      </w:r>
      <w:ins w:id="3647" w:author="aaron.wiest" w:date="2012-06-11T15:34:00Z">
        <w:r w:rsidR="00762FA4">
          <w:rPr>
            <w:rFonts w:cs="Arial"/>
          </w:rPr>
          <w:t xml:space="preserve">clause </w:t>
        </w:r>
        <w:r w:rsidR="00751E16">
          <w:rPr>
            <w:rFonts w:cs="Arial"/>
          </w:rPr>
          <w:fldChar w:fldCharType="begin"/>
        </w:r>
        <w:r w:rsidR="00762FA4">
          <w:rPr>
            <w:rFonts w:cs="Arial"/>
          </w:rPr>
          <w:instrText xml:space="preserve"> REF _Ref327192224 \r \h </w:instrText>
        </w:r>
      </w:ins>
      <w:r w:rsidR="00751E16">
        <w:rPr>
          <w:rFonts w:cs="Arial"/>
        </w:rPr>
      </w:r>
      <w:r w:rsidR="00751E16">
        <w:rPr>
          <w:rFonts w:cs="Arial"/>
        </w:rPr>
        <w:fldChar w:fldCharType="separate"/>
      </w:r>
      <w:ins w:id="3648" w:author="aaron.wiest" w:date="2012-07-17T10:24:00Z">
        <w:r w:rsidR="00EA0649">
          <w:rPr>
            <w:rFonts w:cs="Arial"/>
          </w:rPr>
          <w:t>5.7.5</w:t>
        </w:r>
      </w:ins>
      <w:ins w:id="3649" w:author="jamie.lizarraga" w:date="2012-06-15T07:58:00Z">
        <w:del w:id="3650" w:author="aaron.wiest" w:date="2012-07-17T10:24:00Z">
          <w:r w:rsidR="00B82FEF" w:rsidDel="00EA0649">
            <w:rPr>
              <w:rFonts w:cs="Arial"/>
            </w:rPr>
            <w:delText>5.6.8.5</w:delText>
          </w:r>
        </w:del>
      </w:ins>
      <w:ins w:id="3651" w:author="aaron.wiest" w:date="2012-06-11T15:34:00Z">
        <w:r w:rsidR="00751E16">
          <w:rPr>
            <w:rFonts w:cs="Arial"/>
          </w:rPr>
          <w:fldChar w:fldCharType="end"/>
        </w:r>
      </w:ins>
      <w:del w:id="3652" w:author="aaron.wiest" w:date="2012-06-11T15:34:00Z">
        <w:r w:rsidRPr="00EA06E3" w:rsidDel="00762FA4">
          <w:rPr>
            <w:rFonts w:cs="Arial"/>
          </w:rPr>
          <w:delText>Secti</w:delText>
        </w:r>
      </w:del>
      <w:del w:id="3653" w:author="aaron.wiest" w:date="2012-06-11T15:35:00Z">
        <w:r w:rsidRPr="00EA06E3" w:rsidDel="00762FA4">
          <w:rPr>
            <w:rFonts w:cs="Arial"/>
          </w:rPr>
          <w:delText>on A.3.4.5</w:delText>
        </w:r>
      </w:del>
      <w:r w:rsidRPr="00EA06E3">
        <w:rPr>
          <w:rFonts w:cs="Arial"/>
        </w:rPr>
        <w:t xml:space="preserve">. </w:t>
      </w:r>
      <w:ins w:id="3654" w:author="jamie.lizarraga" w:date="2012-06-18T10:56:00Z">
        <w:r w:rsidR="0073006B">
          <w:rPr>
            <w:rFonts w:cs="Arial"/>
          </w:rPr>
          <w:t xml:space="preserve"> </w:t>
        </w:r>
      </w:ins>
      <w:r w:rsidRPr="00EA06E3">
        <w:rPr>
          <w:rFonts w:cs="Arial"/>
        </w:rPr>
        <w:t xml:space="preserve">The substitution of other cleaners for the aqueous water cleaner may adversely affect the adhesive and/or bar code print quality of the labels. </w:t>
      </w:r>
      <w:del w:id="3655" w:author="aaron.wiest" w:date="2012-06-11T15:35:00Z">
        <w:r w:rsidRPr="00EA06E3" w:rsidDel="00762FA4">
          <w:rPr>
            <w:rFonts w:cs="Arial"/>
          </w:rPr>
          <w:delText>When such a substitution is necessary, the labels shall be inspected to meet the requirements of Section A.2.4 after the Post IR Reflow cleaning cycle.</w:delText>
        </w:r>
      </w:del>
      <w:ins w:id="3656" w:author="aaron.wiest" w:date="2012-06-11T15:35:00Z">
        <w:r w:rsidR="00762FA4" w:rsidRPr="00762FA4">
          <w:rPr>
            <w:rFonts w:cs="Arial"/>
          </w:rPr>
          <w:t xml:space="preserve"> </w:t>
        </w:r>
        <w:r w:rsidR="00762FA4">
          <w:rPr>
            <w:rFonts w:cs="Arial"/>
          </w:rPr>
          <w:t xml:space="preserve">At the end of the test, perform verification of the test labels as stated in clause </w:t>
        </w:r>
        <w:r w:rsidR="00751E16">
          <w:rPr>
            <w:rFonts w:cs="Arial"/>
          </w:rPr>
          <w:fldChar w:fldCharType="begin"/>
        </w:r>
        <w:r w:rsidR="00762FA4">
          <w:rPr>
            <w:rFonts w:cs="Arial"/>
          </w:rPr>
          <w:instrText xml:space="preserve"> REF _Ref214277098 \r \h </w:instrText>
        </w:r>
      </w:ins>
      <w:r w:rsidR="00751E16">
        <w:rPr>
          <w:rFonts w:cs="Arial"/>
        </w:rPr>
      </w:r>
      <w:ins w:id="3657" w:author="aaron.wiest" w:date="2012-06-11T15:35:00Z">
        <w:r w:rsidR="00751E16">
          <w:rPr>
            <w:rFonts w:cs="Arial"/>
          </w:rPr>
          <w:fldChar w:fldCharType="separate"/>
        </w:r>
      </w:ins>
      <w:ins w:id="3658" w:author="jamie.lizarraga" w:date="2012-06-15T07:58:00Z">
        <w:r w:rsidR="00B82FEF">
          <w:rPr>
            <w:rFonts w:cs="Arial"/>
          </w:rPr>
          <w:t>5.2</w:t>
        </w:r>
      </w:ins>
      <w:ins w:id="3659" w:author="aaron.wiest" w:date="2012-06-11T15:35:00Z">
        <w:r w:rsidR="00751E16">
          <w:rPr>
            <w:rFonts w:cs="Arial"/>
          </w:rPr>
          <w:fldChar w:fldCharType="end"/>
        </w:r>
        <w:r w:rsidR="00762FA4">
          <w:rPr>
            <w:rFonts w:cs="Arial"/>
          </w:rPr>
          <w:t xml:space="preserve"> to </w:t>
        </w:r>
      </w:ins>
      <w:ins w:id="3660" w:author="aaron.wiest" w:date="2012-07-16T22:03:00Z">
        <w:r w:rsidR="006C5DE2">
          <w:rPr>
            <w:rFonts w:cs="Arial"/>
          </w:rPr>
          <w:t>determine any degradation of the bar code</w:t>
        </w:r>
      </w:ins>
      <w:ins w:id="3661" w:author="aaron.wiest" w:date="2012-06-11T15:35:00Z">
        <w:r w:rsidR="00762FA4">
          <w:rPr>
            <w:rFonts w:cs="Arial"/>
          </w:rPr>
          <w:t xml:space="preserve">.  </w:t>
        </w:r>
        <w:r w:rsidR="00762FA4">
          <w:t xml:space="preserve">Examine the label to determine compliance to </w:t>
        </w:r>
      </w:ins>
      <w:ins w:id="3662" w:author="jamie.lizarraga" w:date="2012-06-19T11:53:00Z">
        <w:r w:rsidR="00C1694A">
          <w:t xml:space="preserve">clause </w:t>
        </w:r>
      </w:ins>
      <w:ins w:id="3663" w:author="aaron.wiest" w:date="2012-06-11T15:35:00Z">
        <w:r w:rsidR="00751E16">
          <w:fldChar w:fldCharType="begin"/>
        </w:r>
        <w:r w:rsidR="00762FA4">
          <w:instrText xml:space="preserve"> REF _Ref323817458 \r \h </w:instrText>
        </w:r>
      </w:ins>
      <w:ins w:id="3664" w:author="aaron.wiest" w:date="2012-06-11T15:35:00Z">
        <w:r w:rsidR="00751E16">
          <w:fldChar w:fldCharType="separate"/>
        </w:r>
      </w:ins>
      <w:ins w:id="3665" w:author="jamie.lizarraga" w:date="2012-06-15T07:58:00Z">
        <w:r w:rsidR="00B82FEF">
          <w:t>4.1.1.1</w:t>
        </w:r>
      </w:ins>
      <w:ins w:id="3666" w:author="aaron.wiest" w:date="2012-06-11T15:35:00Z">
        <w:r w:rsidR="00751E16">
          <w:fldChar w:fldCharType="end"/>
        </w:r>
        <w:r w:rsidR="00762FA4">
          <w:t>.</w:t>
        </w:r>
      </w:ins>
      <w:ins w:id="3667" w:author="aaron.wiest" w:date="2012-07-16T22:05:00Z">
        <w:r w:rsidR="006C5DE2">
          <w:t xml:space="preserve">  Adhesion strength may also be measured as described in clause </w:t>
        </w:r>
        <w:r w:rsidR="00751E16">
          <w:fldChar w:fldCharType="begin"/>
        </w:r>
        <w:r w:rsidR="006C5DE2">
          <w:instrText xml:space="preserve"> REF _Ref323647039 \r \h </w:instrText>
        </w:r>
      </w:ins>
      <w:ins w:id="3668" w:author="aaron.wiest" w:date="2012-07-16T22:05:00Z">
        <w:r w:rsidR="00751E16">
          <w:fldChar w:fldCharType="separate"/>
        </w:r>
        <w:r w:rsidR="006C5DE2">
          <w:t>5.6.3</w:t>
        </w:r>
        <w:r w:rsidR="00751E16">
          <w:fldChar w:fldCharType="end"/>
        </w:r>
        <w:r w:rsidR="006C5DE2">
          <w:t>.</w:t>
        </w:r>
      </w:ins>
    </w:p>
    <w:p w:rsidR="00352FBB" w:rsidRDefault="00352FBB">
      <w:pPr>
        <w:pStyle w:val="Heading3"/>
        <w:rPr>
          <w:ins w:id="3669" w:author="aaron.wiest" w:date="2012-06-11T17:26:00Z"/>
          <w:del w:id="3670" w:author="jamie.lizarraga" w:date="2012-06-18T10:55:00Z"/>
        </w:rPr>
        <w:pPrChange w:id="3671" w:author="aaron.wiest" w:date="2012-07-17T09:56:00Z">
          <w:pPr/>
        </w:pPrChange>
      </w:pPr>
      <w:bookmarkStart w:id="3672" w:name="_Toc330231519"/>
      <w:bookmarkStart w:id="3673" w:name="_Toc330231893"/>
      <w:bookmarkStart w:id="3674" w:name="_Toc330232273"/>
      <w:bookmarkStart w:id="3675" w:name="_Toc330232646"/>
      <w:bookmarkStart w:id="3676" w:name="_Toc330233019"/>
      <w:bookmarkStart w:id="3677" w:name="_Toc330240086"/>
      <w:bookmarkStart w:id="3678" w:name="_Toc330240464"/>
      <w:bookmarkStart w:id="3679" w:name="_Toc330240847"/>
      <w:bookmarkStart w:id="3680" w:name="_Toc330241225"/>
      <w:bookmarkStart w:id="3681" w:name="_Toc330282498"/>
      <w:bookmarkEnd w:id="3672"/>
      <w:bookmarkEnd w:id="3673"/>
      <w:bookmarkEnd w:id="3674"/>
      <w:bookmarkEnd w:id="3675"/>
      <w:bookmarkEnd w:id="3676"/>
      <w:bookmarkEnd w:id="3677"/>
      <w:bookmarkEnd w:id="3678"/>
      <w:bookmarkEnd w:id="3679"/>
      <w:bookmarkEnd w:id="3680"/>
      <w:bookmarkEnd w:id="3681"/>
    </w:p>
    <w:p w:rsidR="00352FBB" w:rsidRDefault="00352FBB">
      <w:pPr>
        <w:pStyle w:val="Heading3"/>
        <w:rPr>
          <w:ins w:id="3682" w:author="aaron.wiest" w:date="2012-06-11T17:26:00Z"/>
          <w:del w:id="3683" w:author="jamie.lizarraga" w:date="2012-06-18T10:56:00Z"/>
        </w:rPr>
        <w:pPrChange w:id="3684" w:author="aaron.wiest" w:date="2012-07-17T09:56:00Z">
          <w:pPr/>
        </w:pPrChange>
      </w:pPr>
      <w:bookmarkStart w:id="3685" w:name="_Toc330231520"/>
      <w:bookmarkStart w:id="3686" w:name="_Toc330231894"/>
      <w:bookmarkStart w:id="3687" w:name="_Toc330232274"/>
      <w:bookmarkStart w:id="3688" w:name="_Toc330232647"/>
      <w:bookmarkStart w:id="3689" w:name="_Toc330233020"/>
      <w:bookmarkStart w:id="3690" w:name="_Toc330240087"/>
      <w:bookmarkStart w:id="3691" w:name="_Toc330240465"/>
      <w:bookmarkStart w:id="3692" w:name="_Toc330240848"/>
      <w:bookmarkStart w:id="3693" w:name="_Toc330241226"/>
      <w:bookmarkStart w:id="3694" w:name="_Toc330282499"/>
      <w:bookmarkEnd w:id="3685"/>
      <w:bookmarkEnd w:id="3686"/>
      <w:bookmarkEnd w:id="3687"/>
      <w:bookmarkEnd w:id="3688"/>
      <w:bookmarkEnd w:id="3689"/>
      <w:bookmarkEnd w:id="3690"/>
      <w:bookmarkEnd w:id="3691"/>
      <w:bookmarkEnd w:id="3692"/>
      <w:bookmarkEnd w:id="3693"/>
      <w:bookmarkEnd w:id="3694"/>
    </w:p>
    <w:p w:rsidR="00352FBB" w:rsidRDefault="00352FBB">
      <w:pPr>
        <w:pStyle w:val="Heading3"/>
        <w:rPr>
          <w:ins w:id="3695" w:author="aaron.wiest" w:date="2012-06-11T17:26:00Z"/>
          <w:del w:id="3696" w:author="jamie.lizarraga" w:date="2012-06-18T10:56:00Z"/>
        </w:rPr>
        <w:pPrChange w:id="3697" w:author="aaron.wiest" w:date="2012-07-17T09:56:00Z">
          <w:pPr/>
        </w:pPrChange>
      </w:pPr>
      <w:bookmarkStart w:id="3698" w:name="_Toc330231521"/>
      <w:bookmarkStart w:id="3699" w:name="_Toc330231895"/>
      <w:bookmarkStart w:id="3700" w:name="_Toc330232275"/>
      <w:bookmarkStart w:id="3701" w:name="_Toc330232648"/>
      <w:bookmarkStart w:id="3702" w:name="_Toc330233021"/>
      <w:bookmarkStart w:id="3703" w:name="_Toc330240088"/>
      <w:bookmarkStart w:id="3704" w:name="_Toc330240466"/>
      <w:bookmarkStart w:id="3705" w:name="_Toc330240849"/>
      <w:bookmarkStart w:id="3706" w:name="_Toc330241227"/>
      <w:bookmarkStart w:id="3707" w:name="_Toc330282500"/>
      <w:bookmarkEnd w:id="3698"/>
      <w:bookmarkEnd w:id="3699"/>
      <w:bookmarkEnd w:id="3700"/>
      <w:bookmarkEnd w:id="3701"/>
      <w:bookmarkEnd w:id="3702"/>
      <w:bookmarkEnd w:id="3703"/>
      <w:bookmarkEnd w:id="3704"/>
      <w:bookmarkEnd w:id="3705"/>
      <w:bookmarkEnd w:id="3706"/>
      <w:bookmarkEnd w:id="3707"/>
    </w:p>
    <w:p w:rsidR="00352FBB" w:rsidRDefault="00352FBB">
      <w:pPr>
        <w:pStyle w:val="Heading3"/>
        <w:rPr>
          <w:ins w:id="3708" w:author="aaron.wiest" w:date="2012-06-11T17:26:00Z"/>
          <w:del w:id="3709" w:author="jamie.lizarraga" w:date="2012-06-18T10:56:00Z"/>
        </w:rPr>
        <w:pPrChange w:id="3710" w:author="aaron.wiest" w:date="2012-07-17T09:56:00Z">
          <w:pPr/>
        </w:pPrChange>
      </w:pPr>
      <w:bookmarkStart w:id="3711" w:name="_Toc330231522"/>
      <w:bookmarkStart w:id="3712" w:name="_Toc330231896"/>
      <w:bookmarkStart w:id="3713" w:name="_Toc330232276"/>
      <w:bookmarkStart w:id="3714" w:name="_Toc330232649"/>
      <w:bookmarkStart w:id="3715" w:name="_Toc330233022"/>
      <w:bookmarkStart w:id="3716" w:name="_Toc330240089"/>
      <w:bookmarkStart w:id="3717" w:name="_Toc330240467"/>
      <w:bookmarkStart w:id="3718" w:name="_Toc330240850"/>
      <w:bookmarkStart w:id="3719" w:name="_Toc330241228"/>
      <w:bookmarkStart w:id="3720" w:name="_Toc330282501"/>
      <w:bookmarkEnd w:id="3711"/>
      <w:bookmarkEnd w:id="3712"/>
      <w:bookmarkEnd w:id="3713"/>
      <w:bookmarkEnd w:id="3714"/>
      <w:bookmarkEnd w:id="3715"/>
      <w:bookmarkEnd w:id="3716"/>
      <w:bookmarkEnd w:id="3717"/>
      <w:bookmarkEnd w:id="3718"/>
      <w:bookmarkEnd w:id="3719"/>
      <w:bookmarkEnd w:id="3720"/>
    </w:p>
    <w:p w:rsidR="00352FBB" w:rsidRDefault="00352FBB">
      <w:pPr>
        <w:pStyle w:val="Heading3"/>
        <w:rPr>
          <w:ins w:id="3721" w:author="aaron.wiest" w:date="2012-06-11T17:26:00Z"/>
          <w:del w:id="3722" w:author="jamie.lizarraga" w:date="2012-06-18T10:56:00Z"/>
        </w:rPr>
        <w:pPrChange w:id="3723" w:author="aaron.wiest" w:date="2012-07-17T09:56:00Z">
          <w:pPr/>
        </w:pPrChange>
      </w:pPr>
      <w:bookmarkStart w:id="3724" w:name="_Toc330231523"/>
      <w:bookmarkStart w:id="3725" w:name="_Toc330231897"/>
      <w:bookmarkStart w:id="3726" w:name="_Toc330232277"/>
      <w:bookmarkStart w:id="3727" w:name="_Toc330232650"/>
      <w:bookmarkStart w:id="3728" w:name="_Toc330233023"/>
      <w:bookmarkStart w:id="3729" w:name="_Toc330240090"/>
      <w:bookmarkStart w:id="3730" w:name="_Toc330240468"/>
      <w:bookmarkStart w:id="3731" w:name="_Toc330240851"/>
      <w:bookmarkStart w:id="3732" w:name="_Toc330241229"/>
      <w:bookmarkStart w:id="3733" w:name="_Toc330282502"/>
      <w:bookmarkEnd w:id="3724"/>
      <w:bookmarkEnd w:id="3725"/>
      <w:bookmarkEnd w:id="3726"/>
      <w:bookmarkEnd w:id="3727"/>
      <w:bookmarkEnd w:id="3728"/>
      <w:bookmarkEnd w:id="3729"/>
      <w:bookmarkEnd w:id="3730"/>
      <w:bookmarkEnd w:id="3731"/>
      <w:bookmarkEnd w:id="3732"/>
      <w:bookmarkEnd w:id="3733"/>
    </w:p>
    <w:p w:rsidR="00352FBB" w:rsidRDefault="00352FBB">
      <w:pPr>
        <w:pStyle w:val="Heading3"/>
        <w:rPr>
          <w:ins w:id="3734" w:author="aaron.wiest" w:date="2012-06-11T17:26:00Z"/>
          <w:del w:id="3735" w:author="jamie.lizarraga" w:date="2012-06-18T10:56:00Z"/>
        </w:rPr>
        <w:pPrChange w:id="3736" w:author="aaron.wiest" w:date="2012-07-17T09:56:00Z">
          <w:pPr/>
        </w:pPrChange>
      </w:pPr>
      <w:bookmarkStart w:id="3737" w:name="_Toc330231524"/>
      <w:bookmarkStart w:id="3738" w:name="_Toc330231898"/>
      <w:bookmarkStart w:id="3739" w:name="_Toc330232278"/>
      <w:bookmarkStart w:id="3740" w:name="_Toc330232651"/>
      <w:bookmarkStart w:id="3741" w:name="_Toc330233024"/>
      <w:bookmarkStart w:id="3742" w:name="_Toc330240091"/>
      <w:bookmarkStart w:id="3743" w:name="_Toc330240469"/>
      <w:bookmarkStart w:id="3744" w:name="_Toc330240852"/>
      <w:bookmarkStart w:id="3745" w:name="_Toc330241230"/>
      <w:bookmarkStart w:id="3746" w:name="_Toc330282503"/>
      <w:bookmarkEnd w:id="3737"/>
      <w:bookmarkEnd w:id="3738"/>
      <w:bookmarkEnd w:id="3739"/>
      <w:bookmarkEnd w:id="3740"/>
      <w:bookmarkEnd w:id="3741"/>
      <w:bookmarkEnd w:id="3742"/>
      <w:bookmarkEnd w:id="3743"/>
      <w:bookmarkEnd w:id="3744"/>
      <w:bookmarkEnd w:id="3745"/>
      <w:bookmarkEnd w:id="3746"/>
    </w:p>
    <w:p w:rsidR="00352FBB" w:rsidRDefault="00352FBB">
      <w:pPr>
        <w:pStyle w:val="Heading3"/>
        <w:rPr>
          <w:ins w:id="3747" w:author="aaron.wiest" w:date="2012-06-11T17:26:00Z"/>
          <w:del w:id="3748" w:author="jamie.lizarraga" w:date="2012-06-18T10:56:00Z"/>
        </w:rPr>
        <w:pPrChange w:id="3749" w:author="aaron.wiest" w:date="2012-07-17T09:56:00Z">
          <w:pPr/>
        </w:pPrChange>
      </w:pPr>
      <w:bookmarkStart w:id="3750" w:name="_Toc330231525"/>
      <w:bookmarkStart w:id="3751" w:name="_Toc330231899"/>
      <w:bookmarkStart w:id="3752" w:name="_Toc330232279"/>
      <w:bookmarkStart w:id="3753" w:name="_Toc330232652"/>
      <w:bookmarkStart w:id="3754" w:name="_Toc330233025"/>
      <w:bookmarkStart w:id="3755" w:name="_Toc330240092"/>
      <w:bookmarkStart w:id="3756" w:name="_Toc330240470"/>
      <w:bookmarkStart w:id="3757" w:name="_Toc330240853"/>
      <w:bookmarkStart w:id="3758" w:name="_Toc330241231"/>
      <w:bookmarkStart w:id="3759" w:name="_Toc330282504"/>
      <w:bookmarkEnd w:id="3750"/>
      <w:bookmarkEnd w:id="3751"/>
      <w:bookmarkEnd w:id="3752"/>
      <w:bookmarkEnd w:id="3753"/>
      <w:bookmarkEnd w:id="3754"/>
      <w:bookmarkEnd w:id="3755"/>
      <w:bookmarkEnd w:id="3756"/>
      <w:bookmarkEnd w:id="3757"/>
      <w:bookmarkEnd w:id="3758"/>
      <w:bookmarkEnd w:id="3759"/>
    </w:p>
    <w:p w:rsidR="00352FBB" w:rsidRDefault="00352FBB">
      <w:pPr>
        <w:pStyle w:val="Heading3"/>
        <w:rPr>
          <w:ins w:id="3760" w:author="aaron.wiest" w:date="2012-06-11T17:26:00Z"/>
          <w:del w:id="3761" w:author="jamie.lizarraga" w:date="2012-06-18T10:56:00Z"/>
        </w:rPr>
        <w:pPrChange w:id="3762" w:author="aaron.wiest" w:date="2012-07-17T09:56:00Z">
          <w:pPr/>
        </w:pPrChange>
      </w:pPr>
      <w:bookmarkStart w:id="3763" w:name="_Toc330231526"/>
      <w:bookmarkStart w:id="3764" w:name="_Toc330231900"/>
      <w:bookmarkStart w:id="3765" w:name="_Toc330232280"/>
      <w:bookmarkStart w:id="3766" w:name="_Toc330232653"/>
      <w:bookmarkStart w:id="3767" w:name="_Toc330233026"/>
      <w:bookmarkStart w:id="3768" w:name="_Toc330240093"/>
      <w:bookmarkStart w:id="3769" w:name="_Toc330240471"/>
      <w:bookmarkStart w:id="3770" w:name="_Toc330240854"/>
      <w:bookmarkStart w:id="3771" w:name="_Toc330241232"/>
      <w:bookmarkStart w:id="3772" w:name="_Toc330282505"/>
      <w:bookmarkEnd w:id="3763"/>
      <w:bookmarkEnd w:id="3764"/>
      <w:bookmarkEnd w:id="3765"/>
      <w:bookmarkEnd w:id="3766"/>
      <w:bookmarkEnd w:id="3767"/>
      <w:bookmarkEnd w:id="3768"/>
      <w:bookmarkEnd w:id="3769"/>
      <w:bookmarkEnd w:id="3770"/>
      <w:bookmarkEnd w:id="3771"/>
      <w:bookmarkEnd w:id="3772"/>
    </w:p>
    <w:p w:rsidR="00352FBB" w:rsidRDefault="00352FBB">
      <w:pPr>
        <w:pStyle w:val="Heading3"/>
        <w:rPr>
          <w:del w:id="3773" w:author="jamie.lizarraga" w:date="2012-06-18T10:56:00Z"/>
          <w:lang w:val="en-US"/>
        </w:rPr>
        <w:pPrChange w:id="3774" w:author="aaron.wiest" w:date="2012-07-17T09:56:00Z">
          <w:pPr/>
        </w:pPrChange>
      </w:pPr>
      <w:bookmarkStart w:id="3775" w:name="_Toc330231527"/>
      <w:bookmarkStart w:id="3776" w:name="_Toc330231901"/>
      <w:bookmarkStart w:id="3777" w:name="_Toc330232281"/>
      <w:bookmarkStart w:id="3778" w:name="_Toc330232654"/>
      <w:bookmarkStart w:id="3779" w:name="_Toc330233027"/>
      <w:bookmarkStart w:id="3780" w:name="_Toc330240094"/>
      <w:bookmarkStart w:id="3781" w:name="_Toc330240472"/>
      <w:bookmarkStart w:id="3782" w:name="_Toc330240855"/>
      <w:bookmarkStart w:id="3783" w:name="_Toc330241233"/>
      <w:bookmarkStart w:id="3784" w:name="_Toc330282506"/>
      <w:bookmarkEnd w:id="3775"/>
      <w:bookmarkEnd w:id="3776"/>
      <w:bookmarkEnd w:id="3777"/>
      <w:bookmarkEnd w:id="3778"/>
      <w:bookmarkEnd w:id="3779"/>
      <w:bookmarkEnd w:id="3780"/>
      <w:bookmarkEnd w:id="3781"/>
      <w:bookmarkEnd w:id="3782"/>
      <w:bookmarkEnd w:id="3783"/>
      <w:bookmarkEnd w:id="3784"/>
    </w:p>
    <w:p w:rsidR="00352FBB" w:rsidRDefault="009D3738">
      <w:pPr>
        <w:pStyle w:val="Heading3"/>
        <w:pPrChange w:id="3785" w:author="aaron.wiest" w:date="2012-07-17T09:56:00Z">
          <w:pPr>
            <w:pStyle w:val="Heading4"/>
          </w:pPr>
        </w:pPrChange>
      </w:pPr>
      <w:bookmarkStart w:id="3786" w:name="_Ref327192224"/>
      <w:bookmarkStart w:id="3787" w:name="_Toc330282507"/>
      <w:proofErr w:type="spellStart"/>
      <w:r w:rsidRPr="00F73439">
        <w:rPr>
          <w:lang w:val="en-US"/>
        </w:rPr>
        <w:t>Wavesolder</w:t>
      </w:r>
      <w:bookmarkEnd w:id="3786"/>
      <w:bookmarkEnd w:id="3787"/>
      <w:proofErr w:type="spellEnd"/>
    </w:p>
    <w:p w:rsidR="009D3738" w:rsidRPr="00EA06E3" w:rsidDel="0073006B" w:rsidRDefault="009D3738" w:rsidP="009D3738">
      <w:pPr>
        <w:rPr>
          <w:del w:id="3788" w:author="jamie.lizarraga" w:date="2012-06-18T10:56:00Z"/>
          <w:rFonts w:cs="Arial"/>
        </w:rPr>
      </w:pPr>
      <w:r w:rsidRPr="00EA06E3">
        <w:rPr>
          <w:rFonts w:cs="Arial"/>
        </w:rPr>
        <w:t>Subject the labels to a</w:t>
      </w:r>
      <w:r w:rsidRPr="00F73439">
        <w:rPr>
          <w:rFonts w:cs="Arial"/>
          <w:lang w:val="en-US"/>
        </w:rPr>
        <w:t xml:space="preserve"> </w:t>
      </w:r>
      <w:proofErr w:type="spellStart"/>
      <w:r w:rsidRPr="00F73439">
        <w:rPr>
          <w:rFonts w:cs="Arial"/>
          <w:lang w:val="en-US"/>
        </w:rPr>
        <w:t>wavesolder</w:t>
      </w:r>
      <w:proofErr w:type="spellEnd"/>
      <w:r w:rsidRPr="00EA06E3">
        <w:rPr>
          <w:rFonts w:cs="Arial"/>
        </w:rPr>
        <w:t xml:space="preserve"> process at the conditions indicated in </w:t>
      </w:r>
      <w:ins w:id="3789" w:author="aaron.wiest" w:date="2012-06-11T15:47:00Z">
        <w:r w:rsidR="00751E16">
          <w:rPr>
            <w:rFonts w:cs="Arial"/>
          </w:rPr>
          <w:fldChar w:fldCharType="begin"/>
        </w:r>
        <w:r w:rsidR="00762FA4">
          <w:rPr>
            <w:rFonts w:cs="Arial"/>
          </w:rPr>
          <w:instrText xml:space="preserve"> REF _Ref327192957 \h </w:instrText>
        </w:r>
      </w:ins>
      <w:r w:rsidR="00751E16">
        <w:rPr>
          <w:rFonts w:cs="Arial"/>
        </w:rPr>
      </w:r>
      <w:r w:rsidR="00751E16">
        <w:rPr>
          <w:rFonts w:cs="Arial"/>
        </w:rPr>
        <w:fldChar w:fldCharType="separate"/>
      </w:r>
      <w:ins w:id="3790" w:author="aaron.wiest" w:date="2012-07-17T10:22:00Z">
        <w:r w:rsidR="00397702">
          <w:t>Table 5</w:t>
        </w:r>
        <w:r w:rsidR="00397702">
          <w:noBreakHyphen/>
        </w:r>
        <w:r w:rsidR="00397702">
          <w:rPr>
            <w:noProof/>
          </w:rPr>
          <w:t>5</w:t>
        </w:r>
        <w:r w:rsidR="00397702">
          <w:noBreakHyphen/>
        </w:r>
        <w:r w:rsidR="00397702">
          <w:rPr>
            <w:noProof/>
          </w:rPr>
          <w:t>2</w:t>
        </w:r>
      </w:ins>
      <w:ins w:id="3791" w:author="jamie.lizarraga" w:date="2012-06-15T07:58:00Z">
        <w:del w:id="3792" w:author="aaron.wiest" w:date="2012-07-17T10:22:00Z">
          <w:r w:rsidR="00B82FEF" w:rsidDel="00397702">
            <w:delText>Table 5</w:delText>
          </w:r>
          <w:r w:rsidR="00B82FEF" w:rsidDel="00397702">
            <w:noBreakHyphen/>
          </w:r>
          <w:r w:rsidR="00B82FEF" w:rsidDel="00397702">
            <w:rPr>
              <w:noProof/>
            </w:rPr>
            <w:delText>2</w:delText>
          </w:r>
        </w:del>
      </w:ins>
      <w:ins w:id="3793" w:author="aaron.wiest" w:date="2012-06-11T15:47:00Z">
        <w:r w:rsidR="00751E16">
          <w:rPr>
            <w:rFonts w:cs="Arial"/>
          </w:rPr>
          <w:fldChar w:fldCharType="end"/>
        </w:r>
        <w:r w:rsidR="00762FA4">
          <w:rPr>
            <w:rFonts w:cs="Arial"/>
          </w:rPr>
          <w:t>.</w:t>
        </w:r>
      </w:ins>
      <w:del w:id="3794" w:author="aaron.wiest" w:date="2012-06-11T15:47:00Z">
        <w:r w:rsidRPr="00EA06E3" w:rsidDel="00762FA4">
          <w:rPr>
            <w:rFonts w:cs="Arial"/>
          </w:rPr>
          <w:delText>Table A-2.</w:delText>
        </w:r>
      </w:del>
      <w:r w:rsidRPr="00EA06E3">
        <w:rPr>
          <w:rFonts w:cs="Arial"/>
        </w:rPr>
        <w:t xml:space="preserve"> </w:t>
      </w:r>
      <w:ins w:id="3795" w:author="jamie.lizarraga" w:date="2012-06-18T10:56:00Z">
        <w:r w:rsidR="0073006B">
          <w:rPr>
            <w:rFonts w:cs="Arial"/>
          </w:rPr>
          <w:t xml:space="preserve"> </w:t>
        </w:r>
      </w:ins>
      <w:r w:rsidRPr="00EA06E3">
        <w:rPr>
          <w:rFonts w:cs="Arial"/>
        </w:rPr>
        <w:t>Within one hour of the completion of the</w:t>
      </w:r>
      <w:r w:rsidRPr="00F73439">
        <w:rPr>
          <w:rFonts w:cs="Arial"/>
          <w:lang w:val="en-US"/>
        </w:rPr>
        <w:t xml:space="preserve"> </w:t>
      </w:r>
      <w:del w:id="3796" w:author="jamie.lizarraga" w:date="2012-06-14T08:56:00Z">
        <w:r w:rsidRPr="00F73439" w:rsidDel="00CC511D">
          <w:rPr>
            <w:rFonts w:cs="Arial"/>
            <w:lang w:val="en-US"/>
          </w:rPr>
          <w:delText>W</w:delText>
        </w:r>
      </w:del>
      <w:proofErr w:type="spellStart"/>
      <w:ins w:id="3797" w:author="jamie.lizarraga" w:date="2012-06-14T08:56:00Z">
        <w:r w:rsidR="00CC511D">
          <w:rPr>
            <w:rFonts w:cs="Arial"/>
            <w:lang w:val="en-US"/>
          </w:rPr>
          <w:t>w</w:t>
        </w:r>
      </w:ins>
      <w:r w:rsidRPr="00F73439">
        <w:rPr>
          <w:rFonts w:cs="Arial"/>
          <w:lang w:val="en-US"/>
        </w:rPr>
        <w:t>avesolder</w:t>
      </w:r>
      <w:proofErr w:type="spellEnd"/>
      <w:r w:rsidRPr="00EA06E3">
        <w:rPr>
          <w:rFonts w:cs="Arial"/>
        </w:rPr>
        <w:t xml:space="preserve"> test, subject the labels to </w:t>
      </w:r>
      <w:del w:id="3798" w:author="jamie.lizarraga" w:date="2012-06-14T08:56:00Z">
        <w:r w:rsidRPr="00EA06E3" w:rsidDel="00CC511D">
          <w:rPr>
            <w:rFonts w:cs="Arial"/>
          </w:rPr>
          <w:delText>P</w:delText>
        </w:r>
      </w:del>
      <w:ins w:id="3799" w:author="jamie.lizarraga" w:date="2012-06-14T08:56:00Z">
        <w:r w:rsidR="00CC511D">
          <w:rPr>
            <w:rFonts w:cs="Arial"/>
          </w:rPr>
          <w:t>p</w:t>
        </w:r>
      </w:ins>
      <w:r w:rsidRPr="00EA06E3">
        <w:rPr>
          <w:rFonts w:cs="Arial"/>
        </w:rPr>
        <w:t>ost</w:t>
      </w:r>
      <w:del w:id="3800" w:author="jamie.lizarraga" w:date="2012-06-14T08:56:00Z">
        <w:r w:rsidRPr="00F73439" w:rsidDel="00CC511D">
          <w:rPr>
            <w:rFonts w:cs="Arial"/>
            <w:lang w:val="en-US"/>
          </w:rPr>
          <w:delText xml:space="preserve"> </w:delText>
        </w:r>
      </w:del>
      <w:ins w:id="3801" w:author="jamie.lizarraga" w:date="2012-06-14T08:56:00Z">
        <w:r w:rsidR="00CC511D">
          <w:rPr>
            <w:rFonts w:cs="Arial"/>
            <w:lang w:val="en-US"/>
          </w:rPr>
          <w:t>-</w:t>
        </w:r>
        <w:proofErr w:type="spellStart"/>
        <w:r w:rsidR="00CC511D">
          <w:rPr>
            <w:rFonts w:cs="Arial"/>
            <w:lang w:val="en-US"/>
          </w:rPr>
          <w:t>w</w:t>
        </w:r>
      </w:ins>
      <w:del w:id="3802" w:author="jamie.lizarraga" w:date="2012-06-14T08:56:00Z">
        <w:r w:rsidRPr="00F73439" w:rsidDel="00CC511D">
          <w:rPr>
            <w:rFonts w:cs="Arial"/>
            <w:lang w:val="en-US"/>
          </w:rPr>
          <w:delText>W</w:delText>
        </w:r>
      </w:del>
      <w:r w:rsidRPr="00F73439">
        <w:rPr>
          <w:rFonts w:cs="Arial"/>
          <w:lang w:val="en-US"/>
        </w:rPr>
        <w:t>avesolder</w:t>
      </w:r>
      <w:proofErr w:type="spellEnd"/>
      <w:r w:rsidRPr="00EA06E3">
        <w:rPr>
          <w:rFonts w:cs="Arial"/>
        </w:rPr>
        <w:t xml:space="preserve"> </w:t>
      </w:r>
      <w:ins w:id="3803" w:author="jamie.lizarraga" w:date="2012-06-14T08:57:00Z">
        <w:r w:rsidR="00CC511D">
          <w:rPr>
            <w:rFonts w:cs="Arial"/>
          </w:rPr>
          <w:t>c</w:t>
        </w:r>
      </w:ins>
      <w:del w:id="3804" w:author="jamie.lizarraga" w:date="2012-06-14T08:57:00Z">
        <w:r w:rsidRPr="00EA06E3" w:rsidDel="00CC511D">
          <w:rPr>
            <w:rFonts w:cs="Arial"/>
          </w:rPr>
          <w:delText>C</w:delText>
        </w:r>
      </w:del>
      <w:r w:rsidRPr="00EA06E3">
        <w:rPr>
          <w:rFonts w:cs="Arial"/>
        </w:rPr>
        <w:t xml:space="preserve">leaning as described in </w:t>
      </w:r>
      <w:ins w:id="3805" w:author="aaron.wiest" w:date="2012-06-11T15:47:00Z">
        <w:r w:rsidR="00762FA4">
          <w:rPr>
            <w:rFonts w:cs="Arial"/>
          </w:rPr>
          <w:t xml:space="preserve">clause </w:t>
        </w:r>
      </w:ins>
      <w:ins w:id="3806" w:author="aaron.wiest" w:date="2012-06-11T15:48:00Z">
        <w:r w:rsidR="00751E16">
          <w:rPr>
            <w:rFonts w:cs="Arial"/>
          </w:rPr>
          <w:fldChar w:fldCharType="begin"/>
        </w:r>
        <w:r w:rsidR="00762FA4">
          <w:rPr>
            <w:rFonts w:cs="Arial"/>
          </w:rPr>
          <w:instrText xml:space="preserve"> REF _Ref327193021 \r \h </w:instrText>
        </w:r>
      </w:ins>
      <w:r w:rsidR="00751E16">
        <w:rPr>
          <w:rFonts w:cs="Arial"/>
        </w:rPr>
      </w:r>
      <w:r w:rsidR="00751E16">
        <w:rPr>
          <w:rFonts w:cs="Arial"/>
        </w:rPr>
        <w:fldChar w:fldCharType="separate"/>
      </w:r>
      <w:ins w:id="3807" w:author="aaron.wiest" w:date="2012-07-17T10:25:00Z">
        <w:r w:rsidR="00EA0649">
          <w:rPr>
            <w:rFonts w:cs="Arial"/>
          </w:rPr>
          <w:t>5.7.6</w:t>
        </w:r>
      </w:ins>
      <w:ins w:id="3808" w:author="jamie.lizarraga" w:date="2012-06-15T07:58:00Z">
        <w:del w:id="3809" w:author="aaron.wiest" w:date="2012-07-17T10:25:00Z">
          <w:r w:rsidR="00B82FEF" w:rsidDel="00EA0649">
            <w:rPr>
              <w:rFonts w:cs="Arial"/>
            </w:rPr>
            <w:delText>5.6.8.6</w:delText>
          </w:r>
        </w:del>
      </w:ins>
      <w:ins w:id="3810" w:author="aaron.wiest" w:date="2012-06-11T15:48:00Z">
        <w:r w:rsidR="00751E16">
          <w:rPr>
            <w:rFonts w:cs="Arial"/>
          </w:rPr>
          <w:fldChar w:fldCharType="end"/>
        </w:r>
        <w:r w:rsidR="00762FA4">
          <w:rPr>
            <w:rFonts w:cs="Arial"/>
          </w:rPr>
          <w:t>.</w:t>
        </w:r>
      </w:ins>
      <w:del w:id="3811" w:author="aaron.wiest" w:date="2012-06-11T15:48:00Z">
        <w:r w:rsidRPr="00EA06E3" w:rsidDel="00762FA4">
          <w:rPr>
            <w:rFonts w:cs="Arial"/>
          </w:rPr>
          <w:delText>Section A.3.4.6.</w:delText>
        </w:r>
      </w:del>
      <w:ins w:id="3812" w:author="jamie.lizarraga" w:date="2012-06-14T08:57:00Z">
        <w:r w:rsidR="00CC511D">
          <w:rPr>
            <w:rFonts w:cs="Arial"/>
          </w:rPr>
          <w:t xml:space="preserve">  </w:t>
        </w:r>
      </w:ins>
      <w:ins w:id="3813" w:author="aaron.wiest" w:date="2012-06-11T15:48:00Z">
        <w:del w:id="3814" w:author="jamie.lizarraga" w:date="2012-06-18T10:56:00Z">
          <w:r w:rsidR="00762FA4" w:rsidRPr="00762FA4" w:rsidDel="0073006B">
            <w:rPr>
              <w:rFonts w:cs="Arial"/>
            </w:rPr>
            <w:delText xml:space="preserve"> </w:delText>
          </w:r>
        </w:del>
        <w:r w:rsidR="00762FA4">
          <w:rPr>
            <w:rFonts w:cs="Arial"/>
          </w:rPr>
          <w:t xml:space="preserve">At the end of the test, perform verification of the test labels as stated in clause </w:t>
        </w:r>
        <w:r w:rsidR="00751E16">
          <w:rPr>
            <w:rFonts w:cs="Arial"/>
          </w:rPr>
          <w:fldChar w:fldCharType="begin"/>
        </w:r>
        <w:r w:rsidR="00762FA4">
          <w:rPr>
            <w:rFonts w:cs="Arial"/>
          </w:rPr>
          <w:instrText xml:space="preserve"> REF _Ref214277098 \r \h </w:instrText>
        </w:r>
      </w:ins>
      <w:r w:rsidR="00751E16">
        <w:rPr>
          <w:rFonts w:cs="Arial"/>
        </w:rPr>
      </w:r>
      <w:ins w:id="3815" w:author="aaron.wiest" w:date="2012-06-11T15:48:00Z">
        <w:r w:rsidR="00751E16">
          <w:rPr>
            <w:rFonts w:cs="Arial"/>
          </w:rPr>
          <w:fldChar w:fldCharType="separate"/>
        </w:r>
      </w:ins>
      <w:ins w:id="3816" w:author="jamie.lizarraga" w:date="2012-06-15T07:58:00Z">
        <w:r w:rsidR="00B82FEF">
          <w:rPr>
            <w:rFonts w:cs="Arial"/>
          </w:rPr>
          <w:t>5.2</w:t>
        </w:r>
      </w:ins>
      <w:ins w:id="3817" w:author="aaron.wiest" w:date="2012-06-11T15:48:00Z">
        <w:r w:rsidR="00751E16">
          <w:rPr>
            <w:rFonts w:cs="Arial"/>
          </w:rPr>
          <w:fldChar w:fldCharType="end"/>
        </w:r>
        <w:r w:rsidR="00762FA4">
          <w:rPr>
            <w:rFonts w:cs="Arial"/>
          </w:rPr>
          <w:t xml:space="preserve"> to </w:t>
        </w:r>
      </w:ins>
      <w:ins w:id="3818" w:author="aaron.wiest" w:date="2012-07-16T22:03:00Z">
        <w:r w:rsidR="006C5DE2">
          <w:rPr>
            <w:rFonts w:cs="Arial"/>
          </w:rPr>
          <w:t>determine any degradation of the bar code</w:t>
        </w:r>
      </w:ins>
      <w:ins w:id="3819" w:author="aaron.wiest" w:date="2012-06-11T15:48:00Z">
        <w:r w:rsidR="00762FA4">
          <w:rPr>
            <w:rFonts w:cs="Arial"/>
          </w:rPr>
          <w:t xml:space="preserve">.  </w:t>
        </w:r>
        <w:r w:rsidR="00762FA4">
          <w:t xml:space="preserve">Examine the label to determine compliance to </w:t>
        </w:r>
      </w:ins>
      <w:ins w:id="3820" w:author="jamie.lizarraga" w:date="2012-06-19T11:53:00Z">
        <w:r w:rsidR="00C1694A">
          <w:t xml:space="preserve">clause </w:t>
        </w:r>
      </w:ins>
      <w:ins w:id="3821" w:author="aaron.wiest" w:date="2012-06-11T15:48:00Z">
        <w:r w:rsidR="00751E16">
          <w:fldChar w:fldCharType="begin"/>
        </w:r>
        <w:r w:rsidR="00762FA4">
          <w:instrText xml:space="preserve"> REF _Ref323817458 \r \h </w:instrText>
        </w:r>
      </w:ins>
      <w:ins w:id="3822" w:author="aaron.wiest" w:date="2012-06-11T15:48:00Z">
        <w:r w:rsidR="00751E16">
          <w:fldChar w:fldCharType="separate"/>
        </w:r>
      </w:ins>
      <w:ins w:id="3823" w:author="jamie.lizarraga" w:date="2012-06-15T07:58:00Z">
        <w:r w:rsidR="00B82FEF">
          <w:t>4.1.1.1</w:t>
        </w:r>
      </w:ins>
      <w:ins w:id="3824" w:author="aaron.wiest" w:date="2012-06-11T15:48:00Z">
        <w:r w:rsidR="00751E16">
          <w:fldChar w:fldCharType="end"/>
        </w:r>
        <w:r w:rsidR="00762FA4">
          <w:t>.</w:t>
        </w:r>
      </w:ins>
      <w:ins w:id="3825" w:author="aaron.wiest" w:date="2012-07-16T22:05:00Z">
        <w:r w:rsidR="006C5DE2">
          <w:t xml:space="preserve">  Adhesion strength may also be measured as described in clause </w:t>
        </w:r>
        <w:r w:rsidR="00751E16">
          <w:fldChar w:fldCharType="begin"/>
        </w:r>
        <w:r w:rsidR="006C5DE2">
          <w:instrText xml:space="preserve"> REF _Ref323647039 \r \h </w:instrText>
        </w:r>
      </w:ins>
      <w:ins w:id="3826" w:author="aaron.wiest" w:date="2012-07-16T22:05:00Z">
        <w:r w:rsidR="00751E16">
          <w:fldChar w:fldCharType="separate"/>
        </w:r>
        <w:r w:rsidR="006C5DE2">
          <w:t>5.6.3</w:t>
        </w:r>
        <w:r w:rsidR="00751E16">
          <w:fldChar w:fldCharType="end"/>
        </w:r>
        <w:r w:rsidR="006C5DE2">
          <w:t>.</w:t>
        </w:r>
      </w:ins>
    </w:p>
    <w:p w:rsidR="009D3738" w:rsidRPr="00EA06E3" w:rsidRDefault="009D3738" w:rsidP="009D3738">
      <w:pPr>
        <w:rPr>
          <w:rFonts w:cs="Arial"/>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Change w:id="3827" w:author="jamie.lizarraga" w:date="2012-06-18T10:57:00Z">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PrChange>
      </w:tblPr>
      <w:tblGrid>
        <w:gridCol w:w="2358"/>
        <w:gridCol w:w="2700"/>
        <w:gridCol w:w="2340"/>
        <w:tblGridChange w:id="3828">
          <w:tblGrid>
            <w:gridCol w:w="2358"/>
            <w:gridCol w:w="2700"/>
            <w:gridCol w:w="2340"/>
          </w:tblGrid>
        </w:tblGridChange>
      </w:tblGrid>
      <w:tr w:rsidR="009D3738" w:rsidRPr="00EA06E3" w:rsidTr="0073006B">
        <w:trPr>
          <w:cantSplit/>
          <w:jc w:val="center"/>
          <w:trPrChange w:id="3829" w:author="jamie.lizarraga" w:date="2012-06-18T10:57:00Z">
            <w:trPr>
              <w:cantSplit/>
              <w:jc w:val="center"/>
            </w:trPr>
          </w:trPrChange>
        </w:trPr>
        <w:tc>
          <w:tcPr>
            <w:tcW w:w="2358" w:type="dxa"/>
            <w:vMerge w:val="restart"/>
            <w:tcBorders>
              <w:bottom w:val="nil"/>
            </w:tcBorders>
            <w:vAlign w:val="center"/>
            <w:tcPrChange w:id="3830" w:author="jamie.lizarraga" w:date="2012-06-18T10:57:00Z">
              <w:tcPr>
                <w:tcW w:w="2358" w:type="dxa"/>
                <w:vMerge w:val="restart"/>
                <w:tcBorders>
                  <w:bottom w:val="nil"/>
                </w:tcBorders>
              </w:tcPr>
            </w:tcPrChange>
          </w:tcPr>
          <w:p w:rsidR="00352FBB" w:rsidRDefault="00352FBB">
            <w:pPr>
              <w:spacing w:after="0"/>
              <w:jc w:val="center"/>
              <w:rPr>
                <w:rFonts w:cs="Arial"/>
                <w:b/>
              </w:rPr>
              <w:pPrChange w:id="3831" w:author="jamie.lizarraga" w:date="2012-06-18T10:57:00Z">
                <w:pPr/>
              </w:pPrChange>
            </w:pPr>
          </w:p>
          <w:p w:rsidR="00352FBB" w:rsidRDefault="009D3738">
            <w:pPr>
              <w:spacing w:after="0"/>
              <w:jc w:val="center"/>
              <w:rPr>
                <w:rFonts w:cs="Arial"/>
                <w:b/>
              </w:rPr>
              <w:pPrChange w:id="3832" w:author="jamie.lizarraga" w:date="2012-06-18T10:57:00Z">
                <w:pPr/>
              </w:pPrChange>
            </w:pPr>
            <w:r w:rsidRPr="00EA06E3">
              <w:rPr>
                <w:rFonts w:cs="Arial"/>
                <w:b/>
              </w:rPr>
              <w:t>Conditions</w:t>
            </w:r>
          </w:p>
        </w:tc>
        <w:tc>
          <w:tcPr>
            <w:tcW w:w="5040" w:type="dxa"/>
            <w:gridSpan w:val="2"/>
            <w:tcBorders>
              <w:bottom w:val="single" w:sz="12" w:space="0" w:color="000000"/>
            </w:tcBorders>
            <w:vAlign w:val="center"/>
            <w:tcPrChange w:id="3833" w:author="jamie.lizarraga" w:date="2012-06-18T10:57:00Z">
              <w:tcPr>
                <w:tcW w:w="5040" w:type="dxa"/>
                <w:gridSpan w:val="2"/>
                <w:tcBorders>
                  <w:bottom w:val="single" w:sz="12" w:space="0" w:color="000000"/>
                </w:tcBorders>
              </w:tcPr>
            </w:tcPrChange>
          </w:tcPr>
          <w:p w:rsidR="00352FBB" w:rsidRDefault="009D3738">
            <w:pPr>
              <w:spacing w:after="0"/>
              <w:jc w:val="center"/>
              <w:rPr>
                <w:rFonts w:cs="Arial"/>
                <w:b/>
              </w:rPr>
              <w:pPrChange w:id="3834" w:author="jamie.lizarraga" w:date="2012-06-18T10:57:00Z">
                <w:pPr>
                  <w:jc w:val="center"/>
                </w:pPr>
              </w:pPrChange>
            </w:pPr>
            <w:r w:rsidRPr="00EA06E3">
              <w:rPr>
                <w:rFonts w:cs="Arial"/>
                <w:b/>
              </w:rPr>
              <w:t>Temperature</w:t>
            </w:r>
          </w:p>
        </w:tc>
      </w:tr>
      <w:tr w:rsidR="009D3738" w:rsidRPr="00EA06E3" w:rsidTr="0073006B">
        <w:trPr>
          <w:cantSplit/>
          <w:jc w:val="center"/>
          <w:trPrChange w:id="3835" w:author="jamie.lizarraga" w:date="2012-06-18T10:57:00Z">
            <w:trPr>
              <w:cantSplit/>
              <w:jc w:val="center"/>
            </w:trPr>
          </w:trPrChange>
        </w:trPr>
        <w:tc>
          <w:tcPr>
            <w:tcW w:w="2358" w:type="dxa"/>
            <w:vMerge/>
            <w:tcBorders>
              <w:bottom w:val="single" w:sz="12" w:space="0" w:color="000000"/>
            </w:tcBorders>
            <w:vAlign w:val="center"/>
            <w:tcPrChange w:id="3836" w:author="jamie.lizarraga" w:date="2012-06-18T10:57:00Z">
              <w:tcPr>
                <w:tcW w:w="2358" w:type="dxa"/>
                <w:vMerge/>
                <w:tcBorders>
                  <w:bottom w:val="single" w:sz="12" w:space="0" w:color="000000"/>
                </w:tcBorders>
              </w:tcPr>
            </w:tcPrChange>
          </w:tcPr>
          <w:p w:rsidR="00352FBB" w:rsidRDefault="00352FBB">
            <w:pPr>
              <w:spacing w:after="0"/>
              <w:jc w:val="center"/>
              <w:rPr>
                <w:rFonts w:cs="Arial"/>
                <w:b/>
              </w:rPr>
              <w:pPrChange w:id="3837" w:author="jamie.lizarraga" w:date="2012-06-18T10:57:00Z">
                <w:pPr/>
              </w:pPrChange>
            </w:pPr>
          </w:p>
        </w:tc>
        <w:tc>
          <w:tcPr>
            <w:tcW w:w="2700" w:type="dxa"/>
            <w:tcBorders>
              <w:bottom w:val="single" w:sz="12" w:space="0" w:color="000000"/>
            </w:tcBorders>
            <w:vAlign w:val="center"/>
            <w:tcPrChange w:id="3838" w:author="jamie.lizarraga" w:date="2012-06-18T10:57:00Z">
              <w:tcPr>
                <w:tcW w:w="2700" w:type="dxa"/>
                <w:tcBorders>
                  <w:bottom w:val="single" w:sz="12" w:space="0" w:color="000000"/>
                </w:tcBorders>
              </w:tcPr>
            </w:tcPrChange>
          </w:tcPr>
          <w:p w:rsidR="00352FBB" w:rsidRDefault="009D3738">
            <w:pPr>
              <w:spacing w:after="0"/>
              <w:jc w:val="center"/>
              <w:rPr>
                <w:rFonts w:cs="Arial"/>
                <w:b/>
              </w:rPr>
              <w:pPrChange w:id="3839" w:author="jamie.lizarraga" w:date="2012-06-18T10:57:00Z">
                <w:pPr/>
              </w:pPrChange>
            </w:pPr>
            <w:commentRangeStart w:id="3840"/>
            <w:del w:id="3841" w:author="aaron.wiest" w:date="2012-07-16T21:39:00Z">
              <w:r w:rsidRPr="00EA06E3" w:rsidDel="00F37A59">
                <w:rPr>
                  <w:rFonts w:cs="Arial"/>
                  <w:b/>
                </w:rPr>
                <w:delText>Degrees Celsius</w:delText>
              </w:r>
              <w:commentRangeEnd w:id="3840"/>
              <w:r w:rsidR="00552E9A" w:rsidDel="00F37A59">
                <w:rPr>
                  <w:rStyle w:val="CommentReference"/>
                </w:rPr>
                <w:commentReference w:id="3840"/>
              </w:r>
            </w:del>
          </w:p>
        </w:tc>
        <w:tc>
          <w:tcPr>
            <w:tcW w:w="2340" w:type="dxa"/>
            <w:tcBorders>
              <w:bottom w:val="single" w:sz="12" w:space="0" w:color="000000"/>
            </w:tcBorders>
            <w:vAlign w:val="center"/>
            <w:tcPrChange w:id="3842" w:author="jamie.lizarraga" w:date="2012-06-18T10:57:00Z">
              <w:tcPr>
                <w:tcW w:w="2340" w:type="dxa"/>
                <w:tcBorders>
                  <w:bottom w:val="single" w:sz="12" w:space="0" w:color="000000"/>
                </w:tcBorders>
              </w:tcPr>
            </w:tcPrChange>
          </w:tcPr>
          <w:p w:rsidR="00352FBB" w:rsidRDefault="009D3738">
            <w:pPr>
              <w:spacing w:after="0"/>
              <w:jc w:val="center"/>
              <w:rPr>
                <w:rFonts w:cs="Arial"/>
                <w:b/>
              </w:rPr>
              <w:pPrChange w:id="3843" w:author="jamie.lizarraga" w:date="2012-06-18T10:57:00Z">
                <w:pPr/>
              </w:pPrChange>
            </w:pPr>
            <w:r w:rsidRPr="00EA06E3">
              <w:rPr>
                <w:rFonts w:cs="Arial"/>
                <w:b/>
              </w:rPr>
              <w:t xml:space="preserve">Equivalent Degrees </w:t>
            </w:r>
            <w:del w:id="3844" w:author="aaron.wiest" w:date="2012-07-16T21:30:00Z">
              <w:r w:rsidRPr="00EA06E3" w:rsidDel="00F37A59">
                <w:rPr>
                  <w:rFonts w:cs="Arial"/>
                  <w:b/>
                </w:rPr>
                <w:delText>Fahrenheit</w:delText>
              </w:r>
            </w:del>
            <w:ins w:id="3845" w:author="aaron.wiest" w:date="2012-07-16T21:30:00Z">
              <w:r w:rsidR="00F37A59">
                <w:rPr>
                  <w:rFonts w:cs="Arial"/>
                  <w:b/>
                </w:rPr>
                <w:t>F</w:t>
              </w:r>
            </w:ins>
          </w:p>
        </w:tc>
      </w:tr>
      <w:tr w:rsidR="009D3738" w:rsidRPr="00EA06E3" w:rsidTr="0073006B">
        <w:trPr>
          <w:jc w:val="center"/>
          <w:trPrChange w:id="3846" w:author="jamie.lizarraga" w:date="2012-06-18T10:57:00Z">
            <w:trPr>
              <w:jc w:val="center"/>
            </w:trPr>
          </w:trPrChange>
        </w:trPr>
        <w:tc>
          <w:tcPr>
            <w:tcW w:w="2358" w:type="dxa"/>
            <w:tcBorders>
              <w:top w:val="nil"/>
            </w:tcBorders>
            <w:vAlign w:val="center"/>
            <w:tcPrChange w:id="3847" w:author="jamie.lizarraga" w:date="2012-06-18T10:57:00Z">
              <w:tcPr>
                <w:tcW w:w="2358" w:type="dxa"/>
                <w:tcBorders>
                  <w:top w:val="nil"/>
                </w:tcBorders>
              </w:tcPr>
            </w:tcPrChange>
          </w:tcPr>
          <w:p w:rsidR="00352FBB" w:rsidRDefault="009D3738">
            <w:pPr>
              <w:spacing w:after="0"/>
              <w:jc w:val="center"/>
              <w:rPr>
                <w:rFonts w:cs="Arial"/>
                <w:b/>
              </w:rPr>
              <w:pPrChange w:id="3848" w:author="jamie.lizarraga" w:date="2012-06-18T10:57:00Z">
                <w:pPr>
                  <w:jc w:val="center"/>
                </w:pPr>
              </w:pPrChange>
            </w:pPr>
            <w:r w:rsidRPr="00EA06E3">
              <w:rPr>
                <w:rFonts w:cs="Arial"/>
              </w:rPr>
              <w:t>Preheat Temperature</w:t>
            </w:r>
          </w:p>
        </w:tc>
        <w:tc>
          <w:tcPr>
            <w:tcW w:w="2700" w:type="dxa"/>
            <w:tcBorders>
              <w:top w:val="nil"/>
            </w:tcBorders>
            <w:vAlign w:val="center"/>
            <w:tcPrChange w:id="3849" w:author="jamie.lizarraga" w:date="2012-06-18T10:57:00Z">
              <w:tcPr>
                <w:tcW w:w="2700" w:type="dxa"/>
                <w:tcBorders>
                  <w:top w:val="nil"/>
                </w:tcBorders>
              </w:tcPr>
            </w:tcPrChange>
          </w:tcPr>
          <w:p w:rsidR="00352FBB" w:rsidRDefault="009D3738">
            <w:pPr>
              <w:spacing w:after="0"/>
              <w:jc w:val="center"/>
              <w:rPr>
                <w:rFonts w:cs="Arial"/>
                <w:b/>
              </w:rPr>
              <w:pPrChange w:id="3850" w:author="jamie.lizarraga" w:date="2012-06-18T10:57:00Z">
                <w:pPr>
                  <w:jc w:val="center"/>
                </w:pPr>
              </w:pPrChange>
            </w:pPr>
            <w:del w:id="3851" w:author="aaron.wiest" w:date="2012-07-16T21:39:00Z">
              <w:r w:rsidRPr="00EA06E3" w:rsidDel="00F37A59">
                <w:rPr>
                  <w:rFonts w:cs="Arial"/>
                </w:rPr>
                <w:delText>90</w:delText>
              </w:r>
            </w:del>
          </w:p>
        </w:tc>
        <w:tc>
          <w:tcPr>
            <w:tcW w:w="2340" w:type="dxa"/>
            <w:tcBorders>
              <w:top w:val="nil"/>
            </w:tcBorders>
            <w:vAlign w:val="center"/>
            <w:tcPrChange w:id="3852" w:author="jamie.lizarraga" w:date="2012-06-18T10:57:00Z">
              <w:tcPr>
                <w:tcW w:w="2340" w:type="dxa"/>
                <w:tcBorders>
                  <w:top w:val="nil"/>
                </w:tcBorders>
              </w:tcPr>
            </w:tcPrChange>
          </w:tcPr>
          <w:p w:rsidR="00352FBB" w:rsidRDefault="009D3738">
            <w:pPr>
              <w:spacing w:after="0"/>
              <w:jc w:val="center"/>
              <w:rPr>
                <w:rFonts w:cs="Arial"/>
                <w:b/>
              </w:rPr>
              <w:pPrChange w:id="3853" w:author="jamie.lizarraga" w:date="2012-06-18T10:57:00Z">
                <w:pPr>
                  <w:jc w:val="center"/>
                </w:pPr>
              </w:pPrChange>
            </w:pPr>
            <w:r w:rsidRPr="00EA06E3">
              <w:rPr>
                <w:rFonts w:cs="Arial"/>
              </w:rPr>
              <w:t>194</w:t>
            </w:r>
          </w:p>
        </w:tc>
      </w:tr>
      <w:tr w:rsidR="009D3738" w:rsidRPr="00EA06E3" w:rsidTr="0073006B">
        <w:trPr>
          <w:jc w:val="center"/>
          <w:trPrChange w:id="3854" w:author="jamie.lizarraga" w:date="2012-06-18T10:57:00Z">
            <w:trPr>
              <w:jc w:val="center"/>
            </w:trPr>
          </w:trPrChange>
        </w:trPr>
        <w:tc>
          <w:tcPr>
            <w:tcW w:w="2358" w:type="dxa"/>
            <w:vAlign w:val="center"/>
            <w:tcPrChange w:id="3855" w:author="jamie.lizarraga" w:date="2012-06-18T10:57:00Z">
              <w:tcPr>
                <w:tcW w:w="2358" w:type="dxa"/>
              </w:tcPr>
            </w:tcPrChange>
          </w:tcPr>
          <w:p w:rsidR="00352FBB" w:rsidRDefault="009D3738">
            <w:pPr>
              <w:spacing w:after="0"/>
              <w:jc w:val="center"/>
              <w:rPr>
                <w:rFonts w:cs="Arial"/>
                <w:b/>
              </w:rPr>
              <w:pPrChange w:id="3856" w:author="jamie.lizarraga" w:date="2012-06-18T10:57:00Z">
                <w:pPr>
                  <w:jc w:val="center"/>
                </w:pPr>
              </w:pPrChange>
            </w:pPr>
            <w:r w:rsidRPr="00EA06E3">
              <w:rPr>
                <w:rFonts w:cs="Arial"/>
              </w:rPr>
              <w:t>Maximum Preheat Temperature Rise</w:t>
            </w:r>
          </w:p>
        </w:tc>
        <w:tc>
          <w:tcPr>
            <w:tcW w:w="2700" w:type="dxa"/>
            <w:vAlign w:val="center"/>
            <w:tcPrChange w:id="3857" w:author="jamie.lizarraga" w:date="2012-06-18T10:57:00Z">
              <w:tcPr>
                <w:tcW w:w="2700" w:type="dxa"/>
              </w:tcPr>
            </w:tcPrChange>
          </w:tcPr>
          <w:p w:rsidR="00352FBB" w:rsidRDefault="00352FBB">
            <w:pPr>
              <w:spacing w:after="0"/>
              <w:jc w:val="center"/>
              <w:rPr>
                <w:del w:id="3858" w:author="jamie.lizarraga" w:date="2012-06-14T08:58:00Z"/>
                <w:rFonts w:cs="Arial"/>
              </w:rPr>
              <w:pPrChange w:id="3859" w:author="jamie.lizarraga" w:date="2012-06-18T10:57:00Z">
                <w:pPr>
                  <w:jc w:val="center"/>
                </w:pPr>
              </w:pPrChange>
            </w:pPr>
          </w:p>
          <w:p w:rsidR="00352FBB" w:rsidRDefault="009D3738">
            <w:pPr>
              <w:spacing w:after="0"/>
              <w:jc w:val="center"/>
              <w:rPr>
                <w:rFonts w:cs="Arial"/>
                <w:b/>
              </w:rPr>
              <w:pPrChange w:id="3860" w:author="jamie.lizarraga" w:date="2012-06-18T10:57:00Z">
                <w:pPr>
                  <w:jc w:val="center"/>
                </w:pPr>
              </w:pPrChange>
            </w:pPr>
            <w:del w:id="3861" w:author="aaron.wiest" w:date="2012-07-16T21:39:00Z">
              <w:r w:rsidRPr="00EA06E3" w:rsidDel="00F37A59">
                <w:rPr>
                  <w:rFonts w:cs="Arial"/>
                </w:rPr>
                <w:delText>2 degrees per second</w:delText>
              </w:r>
            </w:del>
          </w:p>
        </w:tc>
        <w:tc>
          <w:tcPr>
            <w:tcW w:w="2340" w:type="dxa"/>
            <w:vAlign w:val="center"/>
            <w:tcPrChange w:id="3862" w:author="jamie.lizarraga" w:date="2012-06-18T10:57:00Z">
              <w:tcPr>
                <w:tcW w:w="2340" w:type="dxa"/>
              </w:tcPr>
            </w:tcPrChange>
          </w:tcPr>
          <w:p w:rsidR="00352FBB" w:rsidRDefault="00352FBB">
            <w:pPr>
              <w:spacing w:after="0"/>
              <w:rPr>
                <w:del w:id="3863" w:author="jamie.lizarraga" w:date="2012-06-18T10:57:00Z"/>
                <w:rFonts w:cs="Arial"/>
              </w:rPr>
              <w:pPrChange w:id="3864" w:author="jamie.lizarraga" w:date="2012-06-18T10:57:00Z">
                <w:pPr>
                  <w:jc w:val="center"/>
                </w:pPr>
              </w:pPrChange>
            </w:pPr>
          </w:p>
          <w:p w:rsidR="00352FBB" w:rsidRDefault="009D3738">
            <w:pPr>
              <w:spacing w:after="0"/>
              <w:jc w:val="center"/>
              <w:rPr>
                <w:rFonts w:cs="Arial"/>
                <w:b/>
              </w:rPr>
              <w:pPrChange w:id="3865" w:author="jamie.lizarraga" w:date="2012-06-18T10:57:00Z">
                <w:pPr>
                  <w:jc w:val="center"/>
                </w:pPr>
              </w:pPrChange>
            </w:pPr>
            <w:r w:rsidRPr="00EA06E3">
              <w:rPr>
                <w:rFonts w:cs="Arial"/>
              </w:rPr>
              <w:t>4 degrees per second</w:t>
            </w:r>
          </w:p>
        </w:tc>
      </w:tr>
      <w:tr w:rsidR="009D3738" w:rsidRPr="00EA06E3" w:rsidTr="0073006B">
        <w:trPr>
          <w:jc w:val="center"/>
          <w:trPrChange w:id="3866" w:author="jamie.lizarraga" w:date="2012-06-18T10:57:00Z">
            <w:trPr>
              <w:jc w:val="center"/>
            </w:trPr>
          </w:trPrChange>
        </w:trPr>
        <w:tc>
          <w:tcPr>
            <w:tcW w:w="2358" w:type="dxa"/>
            <w:vAlign w:val="center"/>
            <w:tcPrChange w:id="3867" w:author="jamie.lizarraga" w:date="2012-06-18T10:57:00Z">
              <w:tcPr>
                <w:tcW w:w="2358" w:type="dxa"/>
              </w:tcPr>
            </w:tcPrChange>
          </w:tcPr>
          <w:p w:rsidR="00352FBB" w:rsidRDefault="009D3738">
            <w:pPr>
              <w:spacing w:after="0"/>
              <w:jc w:val="center"/>
              <w:rPr>
                <w:rFonts w:cs="Arial"/>
                <w:b/>
              </w:rPr>
              <w:pPrChange w:id="3868" w:author="jamie.lizarraga" w:date="2012-06-18T10:57:00Z">
                <w:pPr>
                  <w:jc w:val="center"/>
                </w:pPr>
              </w:pPrChange>
            </w:pPr>
            <w:r w:rsidRPr="00EA06E3">
              <w:rPr>
                <w:rFonts w:cs="Arial"/>
              </w:rPr>
              <w:t>Solder Temperature</w:t>
            </w:r>
          </w:p>
        </w:tc>
        <w:tc>
          <w:tcPr>
            <w:tcW w:w="2700" w:type="dxa"/>
            <w:vAlign w:val="center"/>
            <w:tcPrChange w:id="3869" w:author="jamie.lizarraga" w:date="2012-06-18T10:57:00Z">
              <w:tcPr>
                <w:tcW w:w="2700" w:type="dxa"/>
              </w:tcPr>
            </w:tcPrChange>
          </w:tcPr>
          <w:p w:rsidR="00352FBB" w:rsidRDefault="009D3738">
            <w:pPr>
              <w:spacing w:after="0"/>
              <w:jc w:val="center"/>
              <w:rPr>
                <w:rFonts w:cs="Arial"/>
                <w:b/>
              </w:rPr>
              <w:pPrChange w:id="3870" w:author="jamie.lizarraga" w:date="2012-06-18T10:57:00Z">
                <w:pPr>
                  <w:jc w:val="center"/>
                </w:pPr>
              </w:pPrChange>
            </w:pPr>
            <w:del w:id="3871" w:author="aaron.wiest" w:date="2012-07-16T21:39:00Z">
              <w:r w:rsidRPr="00EA06E3" w:rsidDel="00F37A59">
                <w:rPr>
                  <w:rFonts w:cs="Arial"/>
                </w:rPr>
                <w:delText>260</w:delText>
              </w:r>
            </w:del>
          </w:p>
        </w:tc>
        <w:tc>
          <w:tcPr>
            <w:tcW w:w="2340" w:type="dxa"/>
            <w:vAlign w:val="center"/>
            <w:tcPrChange w:id="3872" w:author="jamie.lizarraga" w:date="2012-06-18T10:57:00Z">
              <w:tcPr>
                <w:tcW w:w="2340" w:type="dxa"/>
              </w:tcPr>
            </w:tcPrChange>
          </w:tcPr>
          <w:p w:rsidR="00352FBB" w:rsidRDefault="009D3738">
            <w:pPr>
              <w:spacing w:after="0"/>
              <w:jc w:val="center"/>
              <w:rPr>
                <w:rFonts w:cs="Arial"/>
                <w:b/>
              </w:rPr>
              <w:pPrChange w:id="3873" w:author="jamie.lizarraga" w:date="2012-06-18T10:57:00Z">
                <w:pPr>
                  <w:jc w:val="center"/>
                </w:pPr>
              </w:pPrChange>
            </w:pPr>
            <w:r w:rsidRPr="00EA06E3">
              <w:rPr>
                <w:rFonts w:cs="Arial"/>
              </w:rPr>
              <w:t>500</w:t>
            </w:r>
          </w:p>
        </w:tc>
      </w:tr>
      <w:tr w:rsidR="009D3738" w:rsidRPr="00EA06E3" w:rsidTr="0073006B">
        <w:trPr>
          <w:cantSplit/>
          <w:jc w:val="center"/>
          <w:trPrChange w:id="3874" w:author="jamie.lizarraga" w:date="2012-06-18T10:57:00Z">
            <w:trPr>
              <w:cantSplit/>
              <w:jc w:val="center"/>
            </w:trPr>
          </w:trPrChange>
        </w:trPr>
        <w:tc>
          <w:tcPr>
            <w:tcW w:w="2358" w:type="dxa"/>
            <w:vAlign w:val="center"/>
            <w:tcPrChange w:id="3875" w:author="jamie.lizarraga" w:date="2012-06-18T10:57:00Z">
              <w:tcPr>
                <w:tcW w:w="2358" w:type="dxa"/>
              </w:tcPr>
            </w:tcPrChange>
          </w:tcPr>
          <w:p w:rsidR="00352FBB" w:rsidRDefault="009D3738">
            <w:pPr>
              <w:spacing w:after="0"/>
              <w:jc w:val="center"/>
              <w:rPr>
                <w:rFonts w:cs="Arial"/>
                <w:b/>
              </w:rPr>
              <w:pPrChange w:id="3876" w:author="jamie.lizarraga" w:date="2012-06-18T10:57:00Z">
                <w:pPr>
                  <w:jc w:val="center"/>
                </w:pPr>
              </w:pPrChange>
            </w:pPr>
            <w:r w:rsidRPr="00EA06E3">
              <w:rPr>
                <w:rFonts w:cs="Arial"/>
              </w:rPr>
              <w:t>Conveyor Angle</w:t>
            </w:r>
          </w:p>
        </w:tc>
        <w:tc>
          <w:tcPr>
            <w:tcW w:w="5040" w:type="dxa"/>
            <w:gridSpan w:val="2"/>
            <w:vAlign w:val="center"/>
            <w:tcPrChange w:id="3877" w:author="jamie.lizarraga" w:date="2012-06-18T10:57:00Z">
              <w:tcPr>
                <w:tcW w:w="5040" w:type="dxa"/>
                <w:gridSpan w:val="2"/>
              </w:tcPr>
            </w:tcPrChange>
          </w:tcPr>
          <w:p w:rsidR="00352FBB" w:rsidRDefault="009D3738">
            <w:pPr>
              <w:spacing w:after="0"/>
              <w:jc w:val="center"/>
              <w:rPr>
                <w:rFonts w:cs="Arial"/>
                <w:b/>
              </w:rPr>
              <w:pPrChange w:id="3878" w:author="jamie.lizarraga" w:date="2012-06-18T10:57:00Z">
                <w:pPr>
                  <w:jc w:val="center"/>
                </w:pPr>
              </w:pPrChange>
            </w:pPr>
            <w:r w:rsidRPr="00EA06E3">
              <w:rPr>
                <w:rFonts w:cs="Arial"/>
              </w:rPr>
              <w:t>7 degree angle from the horizontal plane</w:t>
            </w:r>
          </w:p>
        </w:tc>
      </w:tr>
      <w:tr w:rsidR="009D3738" w:rsidRPr="00EA06E3" w:rsidTr="0073006B">
        <w:trPr>
          <w:cantSplit/>
          <w:jc w:val="center"/>
          <w:trPrChange w:id="3879" w:author="jamie.lizarraga" w:date="2012-06-18T10:57:00Z">
            <w:trPr>
              <w:cantSplit/>
              <w:jc w:val="center"/>
            </w:trPr>
          </w:trPrChange>
        </w:trPr>
        <w:tc>
          <w:tcPr>
            <w:tcW w:w="2358" w:type="dxa"/>
            <w:vAlign w:val="center"/>
            <w:tcPrChange w:id="3880" w:author="jamie.lizarraga" w:date="2012-06-18T10:57:00Z">
              <w:tcPr>
                <w:tcW w:w="2358" w:type="dxa"/>
              </w:tcPr>
            </w:tcPrChange>
          </w:tcPr>
          <w:p w:rsidR="00352FBB" w:rsidRDefault="009D3738">
            <w:pPr>
              <w:spacing w:after="0"/>
              <w:jc w:val="center"/>
              <w:rPr>
                <w:rFonts w:cs="Arial"/>
                <w:b/>
              </w:rPr>
              <w:pPrChange w:id="3881" w:author="jamie.lizarraga" w:date="2012-06-18T10:57:00Z">
                <w:pPr>
                  <w:jc w:val="center"/>
                </w:pPr>
              </w:pPrChange>
            </w:pPr>
            <w:r w:rsidRPr="00EA06E3">
              <w:rPr>
                <w:rFonts w:cs="Arial"/>
              </w:rPr>
              <w:t>Process Time</w:t>
            </w:r>
          </w:p>
        </w:tc>
        <w:tc>
          <w:tcPr>
            <w:tcW w:w="5040" w:type="dxa"/>
            <w:gridSpan w:val="2"/>
            <w:vAlign w:val="center"/>
            <w:tcPrChange w:id="3882" w:author="jamie.lizarraga" w:date="2012-06-18T10:57:00Z">
              <w:tcPr>
                <w:tcW w:w="5040" w:type="dxa"/>
                <w:gridSpan w:val="2"/>
              </w:tcPr>
            </w:tcPrChange>
          </w:tcPr>
          <w:p w:rsidR="00352FBB" w:rsidRDefault="009D3738">
            <w:pPr>
              <w:keepNext/>
              <w:spacing w:after="0"/>
              <w:jc w:val="center"/>
              <w:rPr>
                <w:rFonts w:cs="Arial"/>
                <w:b/>
              </w:rPr>
              <w:pPrChange w:id="3883" w:author="jamie.lizarraga" w:date="2012-06-18T10:57:00Z">
                <w:pPr>
                  <w:jc w:val="center"/>
                </w:pPr>
              </w:pPrChange>
            </w:pPr>
            <w:r w:rsidRPr="00EA06E3">
              <w:rPr>
                <w:rFonts w:cs="Arial"/>
              </w:rPr>
              <w:t>4 to 9 minutes</w:t>
            </w:r>
          </w:p>
        </w:tc>
      </w:tr>
    </w:tbl>
    <w:p w:rsidR="00352FBB" w:rsidRDefault="00762FA4">
      <w:pPr>
        <w:pStyle w:val="Caption"/>
        <w:spacing w:after="0"/>
        <w:rPr>
          <w:ins w:id="3884" w:author="aaron.wiest" w:date="2012-06-11T15:46:00Z"/>
        </w:rPr>
        <w:pPrChange w:id="3885" w:author="jamie.lizarraga" w:date="2012-06-18T10:57:00Z">
          <w:pPr>
            <w:pStyle w:val="Caption"/>
          </w:pPr>
        </w:pPrChange>
      </w:pPr>
      <w:bookmarkStart w:id="3886" w:name="_Ref327192957"/>
      <w:ins w:id="3887" w:author="aaron.wiest" w:date="2012-06-11T15:46:00Z">
        <w:r>
          <w:t xml:space="preserve">Table </w:t>
        </w:r>
      </w:ins>
      <w:ins w:id="3888" w:author="aaron.wiest" w:date="2012-06-11T16:02:00Z">
        <w:r w:rsidR="006E225D">
          <w:t>5</w:t>
        </w:r>
        <w:r w:rsidR="006E225D">
          <w:noBreakHyphen/>
        </w:r>
      </w:ins>
      <w:ins w:id="3889" w:author="aaron.wiest" w:date="2012-07-17T10:32:00Z">
        <w:r w:rsidR="00751E16">
          <w:fldChar w:fldCharType="begin"/>
        </w:r>
        <w:r w:rsidR="00101770">
          <w:instrText xml:space="preserve"> STYLEREF 1 \s </w:instrText>
        </w:r>
      </w:ins>
      <w:r w:rsidR="00751E16">
        <w:fldChar w:fldCharType="separate"/>
      </w:r>
      <w:r w:rsidR="00101770">
        <w:t>5</w:t>
      </w:r>
      <w:ins w:id="3890" w:author="aaron.wiest" w:date="2012-07-17T10:32:00Z">
        <w:r w:rsidR="00751E16">
          <w:fldChar w:fldCharType="end"/>
        </w:r>
        <w:r w:rsidR="00101770">
          <w:noBreakHyphen/>
        </w:r>
        <w:r w:rsidR="00751E16">
          <w:fldChar w:fldCharType="begin"/>
        </w:r>
        <w:r w:rsidR="00101770">
          <w:instrText xml:space="preserve"> SEQ Table \* ARABIC \s 1 </w:instrText>
        </w:r>
      </w:ins>
      <w:r w:rsidR="00751E16">
        <w:fldChar w:fldCharType="separate"/>
      </w:r>
      <w:ins w:id="3891" w:author="aaron.wiest" w:date="2012-07-17T10:32:00Z">
        <w:r w:rsidR="00101770">
          <w:t>2</w:t>
        </w:r>
        <w:r w:rsidR="00751E16">
          <w:fldChar w:fldCharType="end"/>
        </w:r>
      </w:ins>
      <w:bookmarkEnd w:id="3886"/>
      <w:ins w:id="3892" w:author="aaron.wiest" w:date="2012-06-11T15:46:00Z">
        <w:r>
          <w:t xml:space="preserve"> Wavesolder Conditions</w:t>
        </w:r>
      </w:ins>
    </w:p>
    <w:p w:rsidR="00352FBB" w:rsidRDefault="009D3738">
      <w:pPr>
        <w:pStyle w:val="Heading3"/>
        <w:rPr>
          <w:del w:id="3893" w:author="aaron.wiest" w:date="2012-06-11T15:47:00Z"/>
        </w:rPr>
        <w:pPrChange w:id="3894" w:author="aaron.wiest" w:date="2012-07-17T09:56:00Z">
          <w:pPr>
            <w:pStyle w:val="Caption"/>
          </w:pPr>
        </w:pPrChange>
      </w:pPr>
      <w:del w:id="3895" w:author="aaron.wiest" w:date="2012-06-11T15:47:00Z">
        <w:r w:rsidRPr="00EA06E3" w:rsidDel="00762FA4">
          <w:delText>Table A-2  Wavesolder Conditions</w:delText>
        </w:r>
        <w:bookmarkStart w:id="3896" w:name="_Toc327194327"/>
        <w:bookmarkStart w:id="3897" w:name="_Toc330231529"/>
        <w:bookmarkStart w:id="3898" w:name="_Toc330231903"/>
        <w:bookmarkStart w:id="3899" w:name="_Toc330232283"/>
        <w:bookmarkStart w:id="3900" w:name="_Toc330232656"/>
        <w:bookmarkStart w:id="3901" w:name="_Toc330233029"/>
        <w:bookmarkStart w:id="3902" w:name="_Toc330240096"/>
        <w:bookmarkStart w:id="3903" w:name="_Toc330240474"/>
        <w:bookmarkStart w:id="3904" w:name="_Toc330240857"/>
        <w:bookmarkStart w:id="3905" w:name="_Toc330241235"/>
        <w:bookmarkStart w:id="3906" w:name="_Toc330282508"/>
        <w:bookmarkEnd w:id="3896"/>
        <w:bookmarkEnd w:id="3897"/>
        <w:bookmarkEnd w:id="3898"/>
        <w:bookmarkEnd w:id="3899"/>
        <w:bookmarkEnd w:id="3900"/>
        <w:bookmarkEnd w:id="3901"/>
        <w:bookmarkEnd w:id="3902"/>
        <w:bookmarkEnd w:id="3903"/>
        <w:bookmarkEnd w:id="3904"/>
        <w:bookmarkEnd w:id="3905"/>
        <w:bookmarkEnd w:id="3906"/>
      </w:del>
    </w:p>
    <w:p w:rsidR="00352FBB" w:rsidRDefault="009D3738">
      <w:pPr>
        <w:pStyle w:val="Heading3"/>
        <w:pPrChange w:id="3907" w:author="aaron.wiest" w:date="2012-07-17T09:56:00Z">
          <w:pPr>
            <w:pStyle w:val="Caption"/>
          </w:pPr>
        </w:pPrChange>
      </w:pPr>
      <w:bookmarkStart w:id="3908" w:name="_Ref327193021"/>
      <w:bookmarkStart w:id="3909" w:name="_Toc330282509"/>
      <w:r>
        <w:t>Post</w:t>
      </w:r>
      <w:ins w:id="3910" w:author="jamie.lizarraga" w:date="2012-06-14T08:58:00Z">
        <w:r w:rsidR="00CC511D">
          <w:t>-</w:t>
        </w:r>
      </w:ins>
      <w:del w:id="3911" w:author="jamie.lizarraga" w:date="2012-06-14T08:58:00Z">
        <w:r w:rsidRPr="00F73439" w:rsidDel="00CC511D">
          <w:rPr>
            <w:lang w:val="en-US"/>
          </w:rPr>
          <w:delText xml:space="preserve"> </w:delText>
        </w:r>
      </w:del>
      <w:proofErr w:type="spellStart"/>
      <w:r w:rsidRPr="00F73439">
        <w:rPr>
          <w:lang w:val="en-US"/>
        </w:rPr>
        <w:t>Wavesolder</w:t>
      </w:r>
      <w:proofErr w:type="spellEnd"/>
      <w:r>
        <w:t xml:space="preserve"> Cleaning</w:t>
      </w:r>
      <w:bookmarkEnd w:id="3908"/>
      <w:bookmarkEnd w:id="3909"/>
    </w:p>
    <w:p w:rsidR="009D3738" w:rsidRDefault="009D3738" w:rsidP="009D3738">
      <w:pPr>
        <w:rPr>
          <w:rFonts w:cs="Arial"/>
        </w:rPr>
      </w:pPr>
      <w:r w:rsidRPr="00EA06E3">
        <w:rPr>
          <w:rFonts w:cs="Arial"/>
        </w:rPr>
        <w:t xml:space="preserve">Subject the labels to an aqueous water cleaning process. </w:t>
      </w:r>
      <w:ins w:id="3912" w:author="jamie.lizarraga" w:date="2012-06-18T10:57:00Z">
        <w:r w:rsidR="00995E3C">
          <w:rPr>
            <w:rFonts w:cs="Arial"/>
          </w:rPr>
          <w:t xml:space="preserve"> </w:t>
        </w:r>
      </w:ins>
      <w:r w:rsidRPr="00EA06E3">
        <w:rPr>
          <w:rFonts w:cs="Arial"/>
        </w:rPr>
        <w:t xml:space="preserve">The substitution of other cleaners for the aqueous water cleaner may adversely affect the adhesive and/or bar code print quality of the labels. </w:t>
      </w:r>
      <w:del w:id="3913" w:author="aaron.wiest" w:date="2012-06-11T15:48:00Z">
        <w:r w:rsidRPr="00EA06E3" w:rsidDel="00762FA4">
          <w:rPr>
            <w:rFonts w:cs="Arial"/>
          </w:rPr>
          <w:delText>When such a substitution is necessary, the labels shall be inspected to meet all the requirements of Section A.2.4, after the Post</w:delText>
        </w:r>
        <w:r w:rsidRPr="00F73439" w:rsidDel="00762FA4">
          <w:rPr>
            <w:rFonts w:cs="Arial"/>
            <w:lang w:val="en-US"/>
          </w:rPr>
          <w:delText xml:space="preserve"> Wavesolder</w:delText>
        </w:r>
        <w:r w:rsidRPr="00EA06E3" w:rsidDel="00762FA4">
          <w:rPr>
            <w:rFonts w:cs="Arial"/>
          </w:rPr>
          <w:delText xml:space="preserve"> cleaning cycle.</w:delText>
        </w:r>
      </w:del>
      <w:ins w:id="3914" w:author="aaron.wiest" w:date="2012-06-11T15:48:00Z">
        <w:r w:rsidR="00762FA4" w:rsidRPr="00762FA4">
          <w:rPr>
            <w:rFonts w:cs="Arial"/>
          </w:rPr>
          <w:t xml:space="preserve"> </w:t>
        </w:r>
        <w:r w:rsidR="00762FA4">
          <w:rPr>
            <w:rFonts w:cs="Arial"/>
          </w:rPr>
          <w:t xml:space="preserve">At the end of the test, perform verification of the test labels as stated in clause </w:t>
        </w:r>
        <w:r w:rsidR="00751E16">
          <w:rPr>
            <w:rFonts w:cs="Arial"/>
          </w:rPr>
          <w:fldChar w:fldCharType="begin"/>
        </w:r>
        <w:r w:rsidR="00762FA4">
          <w:rPr>
            <w:rFonts w:cs="Arial"/>
          </w:rPr>
          <w:instrText xml:space="preserve"> REF _Ref214277098 \r \h </w:instrText>
        </w:r>
      </w:ins>
      <w:r w:rsidR="00751E16">
        <w:rPr>
          <w:rFonts w:cs="Arial"/>
        </w:rPr>
      </w:r>
      <w:ins w:id="3915" w:author="aaron.wiest" w:date="2012-06-11T15:48:00Z">
        <w:r w:rsidR="00751E16">
          <w:rPr>
            <w:rFonts w:cs="Arial"/>
          </w:rPr>
          <w:fldChar w:fldCharType="separate"/>
        </w:r>
      </w:ins>
      <w:ins w:id="3916" w:author="jamie.lizarraga" w:date="2012-06-15T07:58:00Z">
        <w:r w:rsidR="00B82FEF">
          <w:rPr>
            <w:rFonts w:cs="Arial"/>
          </w:rPr>
          <w:t>5.2</w:t>
        </w:r>
      </w:ins>
      <w:ins w:id="3917" w:author="aaron.wiest" w:date="2012-06-11T15:48:00Z">
        <w:r w:rsidR="00751E16">
          <w:rPr>
            <w:rFonts w:cs="Arial"/>
          </w:rPr>
          <w:fldChar w:fldCharType="end"/>
        </w:r>
        <w:r w:rsidR="00762FA4">
          <w:rPr>
            <w:rFonts w:cs="Arial"/>
          </w:rPr>
          <w:t xml:space="preserve"> to </w:t>
        </w:r>
      </w:ins>
      <w:ins w:id="3918" w:author="aaron.wiest" w:date="2012-07-16T22:03:00Z">
        <w:r w:rsidR="006C5DE2">
          <w:rPr>
            <w:rFonts w:cs="Arial"/>
          </w:rPr>
          <w:t>determine any degradation of the bar code</w:t>
        </w:r>
      </w:ins>
      <w:ins w:id="3919" w:author="aaron.wiest" w:date="2012-06-11T15:48:00Z">
        <w:r w:rsidR="00762FA4">
          <w:rPr>
            <w:rFonts w:cs="Arial"/>
          </w:rPr>
          <w:t xml:space="preserve">.  </w:t>
        </w:r>
        <w:r w:rsidR="00762FA4">
          <w:t xml:space="preserve">Examine the label to determine compliance to </w:t>
        </w:r>
      </w:ins>
      <w:ins w:id="3920" w:author="jamie.lizarraga" w:date="2012-06-19T11:53:00Z">
        <w:r w:rsidR="00C1694A">
          <w:t xml:space="preserve">clause </w:t>
        </w:r>
      </w:ins>
      <w:ins w:id="3921" w:author="aaron.wiest" w:date="2012-06-11T15:48:00Z">
        <w:r w:rsidR="00751E16">
          <w:fldChar w:fldCharType="begin"/>
        </w:r>
        <w:r w:rsidR="00762FA4">
          <w:instrText xml:space="preserve"> REF _Ref323817458 \r \h </w:instrText>
        </w:r>
      </w:ins>
      <w:ins w:id="3922" w:author="aaron.wiest" w:date="2012-06-11T15:48:00Z">
        <w:r w:rsidR="00751E16">
          <w:fldChar w:fldCharType="separate"/>
        </w:r>
      </w:ins>
      <w:ins w:id="3923" w:author="jamie.lizarraga" w:date="2012-06-15T07:58:00Z">
        <w:r w:rsidR="00B82FEF">
          <w:t>4.1.1.1</w:t>
        </w:r>
      </w:ins>
      <w:ins w:id="3924" w:author="aaron.wiest" w:date="2012-06-11T15:48:00Z">
        <w:r w:rsidR="00751E16">
          <w:fldChar w:fldCharType="end"/>
        </w:r>
        <w:r w:rsidR="00762FA4">
          <w:t>.</w:t>
        </w:r>
      </w:ins>
      <w:ins w:id="3925" w:author="aaron.wiest" w:date="2012-07-16T22:06:00Z">
        <w:r w:rsidR="006C5DE2">
          <w:t xml:space="preserve">  Adhesion strength may also be measured as described in clause </w:t>
        </w:r>
        <w:r w:rsidR="00751E16">
          <w:fldChar w:fldCharType="begin"/>
        </w:r>
        <w:r w:rsidR="006C5DE2">
          <w:instrText xml:space="preserve"> REF _Ref323647039 \r \h </w:instrText>
        </w:r>
      </w:ins>
      <w:ins w:id="3926" w:author="aaron.wiest" w:date="2012-07-16T22:06:00Z">
        <w:r w:rsidR="00751E16">
          <w:fldChar w:fldCharType="separate"/>
        </w:r>
        <w:r w:rsidR="006C5DE2">
          <w:t>5.6.3</w:t>
        </w:r>
        <w:r w:rsidR="00751E16">
          <w:fldChar w:fldCharType="end"/>
        </w:r>
        <w:r w:rsidR="006C5DE2">
          <w:t>.</w:t>
        </w:r>
      </w:ins>
    </w:p>
    <w:p w:rsidR="00352FBB" w:rsidRDefault="009D3738">
      <w:pPr>
        <w:pStyle w:val="Heading2"/>
        <w:rPr>
          <w:del w:id="3927" w:author="aaron.wiest" w:date="2012-05-01T14:37:00Z"/>
        </w:rPr>
        <w:pPrChange w:id="3928" w:author="aaron.wiest" w:date="2012-06-11T16:11:00Z">
          <w:pPr>
            <w:pStyle w:val="Heading4"/>
          </w:pPr>
        </w:pPrChange>
      </w:pPr>
      <w:bookmarkStart w:id="3929" w:name="_Ref214354681"/>
      <w:bookmarkStart w:id="3930" w:name="_Toc323882741"/>
      <w:bookmarkStart w:id="3931" w:name="_Toc327174314"/>
      <w:bookmarkStart w:id="3932" w:name="_Toc327193393"/>
      <w:commentRangeStart w:id="3933"/>
      <w:del w:id="3934" w:author="aaron.wiest" w:date="2012-05-01T14:37:00Z">
        <w:r w:rsidDel="002A7E29">
          <w:lastRenderedPageBreak/>
          <w:delText>Abrasion Test</w:delText>
        </w:r>
      </w:del>
      <w:bookmarkStart w:id="3935" w:name="_Toc323881578"/>
      <w:bookmarkStart w:id="3936" w:name="_Toc323881725"/>
      <w:bookmarkStart w:id="3937" w:name="_Toc323881893"/>
      <w:bookmarkStart w:id="3938" w:name="_Toc323882072"/>
      <w:bookmarkStart w:id="3939" w:name="_Toc323882221"/>
      <w:bookmarkStart w:id="3940" w:name="_Toc323882393"/>
      <w:bookmarkStart w:id="3941" w:name="_Toc323882543"/>
      <w:bookmarkStart w:id="3942" w:name="_Toc327194329"/>
      <w:bookmarkStart w:id="3943" w:name="_Toc330231531"/>
      <w:bookmarkStart w:id="3944" w:name="_Toc330231905"/>
      <w:bookmarkStart w:id="3945" w:name="_Toc330232285"/>
      <w:bookmarkStart w:id="3946" w:name="_Toc330232658"/>
      <w:bookmarkStart w:id="3947" w:name="_Toc330233031"/>
      <w:bookmarkStart w:id="3948" w:name="_Toc330240098"/>
      <w:bookmarkStart w:id="3949" w:name="_Toc330240476"/>
      <w:bookmarkStart w:id="3950" w:name="_Toc330240859"/>
      <w:bookmarkStart w:id="3951" w:name="_Toc330241237"/>
      <w:bookmarkStart w:id="3952" w:name="_Toc330282510"/>
      <w:bookmarkEnd w:id="3929"/>
      <w:commentRangeEnd w:id="3933"/>
      <w:r w:rsidR="002A7E29">
        <w:rPr>
          <w:rStyle w:val="CommentReference"/>
          <w:b w:val="0"/>
        </w:rPr>
        <w:commentReference w:id="3933"/>
      </w:r>
      <w:bookmarkEnd w:id="3930"/>
      <w:bookmarkEnd w:id="3931"/>
      <w:bookmarkEnd w:id="3932"/>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p>
    <w:p w:rsidR="00352FBB" w:rsidRDefault="009D3738">
      <w:pPr>
        <w:pStyle w:val="Heading2"/>
        <w:rPr>
          <w:del w:id="3953" w:author="aaron.wiest" w:date="2012-05-01T14:37:00Z"/>
        </w:rPr>
        <w:pPrChange w:id="3954" w:author="aaron.wiest" w:date="2012-06-11T16:11:00Z">
          <w:pPr>
            <w:pStyle w:val="BodyText"/>
          </w:pPr>
        </w:pPrChange>
      </w:pPr>
      <w:del w:id="3955" w:author="aaron.wiest" w:date="2012-05-01T14:37:00Z">
        <w:r w:rsidRPr="006E5E60" w:rsidDel="002A7E29">
          <w:delText>The apparatus shall consist of a Tester as described in ASTM D 5181</w:delText>
        </w:r>
        <w:r w:rsidDel="002A7E29">
          <w:delText xml:space="preserve"> the </w:delText>
        </w:r>
        <w:r w:rsidRPr="006E5E60" w:rsidDel="002A7E29">
          <w:delText>GA-CAT Comprehensive Abrasion</w:delText>
        </w:r>
        <w:r w:rsidDel="002A7E29">
          <w:delText xml:space="preserve"> tester and the</w:delText>
        </w:r>
        <w:r w:rsidRPr="00907469" w:rsidDel="002A7E29">
          <w:delText xml:space="preserve"> Taber </w:delText>
        </w:r>
        <w:r w:rsidDel="002A7E29">
          <w:delText xml:space="preserve">Abrasion </w:delText>
        </w:r>
        <w:r w:rsidRPr="00907469" w:rsidDel="002A7E29">
          <w:delText>Tester</w:delText>
        </w:r>
        <w:r w:rsidDel="002A7E29">
          <w:delText xml:space="preserve"> are two such apparatus</w:delText>
        </w:r>
        <w:r w:rsidRPr="00907469" w:rsidDel="002A7E29">
          <w:delText>.</w:delText>
        </w:r>
        <w:bookmarkStart w:id="3956" w:name="_Toc323881579"/>
        <w:bookmarkStart w:id="3957" w:name="_Toc323881726"/>
        <w:bookmarkStart w:id="3958" w:name="_Toc323881894"/>
        <w:bookmarkStart w:id="3959" w:name="_Toc323882073"/>
        <w:bookmarkStart w:id="3960" w:name="_Toc323882222"/>
        <w:bookmarkStart w:id="3961" w:name="_Toc323882394"/>
        <w:bookmarkStart w:id="3962" w:name="_Toc323882544"/>
        <w:bookmarkStart w:id="3963" w:name="_Toc327194330"/>
        <w:bookmarkStart w:id="3964" w:name="_Toc330231532"/>
        <w:bookmarkStart w:id="3965" w:name="_Toc330231906"/>
        <w:bookmarkStart w:id="3966" w:name="_Toc330232286"/>
        <w:bookmarkStart w:id="3967" w:name="_Toc330232659"/>
        <w:bookmarkStart w:id="3968" w:name="_Toc330233032"/>
        <w:bookmarkStart w:id="3969" w:name="_Toc330240099"/>
        <w:bookmarkStart w:id="3970" w:name="_Toc330240477"/>
        <w:bookmarkStart w:id="3971" w:name="_Toc330240860"/>
        <w:bookmarkStart w:id="3972" w:name="_Toc330241238"/>
        <w:bookmarkStart w:id="3973" w:name="_Toc330282511"/>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del>
    </w:p>
    <w:p w:rsidR="00352FBB" w:rsidRDefault="00352FBB">
      <w:pPr>
        <w:pStyle w:val="Heading2"/>
        <w:rPr>
          <w:del w:id="3974" w:author="aaron.wiest" w:date="2012-05-01T14:37:00Z"/>
        </w:rPr>
        <w:pPrChange w:id="3975" w:author="aaron.wiest" w:date="2012-06-11T16:11:00Z">
          <w:pPr>
            <w:pStyle w:val="BodyText"/>
          </w:pPr>
        </w:pPrChange>
      </w:pPr>
      <w:bookmarkStart w:id="3976" w:name="_Toc323881580"/>
      <w:bookmarkStart w:id="3977" w:name="_Toc323881727"/>
      <w:bookmarkStart w:id="3978" w:name="_Toc323881895"/>
      <w:bookmarkStart w:id="3979" w:name="_Toc323882074"/>
      <w:bookmarkStart w:id="3980" w:name="_Toc323882223"/>
      <w:bookmarkStart w:id="3981" w:name="_Toc323882395"/>
      <w:bookmarkStart w:id="3982" w:name="_Toc323882545"/>
      <w:bookmarkStart w:id="3983" w:name="_Toc327194331"/>
      <w:bookmarkStart w:id="3984" w:name="_Toc330231533"/>
      <w:bookmarkStart w:id="3985" w:name="_Toc330231907"/>
      <w:bookmarkStart w:id="3986" w:name="_Toc330232287"/>
      <w:bookmarkStart w:id="3987" w:name="_Toc330232660"/>
      <w:bookmarkStart w:id="3988" w:name="_Toc330233033"/>
      <w:bookmarkStart w:id="3989" w:name="_Toc330240100"/>
      <w:bookmarkStart w:id="3990" w:name="_Toc330240478"/>
      <w:bookmarkStart w:id="3991" w:name="_Toc330240861"/>
      <w:bookmarkStart w:id="3992" w:name="_Toc330241239"/>
      <w:bookmarkStart w:id="3993" w:name="_Toc330282512"/>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p>
    <w:p w:rsidR="00352FBB" w:rsidRDefault="009D3738">
      <w:pPr>
        <w:pStyle w:val="Heading2"/>
        <w:rPr>
          <w:del w:id="3994" w:author="aaron.wiest" w:date="2012-05-01T14:37:00Z"/>
        </w:rPr>
        <w:pPrChange w:id="3995" w:author="aaron.wiest" w:date="2012-06-11T16:11:00Z">
          <w:pPr>
            <w:pStyle w:val="BodyText"/>
          </w:pPr>
        </w:pPrChange>
      </w:pPr>
      <w:bookmarkStart w:id="3996" w:name="_Toc323882742"/>
      <w:bookmarkStart w:id="3997" w:name="_Toc327174315"/>
      <w:bookmarkStart w:id="3998" w:name="_Toc327193394"/>
      <w:del w:id="3999" w:author="aaron.wiest" w:date="2012-05-01T14:37:00Z">
        <w:r w:rsidDel="002A7E29">
          <w:delText>Using the Teledyne Taber</w:delText>
        </w:r>
        <w:r w:rsidRPr="00F73439" w:rsidDel="002A7E29">
          <w:rPr>
            <w:lang w:val="en-US"/>
          </w:rPr>
          <w:delText xml:space="preserve"> Abraiser</w:delText>
        </w:r>
        <w:bookmarkStart w:id="4000" w:name="_Toc323881581"/>
        <w:bookmarkStart w:id="4001" w:name="_Toc323881728"/>
        <w:bookmarkStart w:id="4002" w:name="_Toc323881896"/>
        <w:bookmarkStart w:id="4003" w:name="_Toc323882075"/>
        <w:bookmarkStart w:id="4004" w:name="_Toc323882224"/>
        <w:bookmarkStart w:id="4005" w:name="_Toc323882396"/>
        <w:bookmarkStart w:id="4006" w:name="_Toc323882546"/>
        <w:bookmarkStart w:id="4007" w:name="_Toc327194332"/>
        <w:bookmarkStart w:id="4008" w:name="_Toc330231534"/>
        <w:bookmarkStart w:id="4009" w:name="_Toc330231908"/>
        <w:bookmarkStart w:id="4010" w:name="_Toc330232288"/>
        <w:bookmarkStart w:id="4011" w:name="_Toc330232661"/>
        <w:bookmarkStart w:id="4012" w:name="_Toc330233034"/>
        <w:bookmarkStart w:id="4013" w:name="_Toc330240101"/>
        <w:bookmarkStart w:id="4014" w:name="_Toc330240479"/>
        <w:bookmarkStart w:id="4015" w:name="_Toc330240862"/>
        <w:bookmarkStart w:id="4016" w:name="_Toc330241240"/>
        <w:bookmarkStart w:id="4017" w:name="_Toc330282513"/>
        <w:bookmarkEnd w:id="3996"/>
        <w:bookmarkEnd w:id="3997"/>
        <w:bookmarkEnd w:id="3998"/>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del>
    </w:p>
    <w:p w:rsidR="00352FBB" w:rsidRDefault="009D3738">
      <w:pPr>
        <w:pStyle w:val="Heading2"/>
        <w:rPr>
          <w:del w:id="4018" w:author="aaron.wiest" w:date="2012-05-01T14:37:00Z"/>
        </w:rPr>
        <w:pPrChange w:id="4019" w:author="aaron.wiest" w:date="2012-06-11T16:11:00Z">
          <w:pPr/>
        </w:pPrChange>
      </w:pPr>
      <w:del w:id="4020" w:author="aaron.wiest" w:date="2012-05-01T14:37:00Z">
        <w:r w:rsidRPr="00EA06E3" w:rsidDel="002A7E29">
          <w:delText>The Teledyne Taber</w:delText>
        </w:r>
        <w:r w:rsidRPr="00F73439" w:rsidDel="002A7E29">
          <w:rPr>
            <w:lang w:val="en-US"/>
          </w:rPr>
          <w:delText xml:space="preserve"> Abraiser</w:delText>
        </w:r>
        <w:r w:rsidRPr="00EA06E3" w:rsidDel="002A7E29">
          <w:delText xml:space="preserve"> has been found to be a suitable apparatus for abrasion testing. The components needed f</w:delText>
        </w:r>
        <w:r w:rsidDel="002A7E29">
          <w:delText>or this abrasion procedure are:</w:delText>
        </w:r>
        <w:bookmarkStart w:id="4021" w:name="_Toc323881582"/>
        <w:bookmarkStart w:id="4022" w:name="_Toc323881729"/>
        <w:bookmarkStart w:id="4023" w:name="_Toc323881897"/>
        <w:bookmarkStart w:id="4024" w:name="_Toc323882076"/>
        <w:bookmarkStart w:id="4025" w:name="_Toc323882225"/>
        <w:bookmarkStart w:id="4026" w:name="_Toc323882397"/>
        <w:bookmarkStart w:id="4027" w:name="_Toc323882547"/>
        <w:bookmarkStart w:id="4028" w:name="_Toc327194333"/>
        <w:bookmarkStart w:id="4029" w:name="_Toc330231535"/>
        <w:bookmarkStart w:id="4030" w:name="_Toc330231909"/>
        <w:bookmarkStart w:id="4031" w:name="_Toc330232289"/>
        <w:bookmarkStart w:id="4032" w:name="_Toc330232662"/>
        <w:bookmarkStart w:id="4033" w:name="_Toc330233035"/>
        <w:bookmarkStart w:id="4034" w:name="_Toc330240102"/>
        <w:bookmarkStart w:id="4035" w:name="_Toc330240480"/>
        <w:bookmarkStart w:id="4036" w:name="_Toc330240863"/>
        <w:bookmarkStart w:id="4037" w:name="_Toc330241241"/>
        <w:bookmarkStart w:id="4038" w:name="_Toc330282514"/>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del>
    </w:p>
    <w:p w:rsidR="00352FBB" w:rsidRDefault="009D3738">
      <w:pPr>
        <w:pStyle w:val="Heading2"/>
        <w:rPr>
          <w:del w:id="4039" w:author="aaron.wiest" w:date="2012-05-01T14:37:00Z"/>
        </w:rPr>
        <w:pPrChange w:id="4040" w:author="aaron.wiest" w:date="2012-06-11T16:11:00Z">
          <w:pPr>
            <w:keepNext/>
            <w:numPr>
              <w:numId w:val="7"/>
            </w:numPr>
            <w:tabs>
              <w:tab w:val="num" w:pos="360"/>
            </w:tabs>
            <w:spacing w:after="0" w:line="240" w:lineRule="auto"/>
            <w:ind w:left="360" w:hanging="360"/>
            <w:jc w:val="left"/>
          </w:pPr>
        </w:pPrChange>
      </w:pPr>
      <w:del w:id="4041" w:author="aaron.wiest" w:date="2012-05-01T14:37:00Z">
        <w:r w:rsidRPr="00EA06E3" w:rsidDel="002A7E29">
          <w:delText>Specimen Holder E100-125.</w:delText>
        </w:r>
        <w:bookmarkStart w:id="4042" w:name="_Toc323881583"/>
        <w:bookmarkStart w:id="4043" w:name="_Toc323881730"/>
        <w:bookmarkStart w:id="4044" w:name="_Toc323881898"/>
        <w:bookmarkStart w:id="4045" w:name="_Toc323882077"/>
        <w:bookmarkStart w:id="4046" w:name="_Toc323882226"/>
        <w:bookmarkStart w:id="4047" w:name="_Toc323882398"/>
        <w:bookmarkStart w:id="4048" w:name="_Toc323882548"/>
        <w:bookmarkStart w:id="4049" w:name="_Toc327194334"/>
        <w:bookmarkStart w:id="4050" w:name="_Toc330231536"/>
        <w:bookmarkStart w:id="4051" w:name="_Toc330231910"/>
        <w:bookmarkStart w:id="4052" w:name="_Toc330232290"/>
        <w:bookmarkStart w:id="4053" w:name="_Toc330232663"/>
        <w:bookmarkStart w:id="4054" w:name="_Toc330233036"/>
        <w:bookmarkStart w:id="4055" w:name="_Toc330240103"/>
        <w:bookmarkStart w:id="4056" w:name="_Toc330240481"/>
        <w:bookmarkStart w:id="4057" w:name="_Toc330240864"/>
        <w:bookmarkStart w:id="4058" w:name="_Toc330241242"/>
        <w:bookmarkStart w:id="4059" w:name="_Toc330282515"/>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del>
    </w:p>
    <w:p w:rsidR="00352FBB" w:rsidRDefault="009D3738">
      <w:pPr>
        <w:pStyle w:val="Heading2"/>
        <w:rPr>
          <w:del w:id="4060" w:author="aaron.wiest" w:date="2012-05-01T14:37:00Z"/>
        </w:rPr>
        <w:pPrChange w:id="4061" w:author="aaron.wiest" w:date="2012-06-11T16:11:00Z">
          <w:pPr>
            <w:keepNext/>
            <w:numPr>
              <w:numId w:val="7"/>
            </w:numPr>
            <w:tabs>
              <w:tab w:val="num" w:pos="360"/>
            </w:tabs>
            <w:spacing w:after="0" w:line="240" w:lineRule="auto"/>
            <w:ind w:left="360" w:hanging="360"/>
            <w:jc w:val="left"/>
          </w:pPr>
        </w:pPrChange>
      </w:pPr>
      <w:del w:id="4062" w:author="aaron.wiest" w:date="2012-05-01T14:37:00Z">
        <w:r w:rsidRPr="00EA06E3" w:rsidDel="002A7E29">
          <w:delText>Specimen Plate S-16.</w:delText>
        </w:r>
        <w:bookmarkStart w:id="4063" w:name="_Toc323881584"/>
        <w:bookmarkStart w:id="4064" w:name="_Toc323881731"/>
        <w:bookmarkStart w:id="4065" w:name="_Toc323881899"/>
        <w:bookmarkStart w:id="4066" w:name="_Toc323882078"/>
        <w:bookmarkStart w:id="4067" w:name="_Toc323882227"/>
        <w:bookmarkStart w:id="4068" w:name="_Toc323882399"/>
        <w:bookmarkStart w:id="4069" w:name="_Toc323882549"/>
        <w:bookmarkStart w:id="4070" w:name="_Toc327194335"/>
        <w:bookmarkStart w:id="4071" w:name="_Toc330231537"/>
        <w:bookmarkStart w:id="4072" w:name="_Toc330231911"/>
        <w:bookmarkStart w:id="4073" w:name="_Toc330232291"/>
        <w:bookmarkStart w:id="4074" w:name="_Toc330232664"/>
        <w:bookmarkStart w:id="4075" w:name="_Toc330233037"/>
        <w:bookmarkStart w:id="4076" w:name="_Toc330240104"/>
        <w:bookmarkStart w:id="4077" w:name="_Toc330240482"/>
        <w:bookmarkStart w:id="4078" w:name="_Toc330240865"/>
        <w:bookmarkStart w:id="4079" w:name="_Toc330241243"/>
        <w:bookmarkStart w:id="4080" w:name="_Toc330282516"/>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del>
    </w:p>
    <w:p w:rsidR="00352FBB" w:rsidRDefault="009D3738">
      <w:pPr>
        <w:pStyle w:val="Heading2"/>
        <w:rPr>
          <w:del w:id="4081" w:author="aaron.wiest" w:date="2012-05-01T14:37:00Z"/>
        </w:rPr>
        <w:pPrChange w:id="4082" w:author="aaron.wiest" w:date="2012-06-11T16:11:00Z">
          <w:pPr>
            <w:pStyle w:val="ItemNumb"/>
            <w:keepNext/>
            <w:numPr>
              <w:numId w:val="7"/>
            </w:numPr>
          </w:pPr>
        </w:pPrChange>
      </w:pPr>
      <w:del w:id="4083" w:author="aaron.wiest" w:date="2012-05-01T14:37:00Z">
        <w:r w:rsidRPr="00EA06E3" w:rsidDel="002A7E29">
          <w:delText>Abrading Wheel CS-10.</w:delText>
        </w:r>
        <w:bookmarkStart w:id="4084" w:name="_Toc323881585"/>
        <w:bookmarkStart w:id="4085" w:name="_Toc323881732"/>
        <w:bookmarkStart w:id="4086" w:name="_Toc323881900"/>
        <w:bookmarkStart w:id="4087" w:name="_Toc323882079"/>
        <w:bookmarkStart w:id="4088" w:name="_Toc323882228"/>
        <w:bookmarkStart w:id="4089" w:name="_Toc323882400"/>
        <w:bookmarkStart w:id="4090" w:name="_Toc323882550"/>
        <w:bookmarkStart w:id="4091" w:name="_Toc327194336"/>
        <w:bookmarkStart w:id="4092" w:name="_Toc330231538"/>
        <w:bookmarkStart w:id="4093" w:name="_Toc330231912"/>
        <w:bookmarkStart w:id="4094" w:name="_Toc330232292"/>
        <w:bookmarkStart w:id="4095" w:name="_Toc330232665"/>
        <w:bookmarkStart w:id="4096" w:name="_Toc330233038"/>
        <w:bookmarkStart w:id="4097" w:name="_Toc330240105"/>
        <w:bookmarkStart w:id="4098" w:name="_Toc330240483"/>
        <w:bookmarkStart w:id="4099" w:name="_Toc330240866"/>
        <w:bookmarkStart w:id="4100" w:name="_Toc330241244"/>
        <w:bookmarkStart w:id="4101" w:name="_Toc330282517"/>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del>
    </w:p>
    <w:p w:rsidR="00352FBB" w:rsidRDefault="00352FBB">
      <w:pPr>
        <w:pStyle w:val="Heading2"/>
        <w:rPr>
          <w:del w:id="4102" w:author="aaron.wiest" w:date="2012-05-01T14:37:00Z"/>
        </w:rPr>
        <w:pPrChange w:id="4103" w:author="aaron.wiest" w:date="2012-06-11T16:11:00Z">
          <w:pPr/>
        </w:pPrChange>
      </w:pPr>
      <w:bookmarkStart w:id="4104" w:name="_Toc323881586"/>
      <w:bookmarkStart w:id="4105" w:name="_Toc323881733"/>
      <w:bookmarkStart w:id="4106" w:name="_Toc323881901"/>
      <w:bookmarkStart w:id="4107" w:name="_Toc323882080"/>
      <w:bookmarkStart w:id="4108" w:name="_Toc323882229"/>
      <w:bookmarkStart w:id="4109" w:name="_Toc323882401"/>
      <w:bookmarkStart w:id="4110" w:name="_Toc323882551"/>
      <w:bookmarkStart w:id="4111" w:name="_Toc327194337"/>
      <w:bookmarkStart w:id="4112" w:name="_Toc330231539"/>
      <w:bookmarkStart w:id="4113" w:name="_Toc330231913"/>
      <w:bookmarkStart w:id="4114" w:name="_Toc330232293"/>
      <w:bookmarkStart w:id="4115" w:name="_Toc330232666"/>
      <w:bookmarkStart w:id="4116" w:name="_Toc330233039"/>
      <w:bookmarkStart w:id="4117" w:name="_Toc330240106"/>
      <w:bookmarkStart w:id="4118" w:name="_Toc330240484"/>
      <w:bookmarkStart w:id="4119" w:name="_Toc330240867"/>
      <w:bookmarkStart w:id="4120" w:name="_Toc330241245"/>
      <w:bookmarkStart w:id="4121" w:name="_Toc330282518"/>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p>
    <w:p w:rsidR="00352FBB" w:rsidRDefault="009D3738">
      <w:pPr>
        <w:pStyle w:val="Heading2"/>
        <w:rPr>
          <w:del w:id="4122" w:author="aaron.wiest" w:date="2012-05-01T14:37:00Z"/>
        </w:rPr>
        <w:pPrChange w:id="4123" w:author="aaron.wiest" w:date="2012-06-11T16:11:00Z">
          <w:pPr>
            <w:pStyle w:val="ItemNumb"/>
            <w:numPr>
              <w:numId w:val="6"/>
            </w:numPr>
          </w:pPr>
        </w:pPrChange>
      </w:pPr>
      <w:del w:id="4124" w:author="aaron.wiest" w:date="2012-05-01T14:37:00Z">
        <w:r w:rsidRPr="00EA06E3" w:rsidDel="002A7E29">
          <w:delText>The specimen plate shall be clean and dry. Two labels shall be attached to the specimen plate in such a position that the path of abrasion covers a maximum area of the bar code symbol. The labels shall not be trimmed, rather they are allowed to extend beyond the path of the abrasive wheel. The test labels shall be attached to the specimen plate in accordance with ASTM D-1000, where applicable.</w:delText>
        </w:r>
        <w:bookmarkStart w:id="4125" w:name="_Toc323881587"/>
        <w:bookmarkStart w:id="4126" w:name="_Toc323881734"/>
        <w:bookmarkStart w:id="4127" w:name="_Toc323881902"/>
        <w:bookmarkStart w:id="4128" w:name="_Toc323882081"/>
        <w:bookmarkStart w:id="4129" w:name="_Toc323882230"/>
        <w:bookmarkStart w:id="4130" w:name="_Toc323882402"/>
        <w:bookmarkStart w:id="4131" w:name="_Toc323882552"/>
        <w:bookmarkStart w:id="4132" w:name="_Toc327194338"/>
        <w:bookmarkStart w:id="4133" w:name="_Toc330231540"/>
        <w:bookmarkStart w:id="4134" w:name="_Toc330231914"/>
        <w:bookmarkStart w:id="4135" w:name="_Toc330232294"/>
        <w:bookmarkStart w:id="4136" w:name="_Toc330232667"/>
        <w:bookmarkStart w:id="4137" w:name="_Toc330233040"/>
        <w:bookmarkStart w:id="4138" w:name="_Toc330240107"/>
        <w:bookmarkStart w:id="4139" w:name="_Toc330240485"/>
        <w:bookmarkStart w:id="4140" w:name="_Toc330240868"/>
        <w:bookmarkStart w:id="4141" w:name="_Toc330241246"/>
        <w:bookmarkStart w:id="4142" w:name="_Toc330282519"/>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del>
    </w:p>
    <w:p w:rsidR="00352FBB" w:rsidRDefault="009D3738">
      <w:pPr>
        <w:pStyle w:val="Heading2"/>
        <w:rPr>
          <w:del w:id="4143" w:author="aaron.wiest" w:date="2012-05-01T14:37:00Z"/>
        </w:rPr>
        <w:pPrChange w:id="4144" w:author="aaron.wiest" w:date="2012-06-11T16:11:00Z">
          <w:pPr>
            <w:pStyle w:val="ItemNumb"/>
            <w:numPr>
              <w:numId w:val="6"/>
            </w:numPr>
          </w:pPr>
        </w:pPrChange>
      </w:pPr>
      <w:del w:id="4145" w:author="aaron.wiest" w:date="2012-05-01T14:37:00Z">
        <w:r w:rsidRPr="00EA06E3" w:rsidDel="002A7E29">
          <w:delText>When possible the test will be conducted in atmosphere controlled to 50 percent humidity and 21-23 degrees Celsius (70-74 degrees Fahrenheit). The test samples should be conditioned in the test atmosphere for at least 24 hours before testing.</w:delText>
        </w:r>
        <w:bookmarkStart w:id="4146" w:name="_Toc323881588"/>
        <w:bookmarkStart w:id="4147" w:name="_Toc323881735"/>
        <w:bookmarkStart w:id="4148" w:name="_Toc323881903"/>
        <w:bookmarkStart w:id="4149" w:name="_Toc323882082"/>
        <w:bookmarkStart w:id="4150" w:name="_Toc323882231"/>
        <w:bookmarkStart w:id="4151" w:name="_Toc323882403"/>
        <w:bookmarkStart w:id="4152" w:name="_Toc323882553"/>
        <w:bookmarkStart w:id="4153" w:name="_Toc327194339"/>
        <w:bookmarkStart w:id="4154" w:name="_Toc330231541"/>
        <w:bookmarkStart w:id="4155" w:name="_Toc330231915"/>
        <w:bookmarkStart w:id="4156" w:name="_Toc330232295"/>
        <w:bookmarkStart w:id="4157" w:name="_Toc330232668"/>
        <w:bookmarkStart w:id="4158" w:name="_Toc330233041"/>
        <w:bookmarkStart w:id="4159" w:name="_Toc330240869"/>
        <w:bookmarkStart w:id="4160" w:name="_Toc330241247"/>
        <w:bookmarkStart w:id="4161" w:name="_Toc330282520"/>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del>
    </w:p>
    <w:p w:rsidR="00352FBB" w:rsidRDefault="009D3738">
      <w:pPr>
        <w:pStyle w:val="Heading2"/>
        <w:rPr>
          <w:del w:id="4162" w:author="aaron.wiest" w:date="2012-05-01T14:37:00Z"/>
        </w:rPr>
        <w:pPrChange w:id="4163" w:author="aaron.wiest" w:date="2012-06-11T16:11:00Z">
          <w:pPr>
            <w:pStyle w:val="ItemNumb"/>
            <w:numPr>
              <w:numId w:val="6"/>
            </w:numPr>
          </w:pPr>
        </w:pPrChange>
      </w:pPr>
      <w:del w:id="4164" w:author="aaron.wiest" w:date="2012-05-01T14:37:00Z">
        <w:r w:rsidRPr="00EA06E3" w:rsidDel="002A7E29">
          <w:delText>Select one character from the middle of the bar code symbol on each label and measure all the bars and spaces.</w:delText>
        </w:r>
        <w:bookmarkStart w:id="4165" w:name="_Toc323881589"/>
        <w:bookmarkStart w:id="4166" w:name="_Toc323881736"/>
        <w:bookmarkStart w:id="4167" w:name="_Toc323881904"/>
        <w:bookmarkStart w:id="4168" w:name="_Toc323882083"/>
        <w:bookmarkStart w:id="4169" w:name="_Toc323882232"/>
        <w:bookmarkStart w:id="4170" w:name="_Toc323882404"/>
        <w:bookmarkStart w:id="4171" w:name="_Toc323882554"/>
        <w:bookmarkStart w:id="4172" w:name="_Toc327194340"/>
        <w:bookmarkStart w:id="4173" w:name="_Toc330231542"/>
        <w:bookmarkStart w:id="4174" w:name="_Toc330231916"/>
        <w:bookmarkStart w:id="4175" w:name="_Toc330232296"/>
        <w:bookmarkStart w:id="4176" w:name="_Toc330232669"/>
        <w:bookmarkStart w:id="4177" w:name="_Toc330233042"/>
        <w:bookmarkStart w:id="4178" w:name="_Toc330240109"/>
        <w:bookmarkStart w:id="4179" w:name="_Toc330240487"/>
        <w:bookmarkStart w:id="4180" w:name="_Toc330240870"/>
        <w:bookmarkStart w:id="4181" w:name="_Toc330241248"/>
        <w:bookmarkStart w:id="4182" w:name="_Toc330282521"/>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del>
    </w:p>
    <w:p w:rsidR="00352FBB" w:rsidRDefault="009D3738">
      <w:pPr>
        <w:pStyle w:val="Heading2"/>
        <w:rPr>
          <w:del w:id="4183" w:author="aaron.wiest" w:date="2012-05-01T14:37:00Z"/>
        </w:rPr>
        <w:pPrChange w:id="4184" w:author="aaron.wiest" w:date="2012-06-11T16:11:00Z">
          <w:pPr>
            <w:pStyle w:val="ItemNumb"/>
            <w:numPr>
              <w:numId w:val="6"/>
            </w:numPr>
          </w:pPr>
        </w:pPrChange>
      </w:pPr>
      <w:del w:id="4185" w:author="aaron.wiest" w:date="2012-05-01T14:37:00Z">
        <w:r w:rsidRPr="00EA06E3" w:rsidDel="002A7E29">
          <w:delText>The specimen plate shall be rotated beneath the abrasion wheels for a period of 100 cycles ± 1 cycle with 250 grams of weight. After the required number of cycles, remove the specimen plate and examine the test character on each label.</w:delText>
        </w:r>
        <w:bookmarkStart w:id="4186" w:name="_Toc323881590"/>
        <w:bookmarkStart w:id="4187" w:name="_Toc323881737"/>
        <w:bookmarkStart w:id="4188" w:name="_Toc323881905"/>
        <w:bookmarkStart w:id="4189" w:name="_Toc323882084"/>
        <w:bookmarkStart w:id="4190" w:name="_Toc323882233"/>
        <w:bookmarkStart w:id="4191" w:name="_Toc323882405"/>
        <w:bookmarkStart w:id="4192" w:name="_Toc323882555"/>
        <w:bookmarkStart w:id="4193" w:name="_Toc327194341"/>
        <w:bookmarkStart w:id="4194" w:name="_Toc330231543"/>
        <w:bookmarkStart w:id="4195" w:name="_Toc330231917"/>
        <w:bookmarkStart w:id="4196" w:name="_Toc330232297"/>
        <w:bookmarkStart w:id="4197" w:name="_Toc330232670"/>
        <w:bookmarkStart w:id="4198" w:name="_Toc330233043"/>
        <w:bookmarkStart w:id="4199" w:name="_Toc330240110"/>
        <w:bookmarkStart w:id="4200" w:name="_Toc330240488"/>
        <w:bookmarkStart w:id="4201" w:name="_Toc330240871"/>
        <w:bookmarkStart w:id="4202" w:name="_Toc330241249"/>
        <w:bookmarkStart w:id="4203" w:name="_Toc330282522"/>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del>
    </w:p>
    <w:p w:rsidR="00352FBB" w:rsidRDefault="00352FBB">
      <w:pPr>
        <w:pStyle w:val="Heading2"/>
        <w:rPr>
          <w:del w:id="4204" w:author="aaron.wiest" w:date="2012-05-01T14:37:00Z"/>
        </w:rPr>
        <w:pPrChange w:id="4205" w:author="aaron.wiest" w:date="2012-06-11T16:11:00Z">
          <w:pPr>
            <w:pStyle w:val="ItemNumb"/>
            <w:tabs>
              <w:tab w:val="clear" w:pos="360"/>
            </w:tabs>
            <w:ind w:left="0" w:firstLine="0"/>
          </w:pPr>
        </w:pPrChange>
      </w:pPr>
      <w:bookmarkStart w:id="4206" w:name="_Toc323881591"/>
      <w:bookmarkStart w:id="4207" w:name="_Toc323881738"/>
      <w:bookmarkStart w:id="4208" w:name="_Toc323881906"/>
      <w:bookmarkStart w:id="4209" w:name="_Toc323882085"/>
      <w:bookmarkStart w:id="4210" w:name="_Toc323882234"/>
      <w:bookmarkStart w:id="4211" w:name="_Toc323882406"/>
      <w:bookmarkStart w:id="4212" w:name="_Toc323882556"/>
      <w:bookmarkStart w:id="4213" w:name="_Toc327194342"/>
      <w:bookmarkStart w:id="4214" w:name="_Toc330231544"/>
      <w:bookmarkStart w:id="4215" w:name="_Toc330231918"/>
      <w:bookmarkStart w:id="4216" w:name="_Toc330232298"/>
      <w:bookmarkStart w:id="4217" w:name="_Toc330232671"/>
      <w:bookmarkStart w:id="4218" w:name="_Toc330233044"/>
      <w:bookmarkStart w:id="4219" w:name="_Toc330240111"/>
      <w:bookmarkStart w:id="4220" w:name="_Toc330240489"/>
      <w:bookmarkStart w:id="4221" w:name="_Toc330240872"/>
      <w:bookmarkStart w:id="4222" w:name="_Toc330241250"/>
      <w:bookmarkStart w:id="4223" w:name="_Toc330282523"/>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p>
    <w:p w:rsidR="00352FBB" w:rsidRDefault="009D3738">
      <w:pPr>
        <w:pStyle w:val="Heading2"/>
        <w:rPr>
          <w:del w:id="4224" w:author="aaron.wiest" w:date="2012-05-01T14:37:00Z"/>
        </w:rPr>
        <w:pPrChange w:id="4225" w:author="aaron.wiest" w:date="2012-06-11T16:11:00Z">
          <w:pPr/>
        </w:pPrChange>
      </w:pPr>
      <w:del w:id="4226" w:author="aaron.wiest" w:date="2012-05-01T14:37:00Z">
        <w:r w:rsidRPr="00EA06E3" w:rsidDel="002A7E29">
          <w:delText>Following the abrasion test, linear symbols must meet the print quality requirements of the applicable Section</w:delText>
        </w:r>
        <w:r w:rsidDel="002A7E29">
          <w:delText xml:space="preserve"> 4.4.2.4</w:delText>
        </w:r>
        <w:r w:rsidRPr="00EA06E3" w:rsidDel="002A7E29">
          <w:delText>. Following the abrasion test two-dimensional symbols must meet the print quality requirements of the applicable Section.</w:delText>
        </w:r>
        <w:bookmarkStart w:id="4227" w:name="_Toc323881592"/>
        <w:bookmarkStart w:id="4228" w:name="_Toc323881739"/>
        <w:bookmarkStart w:id="4229" w:name="_Toc323881907"/>
        <w:bookmarkStart w:id="4230" w:name="_Toc323882086"/>
        <w:bookmarkStart w:id="4231" w:name="_Toc323882235"/>
        <w:bookmarkStart w:id="4232" w:name="_Toc323882407"/>
        <w:bookmarkStart w:id="4233" w:name="_Toc323882557"/>
        <w:bookmarkStart w:id="4234" w:name="_Toc327194343"/>
        <w:bookmarkStart w:id="4235" w:name="_Toc330231545"/>
        <w:bookmarkStart w:id="4236" w:name="_Toc330231919"/>
        <w:bookmarkStart w:id="4237" w:name="_Toc330232299"/>
        <w:bookmarkStart w:id="4238" w:name="_Toc330232672"/>
        <w:bookmarkStart w:id="4239" w:name="_Toc330233045"/>
        <w:bookmarkStart w:id="4240" w:name="_Toc330240112"/>
        <w:bookmarkStart w:id="4241" w:name="_Toc330240490"/>
        <w:bookmarkStart w:id="4242" w:name="_Toc330240873"/>
        <w:bookmarkStart w:id="4243" w:name="_Toc330241251"/>
        <w:bookmarkStart w:id="4244" w:name="_Toc330282524"/>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del>
    </w:p>
    <w:p w:rsidR="00352FBB" w:rsidRDefault="00352FBB">
      <w:pPr>
        <w:pStyle w:val="Heading2"/>
        <w:rPr>
          <w:del w:id="4245" w:author="aaron.wiest" w:date="2012-05-01T14:37:00Z"/>
        </w:rPr>
        <w:pPrChange w:id="4246" w:author="aaron.wiest" w:date="2012-06-11T16:11:00Z">
          <w:pPr/>
        </w:pPrChange>
      </w:pPr>
      <w:bookmarkStart w:id="4247" w:name="_Toc323881593"/>
      <w:bookmarkStart w:id="4248" w:name="_Toc323881740"/>
      <w:bookmarkStart w:id="4249" w:name="_Toc323881908"/>
      <w:bookmarkStart w:id="4250" w:name="_Toc323882087"/>
      <w:bookmarkStart w:id="4251" w:name="_Toc323882236"/>
      <w:bookmarkStart w:id="4252" w:name="_Toc323882408"/>
      <w:bookmarkStart w:id="4253" w:name="_Toc323882558"/>
      <w:bookmarkStart w:id="4254" w:name="_Toc327194344"/>
      <w:bookmarkStart w:id="4255" w:name="_Toc330231546"/>
      <w:bookmarkStart w:id="4256" w:name="_Toc330231920"/>
      <w:bookmarkStart w:id="4257" w:name="_Toc330232300"/>
      <w:bookmarkStart w:id="4258" w:name="_Toc330232673"/>
      <w:bookmarkStart w:id="4259" w:name="_Toc330233046"/>
      <w:bookmarkStart w:id="4260" w:name="_Toc330240113"/>
      <w:bookmarkStart w:id="4261" w:name="_Toc330240491"/>
      <w:bookmarkStart w:id="4262" w:name="_Toc330240874"/>
      <w:bookmarkStart w:id="4263" w:name="_Toc330241252"/>
      <w:bookmarkStart w:id="4264" w:name="_Toc330282525"/>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p>
    <w:p w:rsidR="00352FBB" w:rsidRDefault="009D3738">
      <w:pPr>
        <w:pStyle w:val="Heading2"/>
        <w:rPr>
          <w:del w:id="4265" w:author="aaron.wiest" w:date="2012-05-01T14:37:00Z"/>
        </w:rPr>
        <w:pPrChange w:id="4266" w:author="aaron.wiest" w:date="2012-06-11T16:11:00Z">
          <w:pPr/>
        </w:pPrChange>
      </w:pPr>
      <w:bookmarkStart w:id="4267" w:name="_Toc323882743"/>
      <w:bookmarkStart w:id="4268" w:name="_Toc327174316"/>
      <w:bookmarkStart w:id="4269" w:name="_Toc327193395"/>
      <w:del w:id="4270" w:author="aaron.wiest" w:date="2012-05-01T14:37:00Z">
        <w:r w:rsidDel="002A7E29">
          <w:delText>Using the GA-Cat Comprehensive Abrasion Tester</w:delText>
        </w:r>
        <w:bookmarkStart w:id="4271" w:name="_Toc323881594"/>
        <w:bookmarkStart w:id="4272" w:name="_Toc323881741"/>
        <w:bookmarkStart w:id="4273" w:name="_Toc323881909"/>
        <w:bookmarkStart w:id="4274" w:name="_Toc323882088"/>
        <w:bookmarkStart w:id="4275" w:name="_Toc323882237"/>
        <w:bookmarkStart w:id="4276" w:name="_Toc323882409"/>
        <w:bookmarkStart w:id="4277" w:name="_Toc323882559"/>
        <w:bookmarkStart w:id="4278" w:name="_Toc327194345"/>
        <w:bookmarkStart w:id="4279" w:name="_Toc330231547"/>
        <w:bookmarkStart w:id="4280" w:name="_Toc330231921"/>
        <w:bookmarkStart w:id="4281" w:name="_Toc330232301"/>
        <w:bookmarkStart w:id="4282" w:name="_Toc330232674"/>
        <w:bookmarkStart w:id="4283" w:name="_Toc330233047"/>
        <w:bookmarkStart w:id="4284" w:name="_Toc330240114"/>
        <w:bookmarkStart w:id="4285" w:name="_Toc330240492"/>
        <w:bookmarkStart w:id="4286" w:name="_Toc330240875"/>
        <w:bookmarkStart w:id="4287" w:name="_Toc330241253"/>
        <w:bookmarkStart w:id="4288" w:name="_Toc330282526"/>
        <w:bookmarkEnd w:id="4267"/>
        <w:bookmarkEnd w:id="4268"/>
        <w:bookmarkEnd w:id="4269"/>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del>
    </w:p>
    <w:p w:rsidR="00352FBB" w:rsidRDefault="009D3738">
      <w:pPr>
        <w:pStyle w:val="Heading2"/>
        <w:rPr>
          <w:del w:id="4289" w:author="aaron.wiest" w:date="2012-05-01T14:37:00Z"/>
        </w:rPr>
        <w:pPrChange w:id="4290" w:author="aaron.wiest" w:date="2012-06-11T16:11:00Z">
          <w:pPr>
            <w:tabs>
              <w:tab w:val="left" w:pos="720"/>
            </w:tabs>
            <w:ind w:right="216"/>
          </w:pPr>
        </w:pPrChange>
      </w:pPr>
      <w:del w:id="4291" w:author="aaron.wiest" w:date="2012-05-01T14:37:00Z">
        <w:r w:rsidRPr="006E5E60" w:rsidDel="002A7E29">
          <w:rPr>
            <w:u w:val="single"/>
          </w:rPr>
          <w:delText>Preparation of test labels</w:delText>
        </w:r>
        <w:r w:rsidRPr="00FF2320" w:rsidDel="002A7E29">
          <w:delText>.</w:delText>
        </w:r>
        <w:r w:rsidRPr="006E5E60" w:rsidDel="002A7E29">
          <w:delText xml:space="preserve">  Prior to testing, the test label and specimen mounting sheets shall be conditioned for a minimum of 24 hours in an atmosphere maintained at standard conditions (see </w:delText>
        </w:r>
        <w:r w:rsidDel="002A7E29">
          <w:delText>clause 9.4</w:delText>
        </w:r>
        <w:r w:rsidRPr="006E5E60" w:rsidDel="002A7E29">
          <w:delText>).</w:delText>
        </w:r>
        <w:bookmarkStart w:id="4292" w:name="_Toc323881595"/>
        <w:bookmarkStart w:id="4293" w:name="_Toc323881742"/>
        <w:bookmarkStart w:id="4294" w:name="_Toc323881910"/>
        <w:bookmarkStart w:id="4295" w:name="_Toc323882089"/>
        <w:bookmarkStart w:id="4296" w:name="_Toc323882238"/>
        <w:bookmarkStart w:id="4297" w:name="_Toc323882410"/>
        <w:bookmarkStart w:id="4298" w:name="_Toc323882560"/>
        <w:bookmarkStart w:id="4299" w:name="_Toc327194346"/>
        <w:bookmarkStart w:id="4300" w:name="_Toc330231548"/>
        <w:bookmarkStart w:id="4301" w:name="_Toc330231922"/>
        <w:bookmarkStart w:id="4302" w:name="_Toc330232302"/>
        <w:bookmarkStart w:id="4303" w:name="_Toc330232675"/>
        <w:bookmarkStart w:id="4304" w:name="_Toc330233048"/>
        <w:bookmarkStart w:id="4305" w:name="_Toc330240115"/>
        <w:bookmarkStart w:id="4306" w:name="_Toc330240493"/>
        <w:bookmarkStart w:id="4307" w:name="_Toc330240876"/>
        <w:bookmarkStart w:id="4308" w:name="_Toc330241254"/>
        <w:bookmarkStart w:id="4309" w:name="_Toc330282527"/>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del>
    </w:p>
    <w:p w:rsidR="00352FBB" w:rsidRDefault="009D3738">
      <w:pPr>
        <w:pStyle w:val="Heading2"/>
        <w:rPr>
          <w:del w:id="4310" w:author="aaron.wiest" w:date="2012-05-01T14:37:00Z"/>
        </w:rPr>
        <w:pPrChange w:id="4311" w:author="aaron.wiest" w:date="2012-06-11T16:11:00Z">
          <w:pPr>
            <w:tabs>
              <w:tab w:val="left" w:pos="720"/>
            </w:tabs>
            <w:ind w:firstLine="720"/>
          </w:pPr>
        </w:pPrChange>
      </w:pPr>
      <w:del w:id="4312" w:author="aaron.wiest" w:date="2012-05-01T14:37:00Z">
        <w:r w:rsidRPr="006E5E60" w:rsidDel="002A7E29">
          <w:rPr>
            <w:u w:val="single"/>
          </w:rPr>
          <w:delText>Method</w:delText>
        </w:r>
        <w:r w:rsidRPr="00FF2320" w:rsidDel="002A7E29">
          <w:delText xml:space="preserve">. </w:delText>
        </w:r>
        <w:r w:rsidRPr="006E5E60" w:rsidDel="002A7E29">
          <w:delText xml:space="preserve"> Test labels shall be tested to meet or exceed the following test criteria as described in ASTM D 5181: </w:delText>
        </w:r>
        <w:r w:rsidDel="002A7E29">
          <w:delText xml:space="preserve"> </w:delText>
        </w:r>
        <w:r w:rsidRPr="006E5E60" w:rsidDel="002A7E29">
          <w:delText xml:space="preserve">Place two labels on a piece of back-up bond paper, equally spaced across the paper with the bar code in the direction of abrasion using a 600 grit </w:delText>
        </w:r>
        <w:r w:rsidRPr="006E5E60" w:rsidDel="002A7E29">
          <w:lastRenderedPageBreak/>
          <w:delText xml:space="preserve">receptor.  Mount both the sample and receptor using the adhesive backed foam. The GA-CAT Abrasion Tester shall be set to the following parameters:  cycle - 30 seconds, frequency - 2 Hz, span - 1.5 inches, offset - .13 inches, side pressure 10 </w:delText>
        </w:r>
        <w:r w:rsidDel="002A7E29">
          <w:delText>pounds</w:delText>
        </w:r>
        <w:r w:rsidRPr="006E5E60" w:rsidDel="002A7E29">
          <w:delText xml:space="preserve">, and top pressure - 50 </w:delText>
        </w:r>
        <w:r w:rsidDel="002A7E29">
          <w:delText>pounds.</w:delText>
        </w:r>
        <w:bookmarkStart w:id="4313" w:name="_Toc323881596"/>
        <w:bookmarkStart w:id="4314" w:name="_Toc323881743"/>
        <w:bookmarkStart w:id="4315" w:name="_Toc323881911"/>
        <w:bookmarkStart w:id="4316" w:name="_Toc323882090"/>
        <w:bookmarkStart w:id="4317" w:name="_Toc323882239"/>
        <w:bookmarkStart w:id="4318" w:name="_Toc323882411"/>
        <w:bookmarkStart w:id="4319" w:name="_Toc323882561"/>
        <w:bookmarkStart w:id="4320" w:name="_Toc327194347"/>
        <w:bookmarkStart w:id="4321" w:name="_Toc330231549"/>
        <w:bookmarkStart w:id="4322" w:name="_Toc330231923"/>
        <w:bookmarkStart w:id="4323" w:name="_Toc330232303"/>
        <w:bookmarkStart w:id="4324" w:name="_Toc330232676"/>
        <w:bookmarkStart w:id="4325" w:name="_Toc330233049"/>
        <w:bookmarkStart w:id="4326" w:name="_Toc330240116"/>
        <w:bookmarkStart w:id="4327" w:name="_Toc330240494"/>
        <w:bookmarkStart w:id="4328" w:name="_Toc330240877"/>
        <w:bookmarkStart w:id="4329" w:name="_Toc330241255"/>
        <w:bookmarkStart w:id="4330" w:name="_Toc330282528"/>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del>
    </w:p>
    <w:p w:rsidR="00352FBB" w:rsidRDefault="00352FBB">
      <w:pPr>
        <w:pStyle w:val="Heading2"/>
        <w:rPr>
          <w:del w:id="4331" w:author="aaron.wiest" w:date="2012-05-01T14:37:00Z"/>
        </w:rPr>
        <w:pPrChange w:id="4332" w:author="aaron.wiest" w:date="2012-06-11T16:11:00Z">
          <w:pPr>
            <w:tabs>
              <w:tab w:val="left" w:pos="720"/>
            </w:tabs>
          </w:pPr>
        </w:pPrChange>
      </w:pPr>
      <w:bookmarkStart w:id="4333" w:name="_Toc323881597"/>
      <w:bookmarkStart w:id="4334" w:name="_Toc323881744"/>
      <w:bookmarkStart w:id="4335" w:name="_Toc323881912"/>
      <w:bookmarkStart w:id="4336" w:name="_Toc323882091"/>
      <w:bookmarkStart w:id="4337" w:name="_Toc323882240"/>
      <w:bookmarkStart w:id="4338" w:name="_Toc323882412"/>
      <w:bookmarkStart w:id="4339" w:name="_Toc323882562"/>
      <w:bookmarkStart w:id="4340" w:name="_Toc327194348"/>
      <w:bookmarkStart w:id="4341" w:name="_Toc330231550"/>
      <w:bookmarkStart w:id="4342" w:name="_Toc330231924"/>
      <w:bookmarkStart w:id="4343" w:name="_Toc330232304"/>
      <w:bookmarkStart w:id="4344" w:name="_Toc330232677"/>
      <w:bookmarkStart w:id="4345" w:name="_Toc330233050"/>
      <w:bookmarkStart w:id="4346" w:name="_Toc330240117"/>
      <w:bookmarkStart w:id="4347" w:name="_Toc330240495"/>
      <w:bookmarkStart w:id="4348" w:name="_Toc330240878"/>
      <w:bookmarkStart w:id="4349" w:name="_Toc330241256"/>
      <w:bookmarkStart w:id="4350" w:name="_Toc330282529"/>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p>
    <w:p w:rsidR="00352FBB" w:rsidRDefault="009D3738">
      <w:pPr>
        <w:pStyle w:val="Heading2"/>
        <w:rPr>
          <w:del w:id="4351" w:author="aaron.wiest" w:date="2012-05-01T14:37:00Z"/>
        </w:rPr>
        <w:pPrChange w:id="4352" w:author="aaron.wiest" w:date="2012-06-11T16:11:00Z">
          <w:pPr>
            <w:tabs>
              <w:tab w:val="left" w:pos="720"/>
            </w:tabs>
          </w:pPr>
        </w:pPrChange>
      </w:pPr>
      <w:del w:id="4353" w:author="aaron.wiest" w:date="2012-05-01T14:37:00Z">
        <w:r w:rsidRPr="00FF2320" w:rsidDel="002A7E29">
          <w:delText>NOTE</w:delText>
        </w:r>
        <w:r w:rsidRPr="006E5E60" w:rsidDel="002A7E29">
          <w:delText xml:space="preserve">: </w:delText>
        </w:r>
        <w:r w:rsidDel="002A7E29">
          <w:delText xml:space="preserve"> </w:delText>
        </w:r>
        <w:r w:rsidRPr="006E5E60" w:rsidDel="002A7E29">
          <w:delText xml:space="preserve">The initial cycle may require reduced pressure settings when a new receptor is used (side pressure - 7 </w:delText>
        </w:r>
        <w:r w:rsidDel="002A7E29">
          <w:delText>pounds</w:delText>
        </w:r>
        <w:r w:rsidRPr="006E5E60" w:rsidDel="002A7E29">
          <w:delText xml:space="preserve">, top pressure 45 </w:delText>
        </w:r>
        <w:r w:rsidDel="002A7E29">
          <w:delText>pounds</w:delText>
        </w:r>
        <w:r w:rsidRPr="006E5E60" w:rsidDel="002A7E29">
          <w:delText>)</w:delText>
        </w:r>
        <w:r w:rsidDel="002A7E29">
          <w:delText xml:space="preserve">.  </w:delText>
        </w:r>
        <w:r w:rsidRPr="006E5E60" w:rsidDel="002A7E29">
          <w:rPr>
            <w:spacing w:val="-3"/>
          </w:rPr>
          <w:delText>Run one</w:delText>
        </w:r>
        <w:r w:rsidRPr="006E5E60" w:rsidDel="002A7E29">
          <w:delText xml:space="preserve"> cycle at a time to initiate abrasion resistance of the bar code label.  Four individual cycles shall be run during each test to determine bar code acceptance.  A cool off period of 1 minute or more is required between cycles. </w:delText>
        </w:r>
        <w:r w:rsidDel="002A7E29">
          <w:delText xml:space="preserve"> </w:delText>
        </w:r>
        <w:r w:rsidRPr="006E5E60" w:rsidDel="002A7E29">
          <w:delText>Acceptance to conformance will be readability of the bar code label after four cycles.</w:delText>
        </w:r>
        <w:bookmarkStart w:id="4354" w:name="_Toc323881598"/>
        <w:bookmarkStart w:id="4355" w:name="_Toc323881745"/>
        <w:bookmarkStart w:id="4356" w:name="_Toc323881913"/>
        <w:bookmarkStart w:id="4357" w:name="_Toc323882092"/>
        <w:bookmarkStart w:id="4358" w:name="_Toc323882241"/>
        <w:bookmarkStart w:id="4359" w:name="_Toc323882413"/>
        <w:bookmarkStart w:id="4360" w:name="_Toc323882563"/>
        <w:bookmarkStart w:id="4361" w:name="_Toc327194349"/>
        <w:bookmarkStart w:id="4362" w:name="_Toc330231551"/>
        <w:bookmarkStart w:id="4363" w:name="_Toc330231925"/>
        <w:bookmarkStart w:id="4364" w:name="_Toc330232305"/>
        <w:bookmarkStart w:id="4365" w:name="_Toc330232678"/>
        <w:bookmarkStart w:id="4366" w:name="_Toc330233051"/>
        <w:bookmarkStart w:id="4367" w:name="_Toc330240118"/>
        <w:bookmarkStart w:id="4368" w:name="_Toc330240496"/>
        <w:bookmarkStart w:id="4369" w:name="_Toc330240879"/>
        <w:bookmarkStart w:id="4370" w:name="_Toc330241257"/>
        <w:bookmarkStart w:id="4371" w:name="_Toc330282530"/>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del>
    </w:p>
    <w:p w:rsidR="00352FBB" w:rsidRDefault="00352FBB">
      <w:pPr>
        <w:pStyle w:val="Heading2"/>
        <w:rPr>
          <w:del w:id="4372" w:author="aaron.wiest" w:date="2012-05-04T08:08:00Z"/>
        </w:rPr>
        <w:pPrChange w:id="4373" w:author="aaron.wiest" w:date="2012-06-11T16:11:00Z">
          <w:pPr>
            <w:tabs>
              <w:tab w:val="left" w:pos="720"/>
            </w:tabs>
          </w:pPr>
        </w:pPrChange>
      </w:pPr>
      <w:bookmarkStart w:id="4374" w:name="_Toc323882414"/>
      <w:bookmarkStart w:id="4375" w:name="_Toc323882564"/>
      <w:bookmarkStart w:id="4376" w:name="_Toc323882744"/>
      <w:bookmarkStart w:id="4377" w:name="_Toc327174317"/>
      <w:bookmarkStart w:id="4378" w:name="_Toc327193396"/>
      <w:bookmarkStart w:id="4379" w:name="_Toc327194350"/>
      <w:bookmarkStart w:id="4380" w:name="_Toc330231552"/>
      <w:bookmarkStart w:id="4381" w:name="_Toc330231926"/>
      <w:bookmarkStart w:id="4382" w:name="_Toc330232306"/>
      <w:bookmarkStart w:id="4383" w:name="_Toc330232679"/>
      <w:bookmarkStart w:id="4384" w:name="_Toc330233052"/>
      <w:bookmarkStart w:id="4385" w:name="_Toc330240119"/>
      <w:bookmarkStart w:id="4386" w:name="_Toc330240497"/>
      <w:bookmarkStart w:id="4387" w:name="_Toc330240880"/>
      <w:bookmarkStart w:id="4388" w:name="_Toc330241258"/>
      <w:bookmarkStart w:id="4389" w:name="_Toc330282531"/>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p>
    <w:p w:rsidR="00352FBB" w:rsidRDefault="009D3738">
      <w:pPr>
        <w:pStyle w:val="Heading2"/>
        <w:rPr>
          <w:ins w:id="4390" w:author="aaron.wiest" w:date="2012-05-04T08:07:00Z"/>
        </w:rPr>
        <w:pPrChange w:id="4391" w:author="aaron.wiest" w:date="2012-06-11T16:11:00Z">
          <w:pPr>
            <w:tabs>
              <w:tab w:val="left" w:pos="720"/>
            </w:tabs>
          </w:pPr>
        </w:pPrChange>
      </w:pPr>
      <w:bookmarkStart w:id="4392" w:name="_Ref323882586"/>
      <w:bookmarkStart w:id="4393" w:name="_Toc330282532"/>
      <w:r>
        <w:t xml:space="preserve">Method of </w:t>
      </w:r>
      <w:del w:id="4394" w:author="aaron.wiest" w:date="2012-07-16T19:56:00Z">
        <w:r w:rsidDel="00057631">
          <w:delText>t</w:delText>
        </w:r>
      </w:del>
      <w:ins w:id="4395" w:author="aaron.wiest" w:date="2012-07-16T19:56:00Z">
        <w:r w:rsidR="00057631">
          <w:t>T</w:t>
        </w:r>
      </w:ins>
      <w:r>
        <w:t xml:space="preserve">est for </w:t>
      </w:r>
      <w:del w:id="4396" w:author="aaron.wiest" w:date="2012-07-16T19:56:00Z">
        <w:r w:rsidDel="00057631">
          <w:delText>l</w:delText>
        </w:r>
      </w:del>
      <w:ins w:id="4397" w:author="aaron.wiest" w:date="2012-07-16T19:56:00Z">
        <w:r w:rsidR="00057631">
          <w:t>L</w:t>
        </w:r>
      </w:ins>
      <w:r>
        <w:t xml:space="preserve">abels </w:t>
      </w:r>
      <w:del w:id="4398" w:author="aaron.wiest" w:date="2012-07-16T19:56:00Z">
        <w:r w:rsidDel="00057631">
          <w:delText>r</w:delText>
        </w:r>
      </w:del>
      <w:ins w:id="4399" w:author="aaron.wiest" w:date="2012-07-16T19:56:00Z">
        <w:r w:rsidR="00057631">
          <w:t>R</w:t>
        </w:r>
      </w:ins>
      <w:r>
        <w:t xml:space="preserve">equiring </w:t>
      </w:r>
      <w:del w:id="4400" w:author="aaron.wiest" w:date="2012-07-16T19:56:00Z">
        <w:r w:rsidDel="00057631">
          <w:delText>o</w:delText>
        </w:r>
      </w:del>
      <w:ins w:id="4401" w:author="aaron.wiest" w:date="2012-07-16T19:56:00Z">
        <w:r w:rsidR="00057631">
          <w:t>O</w:t>
        </w:r>
      </w:ins>
      <w:r>
        <w:t xml:space="preserve">utdoor </w:t>
      </w:r>
      <w:del w:id="4402" w:author="aaron.wiest" w:date="2012-07-16T19:56:00Z">
        <w:r w:rsidDel="00057631">
          <w:delText>e</w:delText>
        </w:r>
      </w:del>
      <w:ins w:id="4403" w:author="aaron.wiest" w:date="2012-07-16T19:56:00Z">
        <w:r w:rsidR="00057631">
          <w:t>E</w:t>
        </w:r>
      </w:ins>
      <w:r>
        <w:t>xposure</w:t>
      </w:r>
      <w:bookmarkEnd w:id="4392"/>
      <w:bookmarkEnd w:id="4393"/>
    </w:p>
    <w:p w:rsidR="00352FBB" w:rsidRDefault="00DD2784">
      <w:pPr>
        <w:pStyle w:val="Heading3"/>
        <w:rPr>
          <w:ins w:id="4404" w:author="aaron.wiest" w:date="2012-05-04T08:08:00Z"/>
        </w:rPr>
        <w:pPrChange w:id="4405" w:author="aaron.wiest" w:date="2012-06-11T16:11:00Z">
          <w:pPr>
            <w:tabs>
              <w:tab w:val="left" w:pos="720"/>
            </w:tabs>
          </w:pPr>
        </w:pPrChange>
      </w:pPr>
      <w:bookmarkStart w:id="4406" w:name="_Toc330282533"/>
      <w:ins w:id="4407" w:author="aaron.wiest" w:date="2012-05-04T08:08:00Z">
        <w:r>
          <w:t>Chipping Test</w:t>
        </w:r>
        <w:bookmarkEnd w:id="4406"/>
      </w:ins>
    </w:p>
    <w:p w:rsidR="00352FBB" w:rsidRDefault="00DD2784">
      <w:pPr>
        <w:rPr>
          <w:ins w:id="4408" w:author="aaron.wiest" w:date="2012-05-04T08:08:00Z"/>
        </w:rPr>
        <w:pPrChange w:id="4409" w:author="aaron.wiest" w:date="2012-05-04T08:08:00Z">
          <w:pPr>
            <w:tabs>
              <w:tab w:val="left" w:pos="720"/>
            </w:tabs>
          </w:pPr>
        </w:pPrChange>
      </w:pPr>
      <w:ins w:id="4410" w:author="aaron.wiest" w:date="2012-05-04T08:08:00Z">
        <w:r>
          <w:t xml:space="preserve">Labels shall be affixed to test panels in accordance with clause </w:t>
        </w:r>
        <w:r w:rsidR="00751E16">
          <w:fldChar w:fldCharType="begin"/>
        </w:r>
        <w:r>
          <w:instrText xml:space="preserve"> REF _Ref233537047 \r \h </w:instrText>
        </w:r>
      </w:ins>
      <w:ins w:id="4411" w:author="aaron.wiest" w:date="2012-05-04T08:08:00Z">
        <w:r w:rsidR="00751E16">
          <w:fldChar w:fldCharType="separate"/>
        </w:r>
      </w:ins>
      <w:ins w:id="4412" w:author="jamie.lizarraga" w:date="2012-06-15T07:58:00Z">
        <w:r w:rsidR="00B82FEF">
          <w:t>5.6.2</w:t>
        </w:r>
      </w:ins>
      <w:ins w:id="4413" w:author="aaron.wiest" w:date="2012-05-04T08:08:00Z">
        <w:r w:rsidR="00751E16">
          <w:fldChar w:fldCharType="end"/>
        </w:r>
        <w:r>
          <w:t xml:space="preserve">.  Labels shall be exposed to 500 millilitres of pea gravel (1/8 inch to 3/4 inch size) accelerated to approximately 35 miles per hour.  </w:t>
        </w:r>
        <w:r>
          <w:rPr>
            <w:rFonts w:cs="Arial"/>
          </w:rPr>
          <w:t xml:space="preserve">At the end of the test, perform verification of the test labels as stated in clause </w:t>
        </w:r>
        <w:r w:rsidR="00751E16">
          <w:rPr>
            <w:rFonts w:cs="Arial"/>
          </w:rPr>
          <w:fldChar w:fldCharType="begin"/>
        </w:r>
        <w:r>
          <w:rPr>
            <w:rFonts w:cs="Arial"/>
          </w:rPr>
          <w:instrText xml:space="preserve"> REF _Ref214277098 \r \h </w:instrText>
        </w:r>
      </w:ins>
      <w:r w:rsidR="00751E16">
        <w:rPr>
          <w:rFonts w:cs="Arial"/>
        </w:rPr>
      </w:r>
      <w:ins w:id="4414" w:author="aaron.wiest" w:date="2012-05-04T08:08:00Z">
        <w:r w:rsidR="00751E16">
          <w:rPr>
            <w:rFonts w:cs="Arial"/>
          </w:rPr>
          <w:fldChar w:fldCharType="separate"/>
        </w:r>
      </w:ins>
      <w:ins w:id="4415" w:author="jamie.lizarraga" w:date="2012-06-15T07:58:00Z">
        <w:r w:rsidR="00B82FEF">
          <w:rPr>
            <w:rFonts w:cs="Arial"/>
          </w:rPr>
          <w:t>5.2</w:t>
        </w:r>
      </w:ins>
      <w:ins w:id="4416" w:author="aaron.wiest" w:date="2012-05-04T08:08:00Z">
        <w:r w:rsidR="00751E16">
          <w:rPr>
            <w:rFonts w:cs="Arial"/>
          </w:rPr>
          <w:fldChar w:fldCharType="end"/>
        </w:r>
        <w:r>
          <w:rPr>
            <w:rFonts w:cs="Arial"/>
          </w:rPr>
          <w:t xml:space="preserve"> to </w:t>
        </w:r>
      </w:ins>
      <w:ins w:id="4417" w:author="aaron.wiest" w:date="2012-07-16T22:03:00Z">
        <w:r w:rsidR="006C5DE2">
          <w:rPr>
            <w:rFonts w:cs="Arial"/>
          </w:rPr>
          <w:t>determine any degradation of the bar code</w:t>
        </w:r>
      </w:ins>
      <w:ins w:id="4418" w:author="aaron.wiest" w:date="2012-05-04T08:08:00Z">
        <w:r>
          <w:rPr>
            <w:rFonts w:cs="Arial"/>
          </w:rPr>
          <w:t xml:space="preserve">.  </w:t>
        </w:r>
        <w:r>
          <w:t xml:space="preserve">Examine the label to determine compliance to </w:t>
        </w:r>
      </w:ins>
      <w:ins w:id="4419" w:author="jamie.lizarraga" w:date="2012-06-19T12:01:00Z">
        <w:r w:rsidR="00EE0C77">
          <w:t xml:space="preserve">clause </w:t>
        </w:r>
      </w:ins>
      <w:ins w:id="4420" w:author="aaron.wiest" w:date="2012-05-04T08:08:00Z">
        <w:r w:rsidR="00751E16">
          <w:fldChar w:fldCharType="begin"/>
        </w:r>
        <w:r>
          <w:instrText xml:space="preserve"> REF _Ref323817458 \r \h </w:instrText>
        </w:r>
      </w:ins>
      <w:ins w:id="4421" w:author="aaron.wiest" w:date="2012-05-04T08:08:00Z">
        <w:r w:rsidR="00751E16">
          <w:fldChar w:fldCharType="separate"/>
        </w:r>
      </w:ins>
      <w:ins w:id="4422" w:author="jamie.lizarraga" w:date="2012-06-15T07:58:00Z">
        <w:r w:rsidR="00B82FEF">
          <w:t>4.1.1.1</w:t>
        </w:r>
      </w:ins>
      <w:ins w:id="4423" w:author="aaron.wiest" w:date="2012-05-04T08:08:00Z">
        <w:r w:rsidR="00751E16">
          <w:fldChar w:fldCharType="end"/>
        </w:r>
        <w:r>
          <w:t>.</w:t>
        </w:r>
      </w:ins>
      <w:ins w:id="4424" w:author="aaron.wiest" w:date="2012-07-16T22:06:00Z">
        <w:r w:rsidR="006C5DE2">
          <w:t xml:space="preserve">  Adhesion strength may also be measured as described in clause </w:t>
        </w:r>
        <w:r w:rsidR="00751E16">
          <w:fldChar w:fldCharType="begin"/>
        </w:r>
        <w:r w:rsidR="006C5DE2">
          <w:instrText xml:space="preserve"> REF _Ref323647039 \r \h </w:instrText>
        </w:r>
      </w:ins>
      <w:ins w:id="4425" w:author="aaron.wiest" w:date="2012-07-16T22:06:00Z">
        <w:r w:rsidR="00751E16">
          <w:fldChar w:fldCharType="separate"/>
        </w:r>
        <w:r w:rsidR="006C5DE2">
          <w:t>5.6.3</w:t>
        </w:r>
        <w:r w:rsidR="00751E16">
          <w:fldChar w:fldCharType="end"/>
        </w:r>
        <w:r w:rsidR="006C5DE2">
          <w:t>.</w:t>
        </w:r>
      </w:ins>
      <w:ins w:id="4426" w:author="aaron.wiest" w:date="2012-05-04T08:08:00Z">
        <w:r>
          <w:t xml:space="preserve">  </w:t>
        </w:r>
        <w:r>
          <w:rPr>
            <w:rFonts w:cs="Arial"/>
          </w:rPr>
          <w:t>Pea gravel dropped from a height of 50 feet attains the required velocity and can be contained in a pipe or channel to minimize scatter at the bottom.</w:t>
        </w:r>
      </w:ins>
    </w:p>
    <w:p w:rsidR="00352FBB" w:rsidRDefault="00352FBB">
      <w:pPr>
        <w:pStyle w:val="Heading3"/>
        <w:rPr>
          <w:del w:id="4427" w:author="aaron.wiest" w:date="2012-05-04T08:09:00Z"/>
          <w:rPrChange w:id="4428" w:author="aaron.wiest" w:date="2012-05-04T08:08:00Z">
            <w:rPr>
              <w:del w:id="4429" w:author="aaron.wiest" w:date="2012-05-04T08:09:00Z"/>
              <w:spacing w:val="2"/>
            </w:rPr>
          </w:rPrChange>
        </w:rPr>
        <w:pPrChange w:id="4430" w:author="aaron.wiest" w:date="2012-06-11T16:11:00Z">
          <w:pPr/>
        </w:pPrChange>
      </w:pPr>
      <w:bookmarkStart w:id="4431" w:name="_Toc323882417"/>
      <w:bookmarkStart w:id="4432" w:name="_Toc323882567"/>
      <w:bookmarkStart w:id="4433" w:name="_Toc327194353"/>
      <w:bookmarkStart w:id="4434" w:name="_Toc330231555"/>
      <w:bookmarkStart w:id="4435" w:name="_Toc330231929"/>
      <w:bookmarkStart w:id="4436" w:name="_Toc330232309"/>
      <w:bookmarkStart w:id="4437" w:name="_Toc330232682"/>
      <w:bookmarkStart w:id="4438" w:name="_Toc330233055"/>
      <w:bookmarkStart w:id="4439" w:name="_Toc330240122"/>
      <w:bookmarkStart w:id="4440" w:name="_Toc330240500"/>
      <w:bookmarkStart w:id="4441" w:name="_Toc330240883"/>
      <w:bookmarkStart w:id="4442" w:name="_Toc330241261"/>
      <w:bookmarkStart w:id="4443" w:name="_Toc330282534"/>
      <w:bookmarkEnd w:id="4431"/>
      <w:bookmarkEnd w:id="4432"/>
      <w:bookmarkEnd w:id="4433"/>
      <w:bookmarkEnd w:id="4434"/>
      <w:bookmarkEnd w:id="4435"/>
      <w:bookmarkEnd w:id="4436"/>
      <w:bookmarkEnd w:id="4437"/>
      <w:bookmarkEnd w:id="4438"/>
      <w:bookmarkEnd w:id="4439"/>
      <w:bookmarkEnd w:id="4440"/>
      <w:bookmarkEnd w:id="4441"/>
      <w:bookmarkEnd w:id="4442"/>
      <w:bookmarkEnd w:id="4443"/>
    </w:p>
    <w:p w:rsidR="00352FBB" w:rsidRDefault="009D3738">
      <w:pPr>
        <w:pStyle w:val="Heading3"/>
        <w:rPr>
          <w:ins w:id="4444" w:author="aaron.wiest" w:date="2012-07-16T21:49:00Z"/>
        </w:rPr>
        <w:pPrChange w:id="4445" w:author="aaron.wiest" w:date="2012-06-11T16:11:00Z">
          <w:pPr/>
        </w:pPrChange>
      </w:pPr>
      <w:bookmarkStart w:id="4446" w:name="_Ref233545339"/>
      <w:bookmarkStart w:id="4447" w:name="_Ref233546751"/>
      <w:bookmarkStart w:id="4448" w:name="_Toc330282535"/>
      <w:r w:rsidRPr="006E5E60">
        <w:t xml:space="preserve">Ultraviolet (UV) </w:t>
      </w:r>
      <w:del w:id="4449" w:author="aaron.wiest" w:date="2012-07-16T19:57:00Z">
        <w:r w:rsidDel="00057631">
          <w:delText>l</w:delText>
        </w:r>
      </w:del>
      <w:ins w:id="4450" w:author="aaron.wiest" w:date="2012-07-16T19:57:00Z">
        <w:r w:rsidR="00057631">
          <w:t>L</w:t>
        </w:r>
      </w:ins>
      <w:r w:rsidRPr="006E5E60">
        <w:t xml:space="preserve">ight </w:t>
      </w:r>
      <w:del w:id="4451" w:author="aaron.wiest" w:date="2012-07-16T19:57:00Z">
        <w:r w:rsidDel="00057631">
          <w:delText>c</w:delText>
        </w:r>
      </w:del>
      <w:ins w:id="4452" w:author="aaron.wiest" w:date="2012-07-16T19:57:00Z">
        <w:r w:rsidR="00057631">
          <w:t>C</w:t>
        </w:r>
      </w:ins>
      <w:r w:rsidRPr="006E5E60">
        <w:t>ondensation</w:t>
      </w:r>
      <w:bookmarkEnd w:id="4446"/>
      <w:bookmarkEnd w:id="4447"/>
      <w:bookmarkEnd w:id="4448"/>
    </w:p>
    <w:p w:rsidR="00DF1F73" w:rsidRDefault="00567719">
      <w:ins w:id="4453" w:author="aaron.wiest" w:date="2012-07-16T21:49:00Z">
        <w:r>
          <w:t xml:space="preserve">Labels shall be affixed to test panels in accordance with clause </w:t>
        </w:r>
        <w:r w:rsidR="00751E16">
          <w:fldChar w:fldCharType="begin"/>
        </w:r>
        <w:r>
          <w:instrText xml:space="preserve"> REF _Ref233537047 \r \h </w:instrText>
        </w:r>
      </w:ins>
      <w:ins w:id="4454" w:author="aaron.wiest" w:date="2012-07-16T21:49:00Z">
        <w:r w:rsidR="00751E16">
          <w:fldChar w:fldCharType="separate"/>
        </w:r>
        <w:r>
          <w:t>5.6.2</w:t>
        </w:r>
        <w:r w:rsidR="00751E16">
          <w:fldChar w:fldCharType="end"/>
        </w:r>
        <w:r>
          <w:t xml:space="preserve">.  </w:t>
        </w:r>
        <w:r w:rsidR="003D7608">
          <w:t xml:space="preserve">The labels </w:t>
        </w:r>
      </w:ins>
      <w:ins w:id="4455" w:author="aaron.wiest" w:date="2012-07-16T21:51:00Z">
        <w:r w:rsidR="003D7608">
          <w:t xml:space="preserve">shall be tested in </w:t>
        </w:r>
        <w:r w:rsidR="003D7608" w:rsidRPr="00347CF2">
          <w:t>an Ultraviolet (UV) Light Condensation</w:t>
        </w:r>
        <w:r w:rsidR="003D7608">
          <w:t xml:space="preserve"> cabinet as described in </w:t>
        </w:r>
        <w:r w:rsidR="003D7608" w:rsidRPr="00E07185">
          <w:t>ASTM G154,</w:t>
        </w:r>
        <w:r w:rsidR="003D7608" w:rsidRPr="00347CF2">
          <w:t xml:space="preserve"> or equivalent.</w:t>
        </w:r>
        <w:r w:rsidR="003D7608">
          <w:t xml:space="preserve">  Porous test panels, such as wood and</w:t>
        </w:r>
        <w:r w:rsidR="003D7608" w:rsidRPr="00D8714B">
          <w:rPr>
            <w:lang w:val="en-US"/>
          </w:rPr>
          <w:t xml:space="preserve"> fiberboard</w:t>
        </w:r>
        <w:r w:rsidR="003D7608">
          <w:t xml:space="preserve">, shall be backed with </w:t>
        </w:r>
        <w:r w:rsidR="003D7608" w:rsidRPr="00133CDD">
          <w:t>MIL-</w:t>
        </w:r>
        <w:r w:rsidR="003D7608">
          <w:t>PRF</w:t>
        </w:r>
        <w:r w:rsidR="003D7608" w:rsidRPr="00133CDD">
          <w:t xml:space="preserve">-131 </w:t>
        </w:r>
        <w:r w:rsidR="003D7608">
          <w:t>barrier material.  The test labels shall be positioned in the test chamber and tested in accordance with the procedure specified in ASTM G 53.</w:t>
        </w:r>
      </w:ins>
      <w:ins w:id="4456" w:author="aaron.wiest" w:date="2012-07-16T21:52:00Z">
        <w:r w:rsidR="003D7608">
          <w:t xml:space="preserve">  </w:t>
        </w:r>
      </w:ins>
      <w:ins w:id="4457" w:author="aaron.wiest" w:date="2012-07-16T21:53:00Z">
        <w:r w:rsidR="003D7608" w:rsidRPr="00E07185">
          <w:t>The minimum exposure time used shall be that necessary to produce a substantial change in the material being evaluated.  An exposure time that produces a significant change in one type of material cannot be assumed applicable to other types of materials.</w:t>
        </w:r>
        <w:r w:rsidR="003D7608">
          <w:t xml:space="preserve">  </w:t>
        </w:r>
      </w:ins>
      <w:ins w:id="4458" w:author="aaron.wiest" w:date="2012-07-16T21:52:00Z">
        <w:r w:rsidR="003D7608">
          <w:rPr>
            <w:rFonts w:cs="Arial"/>
          </w:rPr>
          <w:t xml:space="preserve">At the end of the test, perform verification of the test labels as stated in clause </w:t>
        </w:r>
        <w:r w:rsidR="00751E16">
          <w:rPr>
            <w:rFonts w:cs="Arial"/>
          </w:rPr>
          <w:fldChar w:fldCharType="begin"/>
        </w:r>
        <w:r w:rsidR="003D7608">
          <w:rPr>
            <w:rFonts w:cs="Arial"/>
          </w:rPr>
          <w:instrText xml:space="preserve"> REF _Ref214277098 \r \h </w:instrText>
        </w:r>
      </w:ins>
      <w:r w:rsidR="00751E16">
        <w:rPr>
          <w:rFonts w:cs="Arial"/>
        </w:rPr>
      </w:r>
      <w:ins w:id="4459" w:author="aaron.wiest" w:date="2012-07-16T21:52:00Z">
        <w:r w:rsidR="00751E16">
          <w:rPr>
            <w:rFonts w:cs="Arial"/>
          </w:rPr>
          <w:fldChar w:fldCharType="separate"/>
        </w:r>
        <w:r w:rsidR="003D7608">
          <w:rPr>
            <w:rFonts w:cs="Arial"/>
          </w:rPr>
          <w:t>5.2</w:t>
        </w:r>
        <w:r w:rsidR="00751E16">
          <w:rPr>
            <w:rFonts w:cs="Arial"/>
          </w:rPr>
          <w:fldChar w:fldCharType="end"/>
        </w:r>
        <w:r w:rsidR="003D7608">
          <w:rPr>
            <w:rFonts w:cs="Arial"/>
          </w:rPr>
          <w:t xml:space="preserve"> to </w:t>
        </w:r>
      </w:ins>
      <w:ins w:id="4460" w:author="aaron.wiest" w:date="2012-07-16T22:03:00Z">
        <w:r w:rsidR="006C5DE2">
          <w:rPr>
            <w:rFonts w:cs="Arial"/>
          </w:rPr>
          <w:t>determine any degradation of the bar code</w:t>
        </w:r>
      </w:ins>
      <w:ins w:id="4461" w:author="aaron.wiest" w:date="2012-07-16T21:52:00Z">
        <w:r w:rsidR="003D7608">
          <w:rPr>
            <w:rFonts w:cs="Arial"/>
          </w:rPr>
          <w:t xml:space="preserve">.  </w:t>
        </w:r>
        <w:r w:rsidR="003D7608">
          <w:t xml:space="preserve">Examine the label to determine compliance to clause </w:t>
        </w:r>
        <w:r w:rsidR="00751E16">
          <w:fldChar w:fldCharType="begin"/>
        </w:r>
        <w:r w:rsidR="003D7608">
          <w:instrText xml:space="preserve"> REF _Ref323817458 \r \h </w:instrText>
        </w:r>
      </w:ins>
      <w:ins w:id="4462" w:author="aaron.wiest" w:date="2012-07-16T21:52:00Z">
        <w:r w:rsidR="00751E16">
          <w:fldChar w:fldCharType="separate"/>
        </w:r>
        <w:r w:rsidR="003D7608">
          <w:t>4.1.1.1</w:t>
        </w:r>
        <w:r w:rsidR="00751E16">
          <w:fldChar w:fldCharType="end"/>
        </w:r>
        <w:r w:rsidR="003D7608">
          <w:t>.</w:t>
        </w:r>
      </w:ins>
      <w:ins w:id="4463" w:author="aaron.wiest" w:date="2012-07-16T21:53:00Z">
        <w:r w:rsidR="003D7608">
          <w:t xml:space="preserve">  Adhesion strength may also be measured as described in clause </w:t>
        </w:r>
      </w:ins>
      <w:ins w:id="4464" w:author="aaron.wiest" w:date="2012-07-16T21:55:00Z">
        <w:r w:rsidR="00751E16">
          <w:fldChar w:fldCharType="begin"/>
        </w:r>
        <w:r w:rsidR="003D7608">
          <w:instrText xml:space="preserve"> REF _Ref323647039 \r \h </w:instrText>
        </w:r>
      </w:ins>
      <w:r w:rsidR="00751E16">
        <w:fldChar w:fldCharType="separate"/>
      </w:r>
      <w:ins w:id="4465" w:author="aaron.wiest" w:date="2012-07-16T21:55:00Z">
        <w:r w:rsidR="003D7608">
          <w:t>5.6.3</w:t>
        </w:r>
        <w:r w:rsidR="00751E16">
          <w:fldChar w:fldCharType="end"/>
        </w:r>
        <w:r w:rsidR="003D7608">
          <w:t>.</w:t>
        </w:r>
      </w:ins>
    </w:p>
    <w:p w:rsidR="00352FBB" w:rsidRDefault="009D3738">
      <w:pPr>
        <w:pStyle w:val="Heading4"/>
        <w:rPr>
          <w:del w:id="4466" w:author="aaron.wiest" w:date="2012-05-03T14:31:00Z"/>
        </w:rPr>
        <w:pPrChange w:id="4467" w:author="aaron.wiest" w:date="2012-06-11T16:11:00Z">
          <w:pPr/>
        </w:pPrChange>
      </w:pPr>
      <w:del w:id="4468" w:author="aaron.wiest" w:date="2012-05-03T14:31:00Z">
        <w:r w:rsidRPr="002C3896" w:rsidDel="00427502">
          <w:delText>(Non-highlighted from ATIS-0300044</w:delText>
        </w:r>
        <w:r w:rsidDel="00427502">
          <w:delText xml:space="preserve"> (Cable Reel Labels)</w:delText>
        </w:r>
        <w:r w:rsidRPr="002C3896" w:rsidDel="00427502">
          <w:delText xml:space="preserve"> – </w:delText>
        </w:r>
        <w:r w:rsidRPr="00F73439" w:rsidDel="00427502">
          <w:rPr>
            <w:highlight w:val="yellow"/>
          </w:rPr>
          <w:delText>highlighted from MIL-PRF-</w:delText>
        </w:r>
        <w:commentRangeStart w:id="4469"/>
        <w:r w:rsidRPr="00F73439" w:rsidDel="00427502">
          <w:rPr>
            <w:highlight w:val="yellow"/>
          </w:rPr>
          <w:delText>61002</w:delText>
        </w:r>
        <w:commentRangeEnd w:id="4469"/>
        <w:r w:rsidDel="00427502">
          <w:rPr>
            <w:rStyle w:val="CommentReference"/>
          </w:rPr>
          <w:commentReference w:id="4469"/>
        </w:r>
        <w:r w:rsidRPr="00F73439" w:rsidDel="00427502">
          <w:rPr>
            <w:highlight w:val="yellow"/>
          </w:rPr>
          <w:delText xml:space="preserve"> in clause 4.3.1.3</w:delText>
        </w:r>
        <w:r w:rsidRPr="002C3896" w:rsidDel="00427502">
          <w:delText xml:space="preserve"> – in this clause/sub-clauses)</w:delText>
        </w:r>
        <w:bookmarkStart w:id="4470" w:name="_Toc323881603"/>
        <w:bookmarkStart w:id="4471" w:name="_Toc323881750"/>
        <w:bookmarkStart w:id="4472" w:name="_Toc323881918"/>
        <w:bookmarkStart w:id="4473" w:name="_Toc323882097"/>
        <w:bookmarkStart w:id="4474" w:name="_Toc323882246"/>
        <w:bookmarkStart w:id="4475" w:name="_Toc323882419"/>
        <w:bookmarkStart w:id="4476" w:name="_Toc323882569"/>
        <w:bookmarkStart w:id="4477" w:name="_Toc327194355"/>
        <w:bookmarkStart w:id="4478" w:name="_Toc330231557"/>
        <w:bookmarkStart w:id="4479" w:name="_Toc330231931"/>
        <w:bookmarkStart w:id="4480" w:name="_Toc330232311"/>
        <w:bookmarkStart w:id="4481" w:name="_Toc330232684"/>
        <w:bookmarkStart w:id="4482" w:name="_Toc330233057"/>
        <w:bookmarkEnd w:id="4470"/>
        <w:bookmarkEnd w:id="4471"/>
        <w:bookmarkEnd w:id="4472"/>
        <w:bookmarkEnd w:id="4473"/>
        <w:bookmarkEnd w:id="4474"/>
        <w:bookmarkEnd w:id="4475"/>
        <w:bookmarkEnd w:id="4476"/>
        <w:bookmarkEnd w:id="4477"/>
        <w:bookmarkEnd w:id="4478"/>
        <w:bookmarkEnd w:id="4479"/>
        <w:bookmarkEnd w:id="4480"/>
        <w:bookmarkEnd w:id="4481"/>
        <w:bookmarkEnd w:id="4482"/>
      </w:del>
    </w:p>
    <w:p w:rsidR="00352FBB" w:rsidRDefault="009D3738">
      <w:pPr>
        <w:pStyle w:val="Heading4"/>
        <w:numPr>
          <w:ilvl w:val="0"/>
          <w:numId w:val="0"/>
        </w:numPr>
        <w:ind w:left="864"/>
        <w:pPrChange w:id="4483" w:author="aaron.wiest" w:date="2012-07-16T22:07:00Z">
          <w:pPr/>
        </w:pPrChange>
      </w:pPr>
      <w:del w:id="4484" w:author="aaron.wiest" w:date="2012-07-16T22:07:00Z">
        <w:r w:rsidDel="00C76018">
          <w:delText>Apparatus</w:delText>
        </w:r>
      </w:del>
    </w:p>
    <w:p w:rsidR="009D3738" w:rsidRPr="003749B1" w:rsidDel="00C76018" w:rsidRDefault="009D3738" w:rsidP="009D3738">
      <w:pPr>
        <w:rPr>
          <w:del w:id="4485" w:author="aaron.wiest" w:date="2012-07-16T22:07:00Z"/>
          <w:i/>
        </w:rPr>
      </w:pPr>
      <w:del w:id="4486" w:author="aaron.wiest" w:date="2012-07-16T22:07:00Z">
        <w:r w:rsidRPr="00347CF2" w:rsidDel="00C76018">
          <w:delText>The apparatus shall consist of an Ultraviolet (UV) Light Condensation</w:delText>
        </w:r>
        <w:r w:rsidDel="00C76018">
          <w:delText xml:space="preserve"> cabinet as described in </w:delText>
        </w:r>
        <w:r w:rsidR="00751E16" w:rsidRPr="00751E16">
          <w:rPr>
            <w:rPrChange w:id="4487" w:author="aaron.wiest" w:date="2012-06-11T17:31:00Z">
              <w:rPr>
                <w:sz w:val="16"/>
                <w:szCs w:val="16"/>
                <w:highlight w:val="yellow"/>
              </w:rPr>
            </w:rPrChange>
          </w:rPr>
          <w:delText>ASTM G154,</w:delText>
        </w:r>
        <w:r w:rsidRPr="00347CF2" w:rsidDel="00C76018">
          <w:delText xml:space="preserve"> or equivalent.</w:delText>
        </w:r>
        <w:bookmarkStart w:id="4488" w:name="_Toc330240124"/>
        <w:bookmarkStart w:id="4489" w:name="_Toc330240502"/>
        <w:bookmarkStart w:id="4490" w:name="_Toc330240885"/>
        <w:bookmarkStart w:id="4491" w:name="_Toc330241263"/>
        <w:bookmarkStart w:id="4492" w:name="_Toc330282536"/>
        <w:bookmarkEnd w:id="4488"/>
        <w:bookmarkEnd w:id="4489"/>
        <w:bookmarkEnd w:id="4490"/>
        <w:bookmarkEnd w:id="4491"/>
        <w:bookmarkEnd w:id="4492"/>
      </w:del>
    </w:p>
    <w:p w:rsidR="009D3738" w:rsidDel="00C76018" w:rsidRDefault="009D3738" w:rsidP="00076B69">
      <w:pPr>
        <w:pStyle w:val="Heading4"/>
        <w:rPr>
          <w:del w:id="4493" w:author="aaron.wiest" w:date="2012-07-16T22:07:00Z"/>
        </w:rPr>
      </w:pPr>
      <w:bookmarkStart w:id="4494" w:name="_Ref233545991"/>
      <w:del w:id="4495" w:author="aaron.wiest" w:date="2012-07-16T22:07:00Z">
        <w:r w:rsidDel="00C76018">
          <w:delText>Preparation of Test Labels and Test Panels</w:delText>
        </w:r>
        <w:bookmarkStart w:id="4496" w:name="_Toc330240125"/>
        <w:bookmarkStart w:id="4497" w:name="_Toc330240503"/>
        <w:bookmarkStart w:id="4498" w:name="_Toc330240886"/>
        <w:bookmarkStart w:id="4499" w:name="_Toc330241264"/>
        <w:bookmarkStart w:id="4500" w:name="_Toc330282537"/>
        <w:bookmarkEnd w:id="4494"/>
        <w:bookmarkEnd w:id="4496"/>
        <w:bookmarkEnd w:id="4497"/>
        <w:bookmarkEnd w:id="4498"/>
        <w:bookmarkEnd w:id="4499"/>
        <w:bookmarkEnd w:id="4500"/>
      </w:del>
    </w:p>
    <w:p w:rsidR="009D3738" w:rsidDel="00C76018" w:rsidRDefault="009D3738" w:rsidP="009D3738">
      <w:pPr>
        <w:rPr>
          <w:del w:id="4501" w:author="aaron.wiest" w:date="2012-07-16T22:07:00Z"/>
          <w:b/>
          <w:i/>
          <w:spacing w:val="2"/>
        </w:rPr>
      </w:pPr>
      <w:del w:id="4502" w:author="aaron.wiest" w:date="2012-07-16T22:07:00Z">
        <w:r w:rsidRPr="009335BE" w:rsidDel="00C76018">
          <w:delText>The labels and test panels shall be shall be conditioned for test a minimum of 24 hours in an atmosphere maintained at standard conditions</w:delText>
        </w:r>
        <w:r w:rsidDel="00C76018">
          <w:delText xml:space="preserve"> (see </w:delText>
        </w:r>
      </w:del>
      <w:ins w:id="4503" w:author="jamie.lizarraga" w:date="2012-06-19T12:07:00Z">
        <w:del w:id="4504" w:author="aaron.wiest" w:date="2012-07-16T22:07:00Z">
          <w:r w:rsidR="006F79EA" w:rsidDel="00C76018">
            <w:delText xml:space="preserve">clause </w:delText>
          </w:r>
        </w:del>
      </w:ins>
      <w:del w:id="4505" w:author="aaron.wiest" w:date="2012-07-16T22:07:00Z">
        <w:r w:rsidR="00751E16" w:rsidDel="00C76018">
          <w:fldChar w:fldCharType="begin"/>
        </w:r>
        <w:r w:rsidDel="00C76018">
          <w:delInstrText xml:space="preserve"> REF _Ref233536890 \r \h </w:delInstrText>
        </w:r>
        <w:r w:rsidR="00751E16" w:rsidDel="00C76018">
          <w:fldChar w:fldCharType="separate"/>
        </w:r>
      </w:del>
      <w:ins w:id="4506" w:author="jamie.lizarraga" w:date="2012-06-15T07:58:00Z">
        <w:del w:id="4507" w:author="aaron.wiest" w:date="2012-07-16T22:07:00Z">
          <w:r w:rsidR="00B82FEF" w:rsidDel="00C76018">
            <w:delText>5.4</w:delText>
          </w:r>
        </w:del>
      </w:ins>
      <w:del w:id="4508" w:author="aaron.wiest" w:date="2012-07-16T22:07:00Z">
        <w:r w:rsidR="00C76807" w:rsidDel="00C76018">
          <w:delText>9.4</w:delText>
        </w:r>
        <w:r w:rsidR="00751E16" w:rsidDel="00C76018">
          <w:fldChar w:fldCharType="end"/>
        </w:r>
        <w:r w:rsidDel="00C76018">
          <w:delText>)</w:delText>
        </w:r>
        <w:r w:rsidRPr="009335BE" w:rsidDel="00C76018">
          <w:delText>.</w:delText>
        </w:r>
        <w:r w:rsidDel="00C76018">
          <w:delText xml:space="preserve">  Also see </w:delText>
        </w:r>
        <w:r w:rsidRPr="00133CDD" w:rsidDel="00C76018">
          <w:delText>ASTM G</w:delText>
        </w:r>
        <w:r w:rsidDel="00C76018">
          <w:delText xml:space="preserve">154. </w:delText>
        </w:r>
      </w:del>
      <w:ins w:id="4509" w:author="jamie.lizarraga" w:date="2012-06-18T10:59:00Z">
        <w:del w:id="4510" w:author="aaron.wiest" w:date="2012-07-16T22:07:00Z">
          <w:r w:rsidR="006769D1" w:rsidDel="00C76018">
            <w:delText xml:space="preserve"> </w:delText>
          </w:r>
        </w:del>
      </w:ins>
      <w:del w:id="4511" w:author="aaron.wiest" w:date="2012-07-16T22:07:00Z">
        <w:r w:rsidDel="00C76018">
          <w:delText>Porous test panels, such as wood and</w:delText>
        </w:r>
        <w:r w:rsidRPr="00D8714B" w:rsidDel="00C76018">
          <w:rPr>
            <w:lang w:val="en-US"/>
          </w:rPr>
          <w:delText xml:space="preserve"> fiberboard</w:delText>
        </w:r>
        <w:r w:rsidDel="00C76018">
          <w:delText xml:space="preserve">, shall be backed with </w:delText>
        </w:r>
        <w:r w:rsidRPr="00133CDD" w:rsidDel="00C76018">
          <w:delText>MIL-</w:delText>
        </w:r>
        <w:r w:rsidDel="00C76018">
          <w:delText>PRF</w:delText>
        </w:r>
        <w:r w:rsidRPr="00133CDD" w:rsidDel="00C76018">
          <w:delText xml:space="preserve">-131 </w:delText>
        </w:r>
        <w:r w:rsidDel="00C76018">
          <w:delText>barrier material.</w:delText>
        </w:r>
        <w:bookmarkStart w:id="4512" w:name="_Toc330240126"/>
        <w:bookmarkStart w:id="4513" w:name="_Toc330240504"/>
        <w:bookmarkStart w:id="4514" w:name="_Toc330240887"/>
        <w:bookmarkStart w:id="4515" w:name="_Toc330241265"/>
        <w:bookmarkStart w:id="4516" w:name="_Toc330282538"/>
        <w:bookmarkEnd w:id="4512"/>
        <w:bookmarkEnd w:id="4513"/>
        <w:bookmarkEnd w:id="4514"/>
        <w:bookmarkEnd w:id="4515"/>
        <w:bookmarkEnd w:id="4516"/>
      </w:del>
    </w:p>
    <w:p w:rsidR="009D3738" w:rsidDel="00C76018" w:rsidRDefault="009D3738" w:rsidP="00076B69">
      <w:pPr>
        <w:pStyle w:val="Heading4"/>
        <w:rPr>
          <w:del w:id="4517" w:author="aaron.wiest" w:date="2012-07-16T22:08:00Z"/>
        </w:rPr>
      </w:pPr>
      <w:del w:id="4518" w:author="aaron.wiest" w:date="2012-07-16T22:08:00Z">
        <w:r w:rsidDel="00C76018">
          <w:lastRenderedPageBreak/>
          <w:delText>Method</w:delText>
        </w:r>
      </w:del>
      <w:del w:id="4519" w:author="aaron.wiest" w:date="2012-06-11T17:29:00Z">
        <w:r w:rsidDel="0093094E">
          <w:delText xml:space="preserve">. </w:delText>
        </w:r>
      </w:del>
      <w:bookmarkStart w:id="4520" w:name="_Toc330240127"/>
      <w:bookmarkStart w:id="4521" w:name="_Toc330240505"/>
      <w:bookmarkStart w:id="4522" w:name="_Toc330240888"/>
      <w:bookmarkStart w:id="4523" w:name="_Toc330241266"/>
      <w:bookmarkStart w:id="4524" w:name="_Toc330282539"/>
      <w:bookmarkEnd w:id="4520"/>
      <w:bookmarkEnd w:id="4521"/>
      <w:bookmarkEnd w:id="4522"/>
      <w:bookmarkEnd w:id="4523"/>
      <w:bookmarkEnd w:id="4524"/>
    </w:p>
    <w:p w:rsidR="009D3738" w:rsidDel="00C76018" w:rsidRDefault="009D3738" w:rsidP="009D3738">
      <w:pPr>
        <w:rPr>
          <w:del w:id="4525" w:author="aaron.wiest" w:date="2012-07-16T22:08:00Z"/>
        </w:rPr>
      </w:pPr>
      <w:del w:id="4526" w:author="aaron.wiest" w:date="2012-07-16T22:08:00Z">
        <w:r w:rsidDel="00C76018">
          <w:delText>The test labels shall be positioned in the test chamber and tested in accordance with the procedure specified in ASTM G 53.</w:delText>
        </w:r>
      </w:del>
      <w:ins w:id="4527" w:author="jamie.lizarraga" w:date="2012-06-18T10:59:00Z">
        <w:del w:id="4528" w:author="aaron.wiest" w:date="2012-07-16T22:08:00Z">
          <w:r w:rsidR="006769D1" w:rsidDel="00C76018">
            <w:delText xml:space="preserve"> </w:delText>
          </w:r>
        </w:del>
      </w:ins>
      <w:del w:id="4529" w:author="aaron.wiest" w:date="2012-07-16T22:08:00Z">
        <w:r w:rsidDel="00C76018">
          <w:delText xml:space="preserve"> Exposure time shall be a total of 96 hours using an 8 hour repeating program cycle of 4 hours of light and 140º F (60ºC) followed by 4 hours of condensation at 122º F (50ºC).</w:delText>
        </w:r>
        <w:bookmarkStart w:id="4530" w:name="_Toc330240128"/>
        <w:bookmarkStart w:id="4531" w:name="_Toc330240506"/>
        <w:bookmarkStart w:id="4532" w:name="_Toc330240889"/>
        <w:bookmarkStart w:id="4533" w:name="_Toc330241267"/>
        <w:bookmarkStart w:id="4534" w:name="_Toc330282540"/>
        <w:bookmarkEnd w:id="4530"/>
        <w:bookmarkEnd w:id="4531"/>
        <w:bookmarkEnd w:id="4532"/>
        <w:bookmarkEnd w:id="4533"/>
        <w:bookmarkEnd w:id="4534"/>
      </w:del>
    </w:p>
    <w:p w:rsidR="009D3738" w:rsidRPr="0093094E" w:rsidDel="00C76018" w:rsidRDefault="00751E16" w:rsidP="009D3738">
      <w:pPr>
        <w:rPr>
          <w:del w:id="4535" w:author="aaron.wiest" w:date="2012-07-16T22:08:00Z"/>
        </w:rPr>
      </w:pPr>
      <w:del w:id="4536" w:author="aaron.wiest" w:date="2012-07-16T22:08:00Z">
        <w:r w:rsidRPr="00751E16">
          <w:rPr>
            <w:rPrChange w:id="4537" w:author="aaron.wiest" w:date="2012-06-11T17:29:00Z">
              <w:rPr>
                <w:sz w:val="16"/>
                <w:szCs w:val="16"/>
                <w:highlight w:val="yellow"/>
              </w:rPr>
            </w:rPrChange>
          </w:rPr>
          <w:delText>The test labels shall be positioned in the test chamber and tested in accordance with the procedures specified in ASTM G 154.  An arbitrary time greater than eight hours of radiant exposure may be used, evaluation performed in exposure increments to determine any significant change in test specimens, if required for conformance to a particular specification.</w:delText>
        </w:r>
        <w:bookmarkStart w:id="4538" w:name="_Toc330240129"/>
        <w:bookmarkStart w:id="4539" w:name="_Toc330240507"/>
        <w:bookmarkStart w:id="4540" w:name="_Toc330240890"/>
        <w:bookmarkStart w:id="4541" w:name="_Toc330241268"/>
        <w:bookmarkStart w:id="4542" w:name="_Toc330282541"/>
        <w:bookmarkEnd w:id="4538"/>
        <w:bookmarkEnd w:id="4539"/>
        <w:bookmarkEnd w:id="4540"/>
        <w:bookmarkEnd w:id="4541"/>
        <w:bookmarkEnd w:id="4542"/>
      </w:del>
    </w:p>
    <w:p w:rsidR="00352FBB" w:rsidRDefault="00751E16">
      <w:pPr>
        <w:pStyle w:val="Heading5"/>
        <w:rPr>
          <w:del w:id="4543" w:author="aaron.wiest" w:date="2012-07-16T22:08:00Z"/>
          <w:spacing w:val="2"/>
          <w:rPrChange w:id="4544" w:author="aaron.wiest" w:date="2012-06-11T17:29:00Z">
            <w:rPr>
              <w:del w:id="4545" w:author="aaron.wiest" w:date="2012-07-16T22:08:00Z"/>
              <w:spacing w:val="2"/>
              <w:highlight w:val="yellow"/>
            </w:rPr>
          </w:rPrChange>
        </w:rPr>
        <w:pPrChange w:id="4546" w:author="aaron.wiest" w:date="2012-06-11T17:30:00Z">
          <w:pPr/>
        </w:pPrChange>
      </w:pPr>
      <w:del w:id="4547" w:author="aaron.wiest" w:date="2012-07-16T22:08:00Z">
        <w:r w:rsidRPr="00751E16">
          <w:rPr>
            <w:rPrChange w:id="4548" w:author="aaron.wiest" w:date="2012-06-11T17:29:00Z">
              <w:rPr>
                <w:sz w:val="16"/>
                <w:szCs w:val="16"/>
                <w:highlight w:val="yellow"/>
              </w:rPr>
            </w:rPrChange>
          </w:rPr>
          <w:delText xml:space="preserve">Required </w:delText>
        </w:r>
      </w:del>
      <w:del w:id="4549" w:author="aaron.wiest" w:date="2012-07-16T19:58:00Z">
        <w:r w:rsidRPr="00751E16">
          <w:rPr>
            <w:rPrChange w:id="4550" w:author="aaron.wiest" w:date="2012-06-11T17:29:00Z">
              <w:rPr>
                <w:sz w:val="16"/>
                <w:szCs w:val="16"/>
                <w:highlight w:val="yellow"/>
              </w:rPr>
            </w:rPrChange>
          </w:rPr>
          <w:delText>e</w:delText>
        </w:r>
      </w:del>
      <w:del w:id="4551" w:author="aaron.wiest" w:date="2012-07-16T22:08:00Z">
        <w:r w:rsidRPr="00751E16">
          <w:rPr>
            <w:rPrChange w:id="4552" w:author="aaron.wiest" w:date="2012-06-11T17:29:00Z">
              <w:rPr>
                <w:sz w:val="16"/>
                <w:szCs w:val="16"/>
                <w:highlight w:val="yellow"/>
              </w:rPr>
            </w:rPrChange>
          </w:rPr>
          <w:delText xml:space="preserve">xposure.  </w:delText>
        </w:r>
        <w:bookmarkStart w:id="4553" w:name="_Toc330240130"/>
        <w:bookmarkStart w:id="4554" w:name="_Toc330240508"/>
        <w:bookmarkStart w:id="4555" w:name="_Toc330240891"/>
        <w:bookmarkStart w:id="4556" w:name="_Toc330241269"/>
        <w:bookmarkStart w:id="4557" w:name="_Toc330282542"/>
        <w:bookmarkEnd w:id="4553"/>
        <w:bookmarkEnd w:id="4554"/>
        <w:bookmarkEnd w:id="4555"/>
        <w:bookmarkEnd w:id="4556"/>
        <w:bookmarkEnd w:id="4557"/>
      </w:del>
    </w:p>
    <w:p w:rsidR="009D3738" w:rsidRPr="0093094E" w:rsidDel="00C76018" w:rsidRDefault="00751E16" w:rsidP="009D3738">
      <w:pPr>
        <w:rPr>
          <w:del w:id="4558" w:author="aaron.wiest" w:date="2012-07-16T22:08:00Z"/>
          <w:rPrChange w:id="4559" w:author="aaron.wiest" w:date="2012-06-11T17:29:00Z">
            <w:rPr>
              <w:del w:id="4560" w:author="aaron.wiest" w:date="2012-07-16T22:08:00Z"/>
              <w:highlight w:val="yellow"/>
            </w:rPr>
          </w:rPrChange>
        </w:rPr>
      </w:pPr>
      <w:del w:id="4561" w:author="aaron.wiest" w:date="2012-07-16T22:08:00Z">
        <w:r w:rsidRPr="00751E16">
          <w:rPr>
            <w:rPrChange w:id="4562" w:author="aaron.wiest" w:date="2012-06-11T17:29:00Z">
              <w:rPr>
                <w:sz w:val="16"/>
                <w:szCs w:val="16"/>
                <w:highlight w:val="yellow"/>
              </w:rPr>
            </w:rPrChange>
          </w:rPr>
          <w:delText>When a single exposure period is used, a time or radiant exposure period is used that will produce the largest performance differences between the test material and the control material.</w:delText>
        </w:r>
        <w:bookmarkStart w:id="4563" w:name="_Toc330240131"/>
        <w:bookmarkStart w:id="4564" w:name="_Toc330240509"/>
        <w:bookmarkStart w:id="4565" w:name="_Toc330240892"/>
        <w:bookmarkStart w:id="4566" w:name="_Toc330241270"/>
        <w:bookmarkStart w:id="4567" w:name="_Toc330282543"/>
        <w:bookmarkEnd w:id="4563"/>
        <w:bookmarkEnd w:id="4564"/>
        <w:bookmarkEnd w:id="4565"/>
        <w:bookmarkEnd w:id="4566"/>
        <w:bookmarkEnd w:id="4567"/>
      </w:del>
    </w:p>
    <w:p w:rsidR="00352FBB" w:rsidRDefault="00751E16">
      <w:pPr>
        <w:pStyle w:val="Heading5"/>
        <w:rPr>
          <w:del w:id="4568" w:author="aaron.wiest" w:date="2012-07-16T22:08:00Z"/>
          <w:spacing w:val="2"/>
          <w:rPrChange w:id="4569" w:author="aaron.wiest" w:date="2012-06-11T17:29:00Z">
            <w:rPr>
              <w:del w:id="4570" w:author="aaron.wiest" w:date="2012-07-16T22:08:00Z"/>
              <w:spacing w:val="2"/>
              <w:highlight w:val="yellow"/>
            </w:rPr>
          </w:rPrChange>
        </w:rPr>
        <w:pPrChange w:id="4571" w:author="aaron.wiest" w:date="2012-06-11T17:30:00Z">
          <w:pPr/>
        </w:pPrChange>
      </w:pPr>
      <w:del w:id="4572" w:author="aaron.wiest" w:date="2012-07-16T22:08:00Z">
        <w:r w:rsidRPr="00751E16">
          <w:rPr>
            <w:rPrChange w:id="4573" w:author="aaron.wiest" w:date="2012-06-11T17:29:00Z">
              <w:rPr>
                <w:sz w:val="16"/>
                <w:szCs w:val="16"/>
                <w:highlight w:val="yellow"/>
              </w:rPr>
            </w:rPrChange>
          </w:rPr>
          <w:delText xml:space="preserve">Minimum </w:delText>
        </w:r>
      </w:del>
      <w:del w:id="4574" w:author="aaron.wiest" w:date="2012-07-16T19:58:00Z">
        <w:r w:rsidRPr="00751E16">
          <w:rPr>
            <w:rPrChange w:id="4575" w:author="aaron.wiest" w:date="2012-06-11T17:29:00Z">
              <w:rPr>
                <w:sz w:val="16"/>
                <w:szCs w:val="16"/>
                <w:highlight w:val="yellow"/>
              </w:rPr>
            </w:rPrChange>
          </w:rPr>
          <w:delText>e</w:delText>
        </w:r>
      </w:del>
      <w:del w:id="4576" w:author="aaron.wiest" w:date="2012-07-16T22:08:00Z">
        <w:r w:rsidRPr="00751E16">
          <w:rPr>
            <w:rPrChange w:id="4577" w:author="aaron.wiest" w:date="2012-06-11T17:29:00Z">
              <w:rPr>
                <w:sz w:val="16"/>
                <w:szCs w:val="16"/>
                <w:highlight w:val="yellow"/>
              </w:rPr>
            </w:rPrChange>
          </w:rPr>
          <w:delText xml:space="preserve">xposure </w:delText>
        </w:r>
      </w:del>
      <w:del w:id="4578" w:author="aaron.wiest" w:date="2012-07-16T19:58:00Z">
        <w:r w:rsidRPr="00751E16">
          <w:rPr>
            <w:rPrChange w:id="4579" w:author="aaron.wiest" w:date="2012-06-11T17:29:00Z">
              <w:rPr>
                <w:sz w:val="16"/>
                <w:szCs w:val="16"/>
                <w:highlight w:val="yellow"/>
              </w:rPr>
            </w:rPrChange>
          </w:rPr>
          <w:delText>t</w:delText>
        </w:r>
      </w:del>
      <w:del w:id="4580" w:author="aaron.wiest" w:date="2012-07-16T22:08:00Z">
        <w:r w:rsidRPr="00751E16">
          <w:rPr>
            <w:rPrChange w:id="4581" w:author="aaron.wiest" w:date="2012-06-11T17:29:00Z">
              <w:rPr>
                <w:sz w:val="16"/>
                <w:szCs w:val="16"/>
                <w:highlight w:val="yellow"/>
              </w:rPr>
            </w:rPrChange>
          </w:rPr>
          <w:delText xml:space="preserve">ime.  </w:delText>
        </w:r>
        <w:bookmarkStart w:id="4582" w:name="_Toc330240132"/>
        <w:bookmarkStart w:id="4583" w:name="_Toc330240510"/>
        <w:bookmarkStart w:id="4584" w:name="_Toc330240893"/>
        <w:bookmarkStart w:id="4585" w:name="_Toc330241271"/>
        <w:bookmarkStart w:id="4586" w:name="_Toc330282544"/>
        <w:bookmarkEnd w:id="4582"/>
        <w:bookmarkEnd w:id="4583"/>
        <w:bookmarkEnd w:id="4584"/>
        <w:bookmarkEnd w:id="4585"/>
        <w:bookmarkEnd w:id="4586"/>
      </w:del>
    </w:p>
    <w:p w:rsidR="00D7353B" w:rsidRPr="002C3896" w:rsidDel="00C76018" w:rsidRDefault="00751E16" w:rsidP="009D3738">
      <w:pPr>
        <w:rPr>
          <w:del w:id="4587" w:author="aaron.wiest" w:date="2012-07-16T22:08:00Z"/>
        </w:rPr>
      </w:pPr>
      <w:del w:id="4588" w:author="aaron.wiest" w:date="2012-07-16T22:08:00Z">
        <w:r w:rsidRPr="00751E16">
          <w:rPr>
            <w:rPrChange w:id="4589" w:author="aaron.wiest" w:date="2012-06-11T17:29:00Z">
              <w:rPr>
                <w:sz w:val="16"/>
                <w:szCs w:val="16"/>
                <w:highlight w:val="yellow"/>
              </w:rPr>
            </w:rPrChange>
          </w:rPr>
          <w:delText>The minimum exposure time used shall be that necessary to produce a substantial change in the material being evaluated.  An exposure time that produces a significant change in one type of material cannot be assumed applicable to other types of materials.</w:delText>
        </w:r>
      </w:del>
      <w:ins w:id="4590" w:author="jamie.lizarraga" w:date="2012-06-19T12:01:00Z">
        <w:del w:id="4591" w:author="aaron.wiest" w:date="2012-07-16T22:08:00Z">
          <w:r w:rsidR="00EE0C77" w:rsidDel="00C76018">
            <w:delText xml:space="preserve">clause </w:delText>
          </w:r>
        </w:del>
      </w:ins>
      <w:bookmarkStart w:id="4592" w:name="_Toc330240133"/>
      <w:bookmarkStart w:id="4593" w:name="_Toc330240511"/>
      <w:bookmarkStart w:id="4594" w:name="_Toc330240894"/>
      <w:bookmarkStart w:id="4595" w:name="_Toc330241272"/>
      <w:bookmarkStart w:id="4596" w:name="_Toc330282545"/>
      <w:bookmarkEnd w:id="4592"/>
      <w:bookmarkEnd w:id="4593"/>
      <w:bookmarkEnd w:id="4594"/>
      <w:bookmarkEnd w:id="4595"/>
      <w:bookmarkEnd w:id="4596"/>
    </w:p>
    <w:p w:rsidR="00352FBB" w:rsidRDefault="009D3738">
      <w:pPr>
        <w:pStyle w:val="Heading3"/>
        <w:rPr>
          <w:ins w:id="4597" w:author="aaron.wiest" w:date="2012-07-16T22:09:00Z"/>
        </w:rPr>
        <w:pPrChange w:id="4598" w:author="aaron.wiest" w:date="2012-06-11T16:11:00Z">
          <w:pPr>
            <w:pStyle w:val="Heading4"/>
          </w:pPr>
        </w:pPrChange>
      </w:pPr>
      <w:bookmarkStart w:id="4599" w:name="_Toc330282546"/>
      <w:bookmarkStart w:id="4600" w:name="_Ref233546775"/>
      <w:r w:rsidRPr="00E33087">
        <w:t>Moisture</w:t>
      </w:r>
      <w:r w:rsidRPr="005572EB">
        <w:t>/</w:t>
      </w:r>
      <w:del w:id="4601" w:author="aaron.wiest" w:date="2012-07-16T19:57:00Z">
        <w:r w:rsidRPr="005572EB" w:rsidDel="00057631">
          <w:delText>r</w:delText>
        </w:r>
      </w:del>
      <w:ins w:id="4602" w:author="aaron.wiest" w:date="2012-07-16T19:57:00Z">
        <w:r w:rsidR="00057631">
          <w:t>R</w:t>
        </w:r>
      </w:ins>
      <w:r w:rsidRPr="005572EB">
        <w:t xml:space="preserve">ain </w:t>
      </w:r>
      <w:del w:id="4603" w:author="aaron.wiest" w:date="2012-07-16T19:57:00Z">
        <w:r w:rsidRPr="005572EB" w:rsidDel="00057631">
          <w:delText>r</w:delText>
        </w:r>
      </w:del>
      <w:ins w:id="4604" w:author="aaron.wiest" w:date="2012-07-16T19:57:00Z">
        <w:r w:rsidR="00057631">
          <w:t>R</w:t>
        </w:r>
      </w:ins>
      <w:r w:rsidRPr="005572EB">
        <w:t>esistance</w:t>
      </w:r>
      <w:bookmarkEnd w:id="4599"/>
      <w:del w:id="4605" w:author="jamie.lizarraga" w:date="2012-06-19T11:14:00Z">
        <w:r w:rsidRPr="005572EB" w:rsidDel="00B56448">
          <w:delText>.</w:delText>
        </w:r>
      </w:del>
      <w:bookmarkEnd w:id="4600"/>
      <w:r w:rsidRPr="005572EB">
        <w:t xml:space="preserve">  </w:t>
      </w:r>
    </w:p>
    <w:p w:rsidR="00352FBB" w:rsidRDefault="00C76018">
      <w:pPr>
        <w:pPrChange w:id="4606" w:author="aaron.wiest" w:date="2012-07-16T22:09:00Z">
          <w:pPr>
            <w:pStyle w:val="Heading4"/>
          </w:pPr>
        </w:pPrChange>
      </w:pPr>
      <w:ins w:id="4607" w:author="aaron.wiest" w:date="2012-07-16T22:09:00Z">
        <w:r w:rsidRPr="005572EB">
          <w:rPr>
            <w:spacing w:val="2"/>
          </w:rPr>
          <w:t>Test labels shall be prepared as specified in</w:t>
        </w:r>
        <w:r>
          <w:rPr>
            <w:spacing w:val="2"/>
          </w:rPr>
          <w:t xml:space="preserve"> clause </w:t>
        </w:r>
        <w:r w:rsidR="00751E16">
          <w:rPr>
            <w:spacing w:val="2"/>
          </w:rPr>
          <w:fldChar w:fldCharType="begin"/>
        </w:r>
        <w:r>
          <w:rPr>
            <w:spacing w:val="2"/>
          </w:rPr>
          <w:instrText xml:space="preserve"> REF _Ref323816829 \r \h </w:instrText>
        </w:r>
      </w:ins>
      <w:r w:rsidR="00751E16">
        <w:rPr>
          <w:spacing w:val="2"/>
        </w:rPr>
      </w:r>
      <w:ins w:id="4608" w:author="aaron.wiest" w:date="2012-07-16T22:09:00Z">
        <w:r w:rsidR="00751E16">
          <w:rPr>
            <w:spacing w:val="2"/>
          </w:rPr>
          <w:fldChar w:fldCharType="separate"/>
        </w:r>
        <w:r>
          <w:rPr>
            <w:spacing w:val="2"/>
          </w:rPr>
          <w:t>5.6.2</w:t>
        </w:r>
        <w:r w:rsidR="00751E16">
          <w:rPr>
            <w:spacing w:val="2"/>
          </w:rPr>
          <w:fldChar w:fldCharType="end"/>
        </w:r>
      </w:ins>
    </w:p>
    <w:p w:rsidR="00352FBB" w:rsidRDefault="009D3738">
      <w:pPr>
        <w:pStyle w:val="Heading4"/>
        <w:rPr>
          <w:del w:id="4609" w:author="aaron.wiest" w:date="2012-07-16T22:09:00Z"/>
        </w:rPr>
        <w:pPrChange w:id="4610" w:author="aaron.wiest" w:date="2012-06-11T16:11:00Z">
          <w:pPr>
            <w:pStyle w:val="Heading3"/>
          </w:pPr>
        </w:pPrChange>
      </w:pPr>
      <w:del w:id="4611" w:author="aaron.wiest" w:date="2012-07-16T22:09:00Z">
        <w:r w:rsidRPr="005572EB" w:rsidDel="00C76018">
          <w:delText xml:space="preserve">Preparation of </w:delText>
        </w:r>
      </w:del>
      <w:del w:id="4612" w:author="aaron.wiest" w:date="2012-07-16T19:58:00Z">
        <w:r w:rsidRPr="005572EB" w:rsidDel="000C0F61">
          <w:delText>t</w:delText>
        </w:r>
      </w:del>
      <w:del w:id="4613" w:author="aaron.wiest" w:date="2012-07-16T22:09:00Z">
        <w:r w:rsidRPr="005572EB" w:rsidDel="00C76018">
          <w:delText xml:space="preserve">est </w:delText>
        </w:r>
      </w:del>
      <w:del w:id="4614" w:author="aaron.wiest" w:date="2012-07-16T19:58:00Z">
        <w:r w:rsidRPr="005572EB" w:rsidDel="000C0F61">
          <w:delText>l</w:delText>
        </w:r>
      </w:del>
      <w:del w:id="4615" w:author="aaron.wiest" w:date="2012-07-16T22:09:00Z">
        <w:r w:rsidRPr="005572EB" w:rsidDel="00C76018">
          <w:delText xml:space="preserve">abels.  </w:delText>
        </w:r>
        <w:bookmarkStart w:id="4616" w:name="_Toc330240135"/>
        <w:bookmarkStart w:id="4617" w:name="_Toc330240513"/>
        <w:bookmarkStart w:id="4618" w:name="_Toc330240896"/>
        <w:bookmarkStart w:id="4619" w:name="_Toc330241274"/>
        <w:bookmarkStart w:id="4620" w:name="_Toc330282547"/>
        <w:bookmarkEnd w:id="4616"/>
        <w:bookmarkEnd w:id="4617"/>
        <w:bookmarkEnd w:id="4618"/>
        <w:bookmarkEnd w:id="4619"/>
        <w:bookmarkEnd w:id="4620"/>
      </w:del>
    </w:p>
    <w:p w:rsidR="009D3738" w:rsidRPr="005572EB" w:rsidDel="00C76018" w:rsidRDefault="009D3738" w:rsidP="009D3738">
      <w:pPr>
        <w:rPr>
          <w:del w:id="4621" w:author="aaron.wiest" w:date="2012-07-16T22:09:00Z"/>
          <w:spacing w:val="2"/>
        </w:rPr>
      </w:pPr>
      <w:del w:id="4622" w:author="aaron.wiest" w:date="2012-07-16T22:09:00Z">
        <w:r w:rsidRPr="005572EB" w:rsidDel="00C76018">
          <w:rPr>
            <w:spacing w:val="2"/>
          </w:rPr>
          <w:delText>Test labels shall be prepared as specified in</w:delText>
        </w:r>
      </w:del>
      <w:ins w:id="4623" w:author="jamie.lizarraga" w:date="2012-06-19T11:51:00Z">
        <w:del w:id="4624" w:author="aaron.wiest" w:date="2012-07-16T22:09:00Z">
          <w:r w:rsidR="00C1694A" w:rsidDel="00C76018">
            <w:rPr>
              <w:spacing w:val="2"/>
            </w:rPr>
            <w:delText xml:space="preserve">clause </w:delText>
          </w:r>
        </w:del>
      </w:ins>
      <w:del w:id="4625" w:author="aaron.wiest" w:date="2012-05-03T13:58:00Z">
        <w:r w:rsidRPr="005572EB" w:rsidDel="00D7353B">
          <w:rPr>
            <w:spacing w:val="2"/>
          </w:rPr>
          <w:delText xml:space="preserve"> </w:delText>
        </w:r>
        <w:r w:rsidR="00751E16" w:rsidDel="00D7353B">
          <w:rPr>
            <w:spacing w:val="2"/>
          </w:rPr>
          <w:fldChar w:fldCharType="begin"/>
        </w:r>
        <w:r w:rsidDel="00D7353B">
          <w:rPr>
            <w:spacing w:val="2"/>
          </w:rPr>
          <w:delInstrText xml:space="preserve"> REF _Ref233545991 \r \h </w:delInstrText>
        </w:r>
        <w:r w:rsidR="00751E16" w:rsidDel="00D7353B">
          <w:rPr>
            <w:spacing w:val="2"/>
          </w:rPr>
        </w:r>
        <w:r w:rsidR="00751E16" w:rsidDel="00D7353B">
          <w:rPr>
            <w:spacing w:val="2"/>
          </w:rPr>
          <w:fldChar w:fldCharType="separate"/>
        </w:r>
        <w:r w:rsidDel="00D7353B">
          <w:rPr>
            <w:spacing w:val="2"/>
          </w:rPr>
          <w:delText>9.8.1.2</w:delText>
        </w:r>
        <w:r w:rsidR="00751E16" w:rsidDel="00D7353B">
          <w:rPr>
            <w:spacing w:val="2"/>
          </w:rPr>
          <w:fldChar w:fldCharType="end"/>
        </w:r>
      </w:del>
      <w:del w:id="4626" w:author="aaron.wiest" w:date="2012-07-16T22:09:00Z">
        <w:r w:rsidRPr="005572EB" w:rsidDel="00C76018">
          <w:rPr>
            <w:spacing w:val="2"/>
          </w:rPr>
          <w:delText>.</w:delText>
        </w:r>
        <w:bookmarkStart w:id="4627" w:name="_Toc330240136"/>
        <w:bookmarkStart w:id="4628" w:name="_Toc330240514"/>
        <w:bookmarkStart w:id="4629" w:name="_Toc330240897"/>
        <w:bookmarkStart w:id="4630" w:name="_Toc330241275"/>
        <w:bookmarkStart w:id="4631" w:name="_Toc330282548"/>
        <w:bookmarkEnd w:id="4627"/>
        <w:bookmarkEnd w:id="4628"/>
        <w:bookmarkEnd w:id="4629"/>
        <w:bookmarkEnd w:id="4630"/>
        <w:bookmarkEnd w:id="4631"/>
      </w:del>
    </w:p>
    <w:p w:rsidR="009D3738" w:rsidRDefault="00E350A6" w:rsidP="00076B69">
      <w:pPr>
        <w:pStyle w:val="Heading4"/>
      </w:pPr>
      <w:bookmarkStart w:id="4632" w:name="_Toc330282549"/>
      <w:ins w:id="4633" w:author="aaron.wiest" w:date="2012-07-16T22:24:00Z">
        <w:r>
          <w:t>Moisture</w:t>
        </w:r>
      </w:ins>
      <w:bookmarkEnd w:id="4632"/>
      <w:ins w:id="4634" w:author="aaron.wiest" w:date="2012-05-03T13:58:00Z">
        <w:del w:id="4635" w:author="jamie.lizarraga" w:date="2012-06-19T11:14:00Z">
          <w:r w:rsidR="00D7353B" w:rsidDel="00B56448">
            <w:delText>.</w:delText>
          </w:r>
        </w:del>
      </w:ins>
      <w:del w:id="4636" w:author="aaron.wiest" w:date="2012-05-03T13:58:00Z">
        <w:r w:rsidR="009D3738" w:rsidRPr="005572EB" w:rsidDel="00D7353B">
          <w:delText>Method.</w:delText>
        </w:r>
      </w:del>
      <w:r w:rsidR="009D3738" w:rsidRPr="005572EB">
        <w:t xml:space="preserve">  </w:t>
      </w:r>
    </w:p>
    <w:p w:rsidR="002E70CA" w:rsidRPr="002C3896" w:rsidRDefault="009D3738" w:rsidP="002E70CA">
      <w:pPr>
        <w:rPr>
          <w:ins w:id="4637" w:author="aaron.wiest" w:date="2012-05-03T14:06:00Z"/>
        </w:rPr>
      </w:pPr>
      <w:r w:rsidRPr="005572EB">
        <w:rPr>
          <w:spacing w:val="2"/>
        </w:rPr>
        <w:t>The test specimens shall be immersed for 30 minutes, +/- one minute in plain tap water.  The water shall be maintained at a temperature of 120 degrees F, +/- 10 degrees F during the soaking period.</w:t>
      </w:r>
      <w:ins w:id="4638" w:author="aaron.wiest" w:date="2012-05-03T14:06:00Z">
        <w:r w:rsidR="002E70CA">
          <w:rPr>
            <w:spacing w:val="2"/>
          </w:rPr>
          <w:t xml:space="preserve">  </w:t>
        </w:r>
        <w:r w:rsidR="002E70CA">
          <w:rPr>
            <w:rFonts w:cs="Arial"/>
          </w:rPr>
          <w:t xml:space="preserve">At the end of the test, perform verification of the test labels as stated in clause </w:t>
        </w:r>
        <w:r w:rsidR="00751E16">
          <w:rPr>
            <w:rFonts w:cs="Arial"/>
          </w:rPr>
          <w:fldChar w:fldCharType="begin"/>
        </w:r>
        <w:r w:rsidR="002E70CA">
          <w:rPr>
            <w:rFonts w:cs="Arial"/>
          </w:rPr>
          <w:instrText xml:space="preserve"> REF _Ref214277098 \r \h </w:instrText>
        </w:r>
      </w:ins>
      <w:r w:rsidR="00751E16">
        <w:rPr>
          <w:rFonts w:cs="Arial"/>
        </w:rPr>
      </w:r>
      <w:ins w:id="4639" w:author="aaron.wiest" w:date="2012-05-03T14:06:00Z">
        <w:r w:rsidR="00751E16">
          <w:rPr>
            <w:rFonts w:cs="Arial"/>
          </w:rPr>
          <w:fldChar w:fldCharType="separate"/>
        </w:r>
      </w:ins>
      <w:ins w:id="4640" w:author="jamie.lizarraga" w:date="2012-06-15T07:58:00Z">
        <w:r w:rsidR="00B82FEF">
          <w:rPr>
            <w:rFonts w:cs="Arial"/>
          </w:rPr>
          <w:t>5.2</w:t>
        </w:r>
      </w:ins>
      <w:ins w:id="4641" w:author="aaron.wiest" w:date="2012-05-03T14:06:00Z">
        <w:r w:rsidR="00751E16">
          <w:rPr>
            <w:rFonts w:cs="Arial"/>
          </w:rPr>
          <w:fldChar w:fldCharType="end"/>
        </w:r>
        <w:r w:rsidR="002E70CA">
          <w:rPr>
            <w:rFonts w:cs="Arial"/>
          </w:rPr>
          <w:t xml:space="preserve"> to </w:t>
        </w:r>
      </w:ins>
      <w:ins w:id="4642" w:author="aaron.wiest" w:date="2012-07-16T22:03:00Z">
        <w:r w:rsidR="006C5DE2">
          <w:rPr>
            <w:rFonts w:cs="Arial"/>
          </w:rPr>
          <w:t>determine any degradation of the bar code</w:t>
        </w:r>
      </w:ins>
      <w:ins w:id="4643" w:author="aaron.wiest" w:date="2012-05-03T14:06:00Z">
        <w:r w:rsidR="002E70CA">
          <w:rPr>
            <w:rFonts w:cs="Arial"/>
          </w:rPr>
          <w:t>.</w:t>
        </w:r>
      </w:ins>
      <w:ins w:id="4644" w:author="aaron.wiest" w:date="2012-05-03T14:10:00Z">
        <w:r w:rsidR="00D728EC">
          <w:rPr>
            <w:rFonts w:cs="Arial"/>
          </w:rPr>
          <w:t xml:space="preserve">  </w:t>
        </w:r>
        <w:r w:rsidR="00D728EC">
          <w:t xml:space="preserve">Examine the label to determine compliance to </w:t>
        </w:r>
      </w:ins>
      <w:ins w:id="4645" w:author="jamie.lizarraga" w:date="2012-06-19T11:52:00Z">
        <w:r w:rsidR="00C1694A">
          <w:t xml:space="preserve">clause </w:t>
        </w:r>
      </w:ins>
      <w:ins w:id="4646" w:author="aaron.wiest" w:date="2012-05-03T14:10:00Z">
        <w:r w:rsidR="00751E16">
          <w:fldChar w:fldCharType="begin"/>
        </w:r>
        <w:r w:rsidR="00D728EC">
          <w:instrText xml:space="preserve"> REF _Ref323817458 \r \h </w:instrText>
        </w:r>
      </w:ins>
      <w:ins w:id="4647" w:author="aaron.wiest" w:date="2012-05-03T14:10:00Z">
        <w:r w:rsidR="00751E16">
          <w:fldChar w:fldCharType="separate"/>
        </w:r>
      </w:ins>
      <w:ins w:id="4648" w:author="jamie.lizarraga" w:date="2012-06-15T07:58:00Z">
        <w:r w:rsidR="00B82FEF">
          <w:t>4.1.1.1</w:t>
        </w:r>
      </w:ins>
      <w:ins w:id="4649" w:author="aaron.wiest" w:date="2012-05-03T14:10:00Z">
        <w:r w:rsidR="00751E16">
          <w:fldChar w:fldCharType="end"/>
        </w:r>
        <w:r w:rsidR="00D728EC">
          <w:t>.</w:t>
        </w:r>
      </w:ins>
      <w:ins w:id="4650" w:author="aaron.wiest" w:date="2012-07-16T21:55:00Z">
        <w:r w:rsidR="003D7608">
          <w:t xml:space="preserve">  Adhesion strength may also be measured as described in clause </w:t>
        </w:r>
        <w:r w:rsidR="00751E16">
          <w:fldChar w:fldCharType="begin"/>
        </w:r>
        <w:r w:rsidR="003D7608">
          <w:instrText xml:space="preserve"> REF _Ref323647039 \r \h </w:instrText>
        </w:r>
      </w:ins>
      <w:ins w:id="4651" w:author="aaron.wiest" w:date="2012-07-16T21:55:00Z">
        <w:r w:rsidR="00751E16">
          <w:fldChar w:fldCharType="separate"/>
        </w:r>
        <w:r w:rsidR="003D7608">
          <w:t>5.6.3</w:t>
        </w:r>
        <w:r w:rsidR="00751E16">
          <w:fldChar w:fldCharType="end"/>
        </w:r>
        <w:r w:rsidR="003D7608">
          <w:t>.</w:t>
        </w:r>
      </w:ins>
    </w:p>
    <w:p w:rsidR="009D3738" w:rsidDel="0093094E" w:rsidRDefault="009D3738" w:rsidP="009D3738">
      <w:pPr>
        <w:tabs>
          <w:tab w:val="left" w:pos="720"/>
        </w:tabs>
        <w:rPr>
          <w:del w:id="4652" w:author="aaron.wiest" w:date="2012-06-11T17:30:00Z"/>
          <w:spacing w:val="2"/>
        </w:rPr>
      </w:pPr>
      <w:bookmarkStart w:id="4653" w:name="_Toc330231566"/>
      <w:bookmarkStart w:id="4654" w:name="_Toc330231940"/>
      <w:bookmarkStart w:id="4655" w:name="_Toc330232320"/>
      <w:bookmarkStart w:id="4656" w:name="_Toc330232693"/>
      <w:bookmarkStart w:id="4657" w:name="_Toc330233066"/>
      <w:bookmarkStart w:id="4658" w:name="_Toc330240138"/>
      <w:bookmarkStart w:id="4659" w:name="_Toc330240516"/>
      <w:bookmarkStart w:id="4660" w:name="_Toc330240899"/>
      <w:bookmarkStart w:id="4661" w:name="_Toc330241277"/>
      <w:bookmarkStart w:id="4662" w:name="_Toc330282550"/>
      <w:bookmarkEnd w:id="4653"/>
      <w:bookmarkEnd w:id="4654"/>
      <w:bookmarkEnd w:id="4655"/>
      <w:bookmarkEnd w:id="4656"/>
      <w:bookmarkEnd w:id="4657"/>
      <w:bookmarkEnd w:id="4658"/>
      <w:bookmarkEnd w:id="4659"/>
      <w:bookmarkEnd w:id="4660"/>
      <w:bookmarkEnd w:id="4661"/>
      <w:bookmarkEnd w:id="4662"/>
    </w:p>
    <w:p w:rsidR="009D3738" w:rsidRDefault="00751E16" w:rsidP="00076B69">
      <w:pPr>
        <w:pStyle w:val="Heading4"/>
      </w:pPr>
      <w:bookmarkStart w:id="4663" w:name="_Toc330282551"/>
      <w:bookmarkStart w:id="4664" w:name="_Ref330241457"/>
      <w:ins w:id="4665" w:author="aaron.wiest" w:date="2012-05-03T14:00:00Z">
        <w:r w:rsidRPr="00751E16">
          <w:rPr>
            <w:lang w:val="en-US"/>
            <w:rPrChange w:id="4666" w:author="aaron.wiest" w:date="2012-06-11T16:06:00Z">
              <w:rPr>
                <w:sz w:val="16"/>
                <w:szCs w:val="16"/>
                <w:highlight w:val="yellow"/>
                <w:lang w:val="en-US"/>
              </w:rPr>
            </w:rPrChange>
          </w:rPr>
          <w:t xml:space="preserve">Rain and </w:t>
        </w:r>
      </w:ins>
      <w:ins w:id="4667" w:author="aaron.wiest" w:date="2012-07-16T19:58:00Z">
        <w:r w:rsidR="000C0F61">
          <w:rPr>
            <w:lang w:val="en-US"/>
          </w:rPr>
          <w:t>B</w:t>
        </w:r>
      </w:ins>
      <w:ins w:id="4668" w:author="aaron.wiest" w:date="2012-05-03T14:00:00Z">
        <w:r w:rsidRPr="00751E16">
          <w:rPr>
            <w:lang w:val="en-US"/>
            <w:rPrChange w:id="4669" w:author="aaron.wiest" w:date="2012-06-11T16:06:00Z">
              <w:rPr>
                <w:sz w:val="16"/>
                <w:szCs w:val="16"/>
                <w:highlight w:val="yellow"/>
                <w:lang w:val="en-US"/>
              </w:rPr>
            </w:rPrChange>
          </w:rPr>
          <w:t xml:space="preserve">lowing </w:t>
        </w:r>
      </w:ins>
      <w:ins w:id="4670" w:author="aaron.wiest" w:date="2012-07-16T19:59:00Z">
        <w:r w:rsidR="000C0F61">
          <w:rPr>
            <w:lang w:val="en-US"/>
          </w:rPr>
          <w:t>R</w:t>
        </w:r>
      </w:ins>
      <w:ins w:id="4671" w:author="aaron.wiest" w:date="2012-05-03T14:00:00Z">
        <w:r w:rsidRPr="00751E16">
          <w:rPr>
            <w:lang w:val="en-US"/>
            <w:rPrChange w:id="4672" w:author="aaron.wiest" w:date="2012-06-11T16:06:00Z">
              <w:rPr>
                <w:sz w:val="16"/>
                <w:szCs w:val="16"/>
                <w:highlight w:val="yellow"/>
                <w:lang w:val="en-US"/>
              </w:rPr>
            </w:rPrChange>
          </w:rPr>
          <w:t>ain</w:t>
        </w:r>
      </w:ins>
      <w:bookmarkEnd w:id="4663"/>
      <w:del w:id="4673" w:author="aaron.wiest" w:date="2012-05-03T14:00:00Z">
        <w:r w:rsidR="009D3738" w:rsidRPr="005572EB" w:rsidDel="002E70CA">
          <w:delText>Performance tests</w:delText>
        </w:r>
      </w:del>
      <w:del w:id="4674" w:author="aaron.wiest" w:date="2012-06-11T16:06:00Z">
        <w:r w:rsidR="009D3738" w:rsidRPr="005572EB" w:rsidDel="00535C4D">
          <w:delText>.</w:delText>
        </w:r>
      </w:del>
      <w:bookmarkEnd w:id="4664"/>
      <w:r w:rsidR="009D3738" w:rsidRPr="005572EB">
        <w:t xml:space="preserve">  </w:t>
      </w:r>
    </w:p>
    <w:p w:rsidR="00352FBB" w:rsidRDefault="0088016E">
      <w:pPr>
        <w:rPr>
          <w:del w:id="4675" w:author="aaron.wiest" w:date="2012-05-03T17:58:00Z"/>
          <w:spacing w:val="2"/>
        </w:rPr>
        <w:pPrChange w:id="4676" w:author="aaron.wiest" w:date="2012-05-03T17:58:00Z">
          <w:pPr>
            <w:tabs>
              <w:tab w:val="left" w:pos="720"/>
            </w:tabs>
          </w:pPr>
        </w:pPrChange>
      </w:pPr>
      <w:ins w:id="4677" w:author="aaron.wiest" w:date="2012-05-03T17:45:00Z">
        <w:r>
          <w:rPr>
            <w:spacing w:val="2"/>
          </w:rPr>
          <w:t xml:space="preserve">Labels likely </w:t>
        </w:r>
      </w:ins>
      <w:ins w:id="4678" w:author="aaron.wiest" w:date="2012-05-03T17:49:00Z">
        <w:r>
          <w:rPr>
            <w:spacing w:val="2"/>
          </w:rPr>
          <w:t xml:space="preserve">exposed to rain during their lifecycle should be tested according to </w:t>
        </w:r>
      </w:ins>
      <w:ins w:id="4679" w:author="aaron.wiest" w:date="2012-05-03T13:59:00Z">
        <w:r w:rsidR="002E70CA">
          <w:rPr>
            <w:spacing w:val="2"/>
          </w:rPr>
          <w:t xml:space="preserve">MIL-STD810G </w:t>
        </w:r>
      </w:ins>
      <w:ins w:id="4680" w:author="aaron.wiest" w:date="2012-05-03T17:50:00Z">
        <w:r>
          <w:rPr>
            <w:spacing w:val="2"/>
          </w:rPr>
          <w:t xml:space="preserve">Method </w:t>
        </w:r>
      </w:ins>
      <w:ins w:id="4681" w:author="aaron.wiest" w:date="2012-05-03T13:59:00Z">
        <w:r w:rsidR="002E70CA">
          <w:rPr>
            <w:spacing w:val="2"/>
          </w:rPr>
          <w:t>506.5</w:t>
        </w:r>
      </w:ins>
      <w:ins w:id="4682" w:author="aaron.wiest" w:date="2012-05-03T17:50:00Z">
        <w:r>
          <w:rPr>
            <w:spacing w:val="2"/>
          </w:rPr>
          <w:t xml:space="preserve"> Procedure II</w:t>
        </w:r>
      </w:ins>
      <w:ins w:id="4683" w:author="aaron.wiest" w:date="2012-05-03T13:59:00Z">
        <w:r w:rsidR="002E70CA">
          <w:rPr>
            <w:spacing w:val="2"/>
          </w:rPr>
          <w:t>.</w:t>
        </w:r>
      </w:ins>
      <w:ins w:id="4684" w:author="aaron.wiest" w:date="2012-05-03T17:50:00Z">
        <w:r>
          <w:rPr>
            <w:spacing w:val="2"/>
          </w:rPr>
          <w:t xml:space="preserve">  The test described in </w:t>
        </w:r>
      </w:ins>
      <w:ins w:id="4685" w:author="aaron.wiest" w:date="2012-06-11T11:24:00Z">
        <w:r w:rsidR="007A2626">
          <w:rPr>
            <w:spacing w:val="2"/>
          </w:rPr>
          <w:t xml:space="preserve">MIL-STD810G Method 506.5 Procedure II </w:t>
        </w:r>
      </w:ins>
      <w:ins w:id="4686" w:author="aaron.wiest" w:date="2012-05-03T17:50:00Z">
        <w:r>
          <w:rPr>
            <w:spacing w:val="2"/>
          </w:rPr>
          <w:t xml:space="preserve">section 4.1.2 shall be performed for </w:t>
        </w:r>
      </w:ins>
      <w:ins w:id="4687" w:author="aaron.wiest" w:date="2012-05-03T17:51:00Z">
        <w:r>
          <w:rPr>
            <w:spacing w:val="2"/>
          </w:rPr>
          <w:t xml:space="preserve">a minimum of 30 minutes.  </w:t>
        </w:r>
        <w:r>
          <w:rPr>
            <w:rFonts w:cs="Arial"/>
          </w:rPr>
          <w:t xml:space="preserve">At the end of the test, perform verification of the test labels as stated in clause </w:t>
        </w:r>
        <w:r w:rsidR="00751E16">
          <w:rPr>
            <w:rFonts w:cs="Arial"/>
          </w:rPr>
          <w:fldChar w:fldCharType="begin"/>
        </w:r>
        <w:r>
          <w:rPr>
            <w:rFonts w:cs="Arial"/>
          </w:rPr>
          <w:instrText xml:space="preserve"> REF _Ref214277098 \r \h </w:instrText>
        </w:r>
      </w:ins>
      <w:r w:rsidR="00751E16">
        <w:rPr>
          <w:rFonts w:cs="Arial"/>
        </w:rPr>
      </w:r>
      <w:ins w:id="4688" w:author="aaron.wiest" w:date="2012-05-03T17:51:00Z">
        <w:r w:rsidR="00751E16">
          <w:rPr>
            <w:rFonts w:cs="Arial"/>
          </w:rPr>
          <w:fldChar w:fldCharType="separate"/>
        </w:r>
      </w:ins>
      <w:ins w:id="4689" w:author="jamie.lizarraga" w:date="2012-06-15T07:58:00Z">
        <w:r w:rsidR="00B82FEF">
          <w:rPr>
            <w:rFonts w:cs="Arial"/>
          </w:rPr>
          <w:t>5.2</w:t>
        </w:r>
      </w:ins>
      <w:ins w:id="4690" w:author="aaron.wiest" w:date="2012-05-03T17:51:00Z">
        <w:r w:rsidR="00751E16">
          <w:rPr>
            <w:rFonts w:cs="Arial"/>
          </w:rPr>
          <w:fldChar w:fldCharType="end"/>
        </w:r>
        <w:r>
          <w:rPr>
            <w:rFonts w:cs="Arial"/>
          </w:rPr>
          <w:t xml:space="preserve"> to </w:t>
        </w:r>
      </w:ins>
      <w:ins w:id="4691" w:author="aaron.wiest" w:date="2012-07-16T22:03:00Z">
        <w:r w:rsidR="006C5DE2">
          <w:rPr>
            <w:rFonts w:cs="Arial"/>
          </w:rPr>
          <w:t>determine any degradation of the bar code</w:t>
        </w:r>
      </w:ins>
      <w:ins w:id="4692" w:author="aaron.wiest" w:date="2012-05-03T17:51:00Z">
        <w:r>
          <w:rPr>
            <w:rFonts w:cs="Arial"/>
          </w:rPr>
          <w:t xml:space="preserve">.  </w:t>
        </w:r>
        <w:r>
          <w:t xml:space="preserve">Examine the label to determine compliance to </w:t>
        </w:r>
      </w:ins>
      <w:ins w:id="4693" w:author="jamie.lizarraga" w:date="2012-06-19T11:52:00Z">
        <w:r w:rsidR="00C1694A">
          <w:t xml:space="preserve">clause </w:t>
        </w:r>
      </w:ins>
      <w:ins w:id="4694" w:author="aaron.wiest" w:date="2012-05-03T17:51:00Z">
        <w:r w:rsidR="00751E16">
          <w:fldChar w:fldCharType="begin"/>
        </w:r>
        <w:r>
          <w:instrText xml:space="preserve"> REF _Ref323817458 \r \h </w:instrText>
        </w:r>
      </w:ins>
      <w:ins w:id="4695" w:author="aaron.wiest" w:date="2012-05-03T17:51:00Z">
        <w:r w:rsidR="00751E16">
          <w:fldChar w:fldCharType="separate"/>
        </w:r>
      </w:ins>
      <w:ins w:id="4696" w:author="jamie.lizarraga" w:date="2012-06-15T07:58:00Z">
        <w:r w:rsidR="00B82FEF">
          <w:t>4.1.1.1</w:t>
        </w:r>
      </w:ins>
      <w:ins w:id="4697" w:author="aaron.wiest" w:date="2012-05-03T17:51:00Z">
        <w:r w:rsidR="00751E16">
          <w:fldChar w:fldCharType="end"/>
        </w:r>
        <w:r>
          <w:t>.</w:t>
        </w:r>
      </w:ins>
      <w:ins w:id="4698" w:author="aaron.wiest" w:date="2012-07-16T21:55:00Z">
        <w:r w:rsidR="003D7608">
          <w:t xml:space="preserve">  Adhesion strength may also be measured as described in clause </w:t>
        </w:r>
        <w:r w:rsidR="00751E16">
          <w:fldChar w:fldCharType="begin"/>
        </w:r>
        <w:r w:rsidR="003D7608">
          <w:instrText xml:space="preserve"> REF _Ref323647039 \r \h </w:instrText>
        </w:r>
      </w:ins>
      <w:ins w:id="4699" w:author="aaron.wiest" w:date="2012-07-16T21:55:00Z">
        <w:r w:rsidR="00751E16">
          <w:fldChar w:fldCharType="separate"/>
        </w:r>
        <w:r w:rsidR="003D7608">
          <w:t>5.6.3</w:t>
        </w:r>
        <w:r w:rsidR="00751E16">
          <w:fldChar w:fldCharType="end"/>
        </w:r>
        <w:r w:rsidR="003D7608">
          <w:t>.</w:t>
        </w:r>
      </w:ins>
      <w:del w:id="4700" w:author="aaron.wiest" w:date="2012-05-03T13:59:00Z">
        <w:r w:rsidR="009D3738" w:rsidRPr="005572EB" w:rsidDel="002E70CA">
          <w:rPr>
            <w:spacing w:val="2"/>
          </w:rPr>
          <w:delText>P</w:delText>
        </w:r>
      </w:del>
      <w:del w:id="4701" w:author="aaron.wiest" w:date="2012-05-03T14:00:00Z">
        <w:r w:rsidR="009D3738" w:rsidRPr="005572EB" w:rsidDel="002E70CA">
          <w:rPr>
            <w:spacing w:val="2"/>
          </w:rPr>
          <w:delText>erformance parameters shall be as specified in paragraph 3.15.2.</w:delText>
        </w:r>
      </w:del>
    </w:p>
    <w:p w:rsidR="00352FBB" w:rsidRDefault="00352FBB">
      <w:pPr>
        <w:rPr>
          <w:del w:id="4702" w:author="aaron.wiest" w:date="2012-05-03T17:58:00Z"/>
          <w:spacing w:val="2"/>
        </w:rPr>
        <w:pPrChange w:id="4703" w:author="aaron.wiest" w:date="2012-05-03T17:58:00Z">
          <w:pPr>
            <w:autoSpaceDE w:val="0"/>
            <w:autoSpaceDN w:val="0"/>
            <w:adjustRightInd w:val="0"/>
            <w:spacing w:after="0" w:line="240" w:lineRule="auto"/>
            <w:jc w:val="left"/>
          </w:pPr>
        </w:pPrChange>
      </w:pPr>
    </w:p>
    <w:p w:rsidR="009D3738" w:rsidRDefault="009D3738" w:rsidP="009D3738">
      <w:pPr>
        <w:autoSpaceDE w:val="0"/>
        <w:autoSpaceDN w:val="0"/>
        <w:adjustRightInd w:val="0"/>
        <w:spacing w:after="0" w:line="240" w:lineRule="auto"/>
        <w:jc w:val="left"/>
        <w:rPr>
          <w:spacing w:val="2"/>
        </w:rPr>
      </w:pPr>
      <w:del w:id="4704" w:author="aaron.wiest" w:date="2012-05-03T14:00:00Z">
        <w:r w:rsidRPr="00F73439" w:rsidDel="002E70CA">
          <w:rPr>
            <w:spacing w:val="2"/>
            <w:highlight w:val="yellow"/>
          </w:rPr>
          <w:delText>From MIL-Std 810 insert</w:delText>
        </w:r>
        <w:r w:rsidDel="002E70CA">
          <w:rPr>
            <w:spacing w:val="2"/>
            <w:highlight w:val="yellow"/>
          </w:rPr>
          <w:delText xml:space="preserve"> (REFERENCE ONLY – don’t copy procedure)</w:delText>
        </w:r>
        <w:r w:rsidRPr="00F73439" w:rsidDel="002E70CA">
          <w:rPr>
            <w:spacing w:val="2"/>
            <w:highlight w:val="yellow"/>
          </w:rPr>
          <w:delText>:</w:delText>
        </w:r>
      </w:del>
      <w:del w:id="4705" w:author="aaron.wiest" w:date="2012-05-03T17:58:00Z">
        <w:r w:rsidRPr="005572EB" w:rsidDel="008D3540">
          <w:rPr>
            <w:spacing w:val="2"/>
          </w:rPr>
          <w:delText xml:space="preserve">  </w:delText>
        </w:r>
      </w:del>
    </w:p>
    <w:p w:rsidR="00352FBB" w:rsidRDefault="00352FBB">
      <w:pPr>
        <w:pStyle w:val="Heading5"/>
        <w:rPr>
          <w:del w:id="4706" w:author="aaron.wiest" w:date="2012-05-03T17:59:00Z"/>
        </w:rPr>
        <w:pPrChange w:id="4707" w:author="aaron.wiest" w:date="2012-06-11T16:11:00Z">
          <w:pPr>
            <w:autoSpaceDE w:val="0"/>
            <w:autoSpaceDN w:val="0"/>
            <w:adjustRightInd w:val="0"/>
            <w:spacing w:after="0" w:line="240" w:lineRule="auto"/>
            <w:jc w:val="left"/>
          </w:pPr>
        </w:pPrChange>
      </w:pPr>
      <w:bookmarkStart w:id="4708" w:name="_Toc330231568"/>
      <w:bookmarkStart w:id="4709" w:name="_Toc330231942"/>
      <w:bookmarkStart w:id="4710" w:name="_Toc330232322"/>
      <w:bookmarkStart w:id="4711" w:name="_Toc330232695"/>
      <w:bookmarkStart w:id="4712" w:name="_Toc330233068"/>
      <w:bookmarkStart w:id="4713" w:name="_Toc330240140"/>
      <w:bookmarkStart w:id="4714" w:name="_Toc330240518"/>
      <w:bookmarkStart w:id="4715" w:name="_Toc330240901"/>
      <w:bookmarkStart w:id="4716" w:name="_Toc330241279"/>
      <w:bookmarkStart w:id="4717" w:name="_Toc330282552"/>
      <w:bookmarkEnd w:id="4708"/>
      <w:bookmarkEnd w:id="4709"/>
      <w:bookmarkEnd w:id="4710"/>
      <w:bookmarkEnd w:id="4711"/>
      <w:bookmarkEnd w:id="4712"/>
      <w:bookmarkEnd w:id="4713"/>
      <w:bookmarkEnd w:id="4714"/>
      <w:bookmarkEnd w:id="4715"/>
      <w:bookmarkEnd w:id="4716"/>
      <w:bookmarkEnd w:id="4717"/>
    </w:p>
    <w:p w:rsidR="00352FBB" w:rsidRDefault="009D3738">
      <w:pPr>
        <w:pStyle w:val="Heading5"/>
        <w:rPr>
          <w:del w:id="4718" w:author="aaron.wiest" w:date="2012-05-03T17:59:00Z"/>
          <w:highlight w:val="yellow"/>
          <w:lang w:val="en-US"/>
        </w:rPr>
        <w:pPrChange w:id="4719" w:author="aaron.wiest" w:date="2012-06-11T16:11:00Z">
          <w:pPr>
            <w:autoSpaceDE w:val="0"/>
            <w:autoSpaceDN w:val="0"/>
            <w:adjustRightInd w:val="0"/>
            <w:spacing w:after="0" w:line="240" w:lineRule="auto"/>
            <w:jc w:val="left"/>
          </w:pPr>
        </w:pPrChange>
      </w:pPr>
      <w:del w:id="4720" w:author="aaron.wiest" w:date="2012-05-03T14:00:00Z">
        <w:r w:rsidRPr="00F73439" w:rsidDel="002E70CA">
          <w:rPr>
            <w:highlight w:val="yellow"/>
            <w:lang w:val="en-US"/>
          </w:rPr>
          <w:delText>4.4.2 Procedure I - Rain and blowing rain</w:delText>
        </w:r>
      </w:del>
      <w:del w:id="4721" w:author="aaron.wiest" w:date="2012-05-03T17:59:00Z">
        <w:r w:rsidRPr="00F73439" w:rsidDel="008D3540">
          <w:rPr>
            <w:highlight w:val="yellow"/>
            <w:lang w:val="en-US"/>
          </w:rPr>
          <w:delText>.</w:delText>
        </w:r>
        <w:bookmarkStart w:id="4722" w:name="_Toc330231569"/>
        <w:bookmarkStart w:id="4723" w:name="_Toc330231943"/>
        <w:bookmarkStart w:id="4724" w:name="_Toc330232323"/>
        <w:bookmarkStart w:id="4725" w:name="_Toc330232696"/>
        <w:bookmarkStart w:id="4726" w:name="_Toc330233069"/>
        <w:bookmarkStart w:id="4727" w:name="_Toc330240141"/>
        <w:bookmarkStart w:id="4728" w:name="_Toc330240519"/>
        <w:bookmarkStart w:id="4729" w:name="_Toc330240902"/>
        <w:bookmarkStart w:id="4730" w:name="_Toc330241280"/>
        <w:bookmarkStart w:id="4731" w:name="_Toc330282553"/>
        <w:bookmarkEnd w:id="4722"/>
        <w:bookmarkEnd w:id="4723"/>
        <w:bookmarkEnd w:id="4724"/>
        <w:bookmarkEnd w:id="4725"/>
        <w:bookmarkEnd w:id="4726"/>
        <w:bookmarkEnd w:id="4727"/>
        <w:bookmarkEnd w:id="4728"/>
        <w:bookmarkEnd w:id="4729"/>
        <w:bookmarkEnd w:id="4730"/>
        <w:bookmarkEnd w:id="4731"/>
      </w:del>
    </w:p>
    <w:p w:rsidR="00352FBB" w:rsidRDefault="00751E16">
      <w:pPr>
        <w:pStyle w:val="Heading5"/>
        <w:rPr>
          <w:del w:id="4732" w:author="aaron.wiest" w:date="2012-05-03T17:51:00Z"/>
          <w:highlight w:val="yellow"/>
          <w:lang w:val="en-US"/>
          <w:rPrChange w:id="4733" w:author="aaron.wiest" w:date="2012-05-03T14:02:00Z">
            <w:rPr>
              <w:del w:id="4734" w:author="aaron.wiest" w:date="2012-05-03T17:51:00Z"/>
              <w:rFonts w:ascii="TimesNewRoman" w:hAnsi="TimesNewRoman" w:cs="TimesNewRoman"/>
              <w:highlight w:val="yellow"/>
              <w:lang w:val="en-US"/>
            </w:rPr>
          </w:rPrChange>
        </w:rPr>
        <w:pPrChange w:id="4735" w:author="aaron.wiest" w:date="2012-06-11T16:11:00Z">
          <w:pPr>
            <w:autoSpaceDE w:val="0"/>
            <w:autoSpaceDN w:val="0"/>
            <w:adjustRightInd w:val="0"/>
            <w:spacing w:after="0" w:line="240" w:lineRule="auto"/>
            <w:jc w:val="left"/>
          </w:pPr>
        </w:pPrChange>
      </w:pPr>
      <w:del w:id="4736" w:author="aaron.wiest" w:date="2012-05-03T17:51:00Z">
        <w:r w:rsidRPr="00751E16">
          <w:rPr>
            <w:highlight w:val="yellow"/>
            <w:lang w:val="en-US"/>
            <w:rPrChange w:id="4737" w:author="aaron.wiest" w:date="2012-05-03T14:02:00Z">
              <w:rPr>
                <w:rFonts w:ascii="TimesNewRoman" w:hAnsi="TimesNewRoman" w:cs="TimesNewRoman"/>
                <w:color w:val="0000FF"/>
                <w:sz w:val="16"/>
                <w:szCs w:val="16"/>
                <w:highlight w:val="yellow"/>
                <w:u w:val="single"/>
                <w:lang w:val="en-US"/>
              </w:rPr>
            </w:rPrChange>
          </w:rPr>
          <w:delText>Step 1. If the temperature differential between the water and the test item is less than 10°C, either heat the</w:delText>
        </w:r>
        <w:bookmarkStart w:id="4738" w:name="_Toc330231570"/>
        <w:bookmarkStart w:id="4739" w:name="_Toc330231944"/>
        <w:bookmarkStart w:id="4740" w:name="_Toc330232324"/>
        <w:bookmarkStart w:id="4741" w:name="_Toc330232697"/>
        <w:bookmarkStart w:id="4742" w:name="_Toc330233070"/>
        <w:bookmarkStart w:id="4743" w:name="_Toc330240142"/>
        <w:bookmarkStart w:id="4744" w:name="_Toc330240520"/>
        <w:bookmarkStart w:id="4745" w:name="_Toc330240903"/>
        <w:bookmarkStart w:id="4746" w:name="_Toc330241281"/>
        <w:bookmarkStart w:id="4747" w:name="_Toc330282554"/>
        <w:bookmarkEnd w:id="4738"/>
        <w:bookmarkEnd w:id="4739"/>
        <w:bookmarkEnd w:id="4740"/>
        <w:bookmarkEnd w:id="4741"/>
        <w:bookmarkEnd w:id="4742"/>
        <w:bookmarkEnd w:id="4743"/>
        <w:bookmarkEnd w:id="4744"/>
        <w:bookmarkEnd w:id="4745"/>
        <w:bookmarkEnd w:id="4746"/>
        <w:bookmarkEnd w:id="4747"/>
      </w:del>
    </w:p>
    <w:p w:rsidR="00352FBB" w:rsidRDefault="00751E16">
      <w:pPr>
        <w:pStyle w:val="Heading5"/>
        <w:rPr>
          <w:del w:id="4748" w:author="aaron.wiest" w:date="2012-05-03T17:51:00Z"/>
          <w:highlight w:val="yellow"/>
          <w:lang w:val="en-US"/>
          <w:rPrChange w:id="4749" w:author="aaron.wiest" w:date="2012-05-03T14:02:00Z">
            <w:rPr>
              <w:del w:id="4750" w:author="aaron.wiest" w:date="2012-05-03T17:51:00Z"/>
              <w:rFonts w:ascii="TimesNewRoman" w:hAnsi="TimesNewRoman" w:cs="TimesNewRoman"/>
              <w:highlight w:val="yellow"/>
              <w:lang w:val="en-US"/>
            </w:rPr>
          </w:rPrChange>
        </w:rPr>
        <w:pPrChange w:id="4751" w:author="aaron.wiest" w:date="2012-06-11T16:11:00Z">
          <w:pPr>
            <w:autoSpaceDE w:val="0"/>
            <w:autoSpaceDN w:val="0"/>
            <w:adjustRightInd w:val="0"/>
            <w:spacing w:after="0" w:line="240" w:lineRule="auto"/>
            <w:jc w:val="left"/>
          </w:pPr>
        </w:pPrChange>
      </w:pPr>
      <w:del w:id="4752" w:author="aaron.wiest" w:date="2012-05-03T17:51:00Z">
        <w:r w:rsidRPr="00751E16">
          <w:rPr>
            <w:highlight w:val="yellow"/>
            <w:lang w:val="en-US"/>
            <w:rPrChange w:id="4753" w:author="aaron.wiest" w:date="2012-05-03T14:02:00Z">
              <w:rPr>
                <w:rFonts w:ascii="TimesNewRoman" w:hAnsi="TimesNewRoman" w:cs="TimesNewRoman"/>
                <w:color w:val="0000FF"/>
                <w:sz w:val="16"/>
                <w:szCs w:val="16"/>
                <w:highlight w:val="yellow"/>
                <w:u w:val="single"/>
                <w:lang w:val="en-US"/>
              </w:rPr>
            </w:rPrChange>
          </w:rPr>
          <w:delText>test item to a higher temperature than the rain water (see paragraph 2.3.7) such that the test item temperature has been stabilized at 10 +2°C above the rain water temperature at the start of each exposure period (see paragraph 2.3.7), or cool the water. Restore the test item to its normal operating configuration immediately before testing.</w:delText>
        </w:r>
        <w:bookmarkStart w:id="4754" w:name="_Toc330231571"/>
        <w:bookmarkStart w:id="4755" w:name="_Toc330231945"/>
        <w:bookmarkStart w:id="4756" w:name="_Toc330232325"/>
        <w:bookmarkStart w:id="4757" w:name="_Toc330232698"/>
        <w:bookmarkStart w:id="4758" w:name="_Toc330233071"/>
        <w:bookmarkStart w:id="4759" w:name="_Toc330240143"/>
        <w:bookmarkStart w:id="4760" w:name="_Toc330240521"/>
        <w:bookmarkStart w:id="4761" w:name="_Toc330240904"/>
        <w:bookmarkStart w:id="4762" w:name="_Toc330241282"/>
        <w:bookmarkStart w:id="4763" w:name="_Toc330282555"/>
        <w:bookmarkEnd w:id="4754"/>
        <w:bookmarkEnd w:id="4755"/>
        <w:bookmarkEnd w:id="4756"/>
        <w:bookmarkEnd w:id="4757"/>
        <w:bookmarkEnd w:id="4758"/>
        <w:bookmarkEnd w:id="4759"/>
        <w:bookmarkEnd w:id="4760"/>
        <w:bookmarkEnd w:id="4761"/>
        <w:bookmarkEnd w:id="4762"/>
        <w:bookmarkEnd w:id="4763"/>
      </w:del>
    </w:p>
    <w:p w:rsidR="00352FBB" w:rsidRDefault="00352FBB">
      <w:pPr>
        <w:pStyle w:val="Heading5"/>
        <w:rPr>
          <w:del w:id="4764" w:author="aaron.wiest" w:date="2012-05-03T17:51:00Z"/>
          <w:highlight w:val="yellow"/>
          <w:lang w:val="en-US"/>
          <w:rPrChange w:id="4765" w:author="aaron.wiest" w:date="2012-05-03T14:02:00Z">
            <w:rPr>
              <w:del w:id="4766" w:author="aaron.wiest" w:date="2012-05-03T17:51:00Z"/>
              <w:rFonts w:ascii="TimesNewRoman" w:hAnsi="TimesNewRoman" w:cs="TimesNewRoman"/>
              <w:highlight w:val="yellow"/>
              <w:lang w:val="en-US"/>
            </w:rPr>
          </w:rPrChange>
        </w:rPr>
        <w:pPrChange w:id="4767" w:author="aaron.wiest" w:date="2012-06-11T16:11:00Z">
          <w:pPr>
            <w:autoSpaceDE w:val="0"/>
            <w:autoSpaceDN w:val="0"/>
            <w:adjustRightInd w:val="0"/>
            <w:spacing w:after="0" w:line="240" w:lineRule="auto"/>
            <w:jc w:val="left"/>
          </w:pPr>
        </w:pPrChange>
      </w:pPr>
      <w:bookmarkStart w:id="4768" w:name="_Toc330231572"/>
      <w:bookmarkStart w:id="4769" w:name="_Toc330231946"/>
      <w:bookmarkStart w:id="4770" w:name="_Toc330232326"/>
      <w:bookmarkStart w:id="4771" w:name="_Toc330232699"/>
      <w:bookmarkStart w:id="4772" w:name="_Toc330233072"/>
      <w:bookmarkStart w:id="4773" w:name="_Toc330240144"/>
      <w:bookmarkStart w:id="4774" w:name="_Toc330240522"/>
      <w:bookmarkStart w:id="4775" w:name="_Toc330240905"/>
      <w:bookmarkStart w:id="4776" w:name="_Toc330241283"/>
      <w:bookmarkStart w:id="4777" w:name="_Toc330282556"/>
      <w:bookmarkEnd w:id="4768"/>
      <w:bookmarkEnd w:id="4769"/>
      <w:bookmarkEnd w:id="4770"/>
      <w:bookmarkEnd w:id="4771"/>
      <w:bookmarkEnd w:id="4772"/>
      <w:bookmarkEnd w:id="4773"/>
      <w:bookmarkEnd w:id="4774"/>
      <w:bookmarkEnd w:id="4775"/>
      <w:bookmarkEnd w:id="4776"/>
      <w:bookmarkEnd w:id="4777"/>
    </w:p>
    <w:p w:rsidR="00352FBB" w:rsidRDefault="00751E16">
      <w:pPr>
        <w:pStyle w:val="Heading5"/>
        <w:rPr>
          <w:del w:id="4778" w:author="aaron.wiest" w:date="2012-05-03T17:51:00Z"/>
          <w:highlight w:val="yellow"/>
          <w:lang w:val="en-US"/>
          <w:rPrChange w:id="4779" w:author="aaron.wiest" w:date="2012-05-03T14:02:00Z">
            <w:rPr>
              <w:del w:id="4780" w:author="aaron.wiest" w:date="2012-05-03T17:51:00Z"/>
              <w:rFonts w:ascii="TimesNewRoman" w:hAnsi="TimesNewRoman" w:cs="TimesNewRoman"/>
              <w:highlight w:val="yellow"/>
              <w:lang w:val="en-US"/>
            </w:rPr>
          </w:rPrChange>
        </w:rPr>
        <w:pPrChange w:id="4781" w:author="aaron.wiest" w:date="2012-06-11T16:11:00Z">
          <w:pPr>
            <w:autoSpaceDE w:val="0"/>
            <w:autoSpaceDN w:val="0"/>
            <w:adjustRightInd w:val="0"/>
            <w:spacing w:after="0" w:line="240" w:lineRule="auto"/>
            <w:jc w:val="left"/>
          </w:pPr>
        </w:pPrChange>
      </w:pPr>
      <w:del w:id="4782" w:author="aaron.wiest" w:date="2012-05-03T17:51:00Z">
        <w:r w:rsidRPr="00751E16">
          <w:rPr>
            <w:highlight w:val="yellow"/>
            <w:lang w:val="en-US"/>
            <w:rPrChange w:id="4783" w:author="aaron.wiest" w:date="2012-05-03T14:02:00Z">
              <w:rPr>
                <w:rFonts w:ascii="TimesNewRoman" w:hAnsi="TimesNewRoman" w:cs="TimesNewRoman"/>
                <w:color w:val="0000FF"/>
                <w:sz w:val="16"/>
                <w:szCs w:val="16"/>
                <w:highlight w:val="yellow"/>
                <w:u w:val="single"/>
                <w:lang w:val="en-US"/>
              </w:rPr>
            </w:rPrChange>
          </w:rPr>
          <w:delText>Step 2. With the test item in the facility and in its normal operating position, adjust the rainfall rate as specified in the test plan.</w:delText>
        </w:r>
        <w:bookmarkStart w:id="4784" w:name="_Toc330231573"/>
        <w:bookmarkStart w:id="4785" w:name="_Toc330231947"/>
        <w:bookmarkStart w:id="4786" w:name="_Toc330232327"/>
        <w:bookmarkStart w:id="4787" w:name="_Toc330232700"/>
        <w:bookmarkStart w:id="4788" w:name="_Toc330233073"/>
        <w:bookmarkStart w:id="4789" w:name="_Toc330240145"/>
        <w:bookmarkStart w:id="4790" w:name="_Toc330240523"/>
        <w:bookmarkStart w:id="4791" w:name="_Toc330240906"/>
        <w:bookmarkStart w:id="4792" w:name="_Toc330241284"/>
        <w:bookmarkStart w:id="4793" w:name="_Toc330282557"/>
        <w:bookmarkEnd w:id="4784"/>
        <w:bookmarkEnd w:id="4785"/>
        <w:bookmarkEnd w:id="4786"/>
        <w:bookmarkEnd w:id="4787"/>
        <w:bookmarkEnd w:id="4788"/>
        <w:bookmarkEnd w:id="4789"/>
        <w:bookmarkEnd w:id="4790"/>
        <w:bookmarkEnd w:id="4791"/>
        <w:bookmarkEnd w:id="4792"/>
        <w:bookmarkEnd w:id="4793"/>
      </w:del>
    </w:p>
    <w:p w:rsidR="00352FBB" w:rsidRDefault="00352FBB">
      <w:pPr>
        <w:pStyle w:val="Heading5"/>
        <w:rPr>
          <w:del w:id="4794" w:author="aaron.wiest" w:date="2012-05-03T17:51:00Z"/>
          <w:highlight w:val="yellow"/>
          <w:lang w:val="en-US"/>
          <w:rPrChange w:id="4795" w:author="aaron.wiest" w:date="2012-05-03T14:02:00Z">
            <w:rPr>
              <w:del w:id="4796" w:author="aaron.wiest" w:date="2012-05-03T17:51:00Z"/>
              <w:rFonts w:ascii="TimesNewRoman" w:hAnsi="TimesNewRoman" w:cs="TimesNewRoman"/>
              <w:highlight w:val="yellow"/>
              <w:lang w:val="en-US"/>
            </w:rPr>
          </w:rPrChange>
        </w:rPr>
        <w:pPrChange w:id="4797" w:author="aaron.wiest" w:date="2012-06-11T16:11:00Z">
          <w:pPr>
            <w:autoSpaceDE w:val="0"/>
            <w:autoSpaceDN w:val="0"/>
            <w:adjustRightInd w:val="0"/>
            <w:spacing w:after="0" w:line="240" w:lineRule="auto"/>
            <w:jc w:val="left"/>
          </w:pPr>
        </w:pPrChange>
      </w:pPr>
      <w:bookmarkStart w:id="4798" w:name="_Toc330231574"/>
      <w:bookmarkStart w:id="4799" w:name="_Toc330231948"/>
      <w:bookmarkStart w:id="4800" w:name="_Toc330232328"/>
      <w:bookmarkStart w:id="4801" w:name="_Toc330232701"/>
      <w:bookmarkStart w:id="4802" w:name="_Toc330233074"/>
      <w:bookmarkStart w:id="4803" w:name="_Toc330240146"/>
      <w:bookmarkStart w:id="4804" w:name="_Toc330240524"/>
      <w:bookmarkStart w:id="4805" w:name="_Toc330240907"/>
      <w:bookmarkStart w:id="4806" w:name="_Toc330241285"/>
      <w:bookmarkStart w:id="4807" w:name="_Toc330282558"/>
      <w:bookmarkEnd w:id="4798"/>
      <w:bookmarkEnd w:id="4799"/>
      <w:bookmarkEnd w:id="4800"/>
      <w:bookmarkEnd w:id="4801"/>
      <w:bookmarkEnd w:id="4802"/>
      <w:bookmarkEnd w:id="4803"/>
      <w:bookmarkEnd w:id="4804"/>
      <w:bookmarkEnd w:id="4805"/>
      <w:bookmarkEnd w:id="4806"/>
      <w:bookmarkEnd w:id="4807"/>
    </w:p>
    <w:p w:rsidR="00352FBB" w:rsidRDefault="00751E16">
      <w:pPr>
        <w:pStyle w:val="Heading5"/>
        <w:rPr>
          <w:del w:id="4808" w:author="aaron.wiest" w:date="2012-05-03T17:51:00Z"/>
          <w:highlight w:val="yellow"/>
          <w:lang w:val="en-US"/>
          <w:rPrChange w:id="4809" w:author="aaron.wiest" w:date="2012-05-03T14:02:00Z">
            <w:rPr>
              <w:del w:id="4810" w:author="aaron.wiest" w:date="2012-05-03T17:51:00Z"/>
              <w:rFonts w:ascii="TimesNewRoman" w:hAnsi="TimesNewRoman" w:cs="TimesNewRoman"/>
              <w:highlight w:val="yellow"/>
              <w:lang w:val="en-US"/>
            </w:rPr>
          </w:rPrChange>
        </w:rPr>
        <w:pPrChange w:id="4811" w:author="aaron.wiest" w:date="2012-06-11T16:11:00Z">
          <w:pPr>
            <w:autoSpaceDE w:val="0"/>
            <w:autoSpaceDN w:val="0"/>
            <w:adjustRightInd w:val="0"/>
            <w:spacing w:after="0" w:line="240" w:lineRule="auto"/>
            <w:jc w:val="left"/>
          </w:pPr>
        </w:pPrChange>
      </w:pPr>
      <w:del w:id="4812" w:author="aaron.wiest" w:date="2012-05-03T17:51:00Z">
        <w:r w:rsidRPr="00751E16">
          <w:rPr>
            <w:highlight w:val="yellow"/>
            <w:lang w:val="en-US"/>
            <w:rPrChange w:id="4813" w:author="aaron.wiest" w:date="2012-05-03T14:02:00Z">
              <w:rPr>
                <w:rFonts w:ascii="TimesNewRoman" w:hAnsi="TimesNewRoman" w:cs="TimesNewRoman"/>
                <w:color w:val="0000FF"/>
                <w:sz w:val="16"/>
                <w:szCs w:val="16"/>
                <w:highlight w:val="yellow"/>
                <w:u w:val="single"/>
                <w:lang w:val="en-US"/>
              </w:rPr>
            </w:rPrChange>
          </w:rPr>
          <w:delText>Step 3. Initiate the wind at the velocity specified in the test plan and maintain it for at least 30 minutes.</w:delText>
        </w:r>
        <w:bookmarkStart w:id="4814" w:name="_Toc330231575"/>
        <w:bookmarkStart w:id="4815" w:name="_Toc330231949"/>
        <w:bookmarkStart w:id="4816" w:name="_Toc330232329"/>
        <w:bookmarkStart w:id="4817" w:name="_Toc330232702"/>
        <w:bookmarkStart w:id="4818" w:name="_Toc330233075"/>
        <w:bookmarkStart w:id="4819" w:name="_Toc330240147"/>
        <w:bookmarkStart w:id="4820" w:name="_Toc330240525"/>
        <w:bookmarkStart w:id="4821" w:name="_Toc330240908"/>
        <w:bookmarkStart w:id="4822" w:name="_Toc330241286"/>
        <w:bookmarkStart w:id="4823" w:name="_Toc330282559"/>
        <w:bookmarkEnd w:id="4814"/>
        <w:bookmarkEnd w:id="4815"/>
        <w:bookmarkEnd w:id="4816"/>
        <w:bookmarkEnd w:id="4817"/>
        <w:bookmarkEnd w:id="4818"/>
        <w:bookmarkEnd w:id="4819"/>
        <w:bookmarkEnd w:id="4820"/>
        <w:bookmarkEnd w:id="4821"/>
        <w:bookmarkEnd w:id="4822"/>
        <w:bookmarkEnd w:id="4823"/>
      </w:del>
    </w:p>
    <w:p w:rsidR="00352FBB" w:rsidRDefault="00352FBB">
      <w:pPr>
        <w:pStyle w:val="Heading5"/>
        <w:rPr>
          <w:del w:id="4824" w:author="aaron.wiest" w:date="2012-05-03T17:51:00Z"/>
          <w:highlight w:val="yellow"/>
          <w:lang w:val="en-US"/>
          <w:rPrChange w:id="4825" w:author="aaron.wiest" w:date="2012-05-03T14:02:00Z">
            <w:rPr>
              <w:del w:id="4826" w:author="aaron.wiest" w:date="2012-05-03T17:51:00Z"/>
              <w:rFonts w:ascii="TimesNewRoman" w:hAnsi="TimesNewRoman" w:cs="TimesNewRoman"/>
              <w:highlight w:val="yellow"/>
              <w:lang w:val="en-US"/>
            </w:rPr>
          </w:rPrChange>
        </w:rPr>
        <w:pPrChange w:id="4827" w:author="aaron.wiest" w:date="2012-06-11T16:11:00Z">
          <w:pPr>
            <w:autoSpaceDE w:val="0"/>
            <w:autoSpaceDN w:val="0"/>
            <w:adjustRightInd w:val="0"/>
            <w:spacing w:after="0" w:line="240" w:lineRule="auto"/>
            <w:jc w:val="left"/>
          </w:pPr>
        </w:pPrChange>
      </w:pPr>
      <w:bookmarkStart w:id="4828" w:name="_Toc330231576"/>
      <w:bookmarkStart w:id="4829" w:name="_Toc330231950"/>
      <w:bookmarkStart w:id="4830" w:name="_Toc330232330"/>
      <w:bookmarkStart w:id="4831" w:name="_Toc330232703"/>
      <w:bookmarkStart w:id="4832" w:name="_Toc330233076"/>
      <w:bookmarkStart w:id="4833" w:name="_Toc330240148"/>
      <w:bookmarkStart w:id="4834" w:name="_Toc330240526"/>
      <w:bookmarkStart w:id="4835" w:name="_Toc330240909"/>
      <w:bookmarkStart w:id="4836" w:name="_Toc330241287"/>
      <w:bookmarkStart w:id="4837" w:name="_Toc330282560"/>
      <w:bookmarkEnd w:id="4828"/>
      <w:bookmarkEnd w:id="4829"/>
      <w:bookmarkEnd w:id="4830"/>
      <w:bookmarkEnd w:id="4831"/>
      <w:bookmarkEnd w:id="4832"/>
      <w:bookmarkEnd w:id="4833"/>
      <w:bookmarkEnd w:id="4834"/>
      <w:bookmarkEnd w:id="4835"/>
      <w:bookmarkEnd w:id="4836"/>
      <w:bookmarkEnd w:id="4837"/>
    </w:p>
    <w:p w:rsidR="00352FBB" w:rsidRDefault="00751E16">
      <w:pPr>
        <w:pStyle w:val="Heading5"/>
        <w:rPr>
          <w:del w:id="4838" w:author="aaron.wiest" w:date="2012-05-03T17:51:00Z"/>
          <w:highlight w:val="yellow"/>
          <w:lang w:val="en-US"/>
          <w:rPrChange w:id="4839" w:author="aaron.wiest" w:date="2012-05-03T14:02:00Z">
            <w:rPr>
              <w:del w:id="4840" w:author="aaron.wiest" w:date="2012-05-03T17:51:00Z"/>
              <w:rFonts w:ascii="TimesNewRoman" w:hAnsi="TimesNewRoman" w:cs="TimesNewRoman"/>
              <w:highlight w:val="yellow"/>
              <w:lang w:val="en-US"/>
            </w:rPr>
          </w:rPrChange>
        </w:rPr>
        <w:pPrChange w:id="4841" w:author="aaron.wiest" w:date="2012-06-11T16:11:00Z">
          <w:pPr>
            <w:autoSpaceDE w:val="0"/>
            <w:autoSpaceDN w:val="0"/>
            <w:adjustRightInd w:val="0"/>
            <w:spacing w:after="0" w:line="240" w:lineRule="auto"/>
            <w:jc w:val="left"/>
          </w:pPr>
        </w:pPrChange>
      </w:pPr>
      <w:del w:id="4842" w:author="aaron.wiest" w:date="2012-05-03T17:51:00Z">
        <w:r w:rsidRPr="00751E16">
          <w:rPr>
            <w:highlight w:val="yellow"/>
            <w:lang w:val="en-US"/>
            <w:rPrChange w:id="4843" w:author="aaron.wiest" w:date="2012-05-03T14:02:00Z">
              <w:rPr>
                <w:rFonts w:ascii="TimesNewRoman" w:hAnsi="TimesNewRoman" w:cs="TimesNewRoman"/>
                <w:color w:val="0000FF"/>
                <w:sz w:val="16"/>
                <w:szCs w:val="16"/>
                <w:highlight w:val="yellow"/>
                <w:u w:val="single"/>
                <w:lang w:val="en-US"/>
              </w:rPr>
            </w:rPrChange>
          </w:rPr>
          <w:delText>Step 4. If required, operate the test for the last 10 minutes of the 30-minute rain.</w:delText>
        </w:r>
        <w:bookmarkStart w:id="4844" w:name="_Toc330231577"/>
        <w:bookmarkStart w:id="4845" w:name="_Toc330231951"/>
        <w:bookmarkStart w:id="4846" w:name="_Toc330232331"/>
        <w:bookmarkStart w:id="4847" w:name="_Toc330232704"/>
        <w:bookmarkStart w:id="4848" w:name="_Toc330233077"/>
        <w:bookmarkStart w:id="4849" w:name="_Toc330240149"/>
        <w:bookmarkStart w:id="4850" w:name="_Toc330240527"/>
        <w:bookmarkStart w:id="4851" w:name="_Toc330240910"/>
        <w:bookmarkStart w:id="4852" w:name="_Toc330241288"/>
        <w:bookmarkStart w:id="4853" w:name="_Toc330282561"/>
        <w:bookmarkEnd w:id="4844"/>
        <w:bookmarkEnd w:id="4845"/>
        <w:bookmarkEnd w:id="4846"/>
        <w:bookmarkEnd w:id="4847"/>
        <w:bookmarkEnd w:id="4848"/>
        <w:bookmarkEnd w:id="4849"/>
        <w:bookmarkEnd w:id="4850"/>
        <w:bookmarkEnd w:id="4851"/>
        <w:bookmarkEnd w:id="4852"/>
        <w:bookmarkEnd w:id="4853"/>
      </w:del>
    </w:p>
    <w:p w:rsidR="00352FBB" w:rsidRDefault="00352FBB">
      <w:pPr>
        <w:pStyle w:val="Heading5"/>
        <w:rPr>
          <w:del w:id="4854" w:author="aaron.wiest" w:date="2012-05-03T17:51:00Z"/>
          <w:highlight w:val="yellow"/>
          <w:lang w:val="en-US"/>
          <w:rPrChange w:id="4855" w:author="aaron.wiest" w:date="2012-05-03T14:02:00Z">
            <w:rPr>
              <w:del w:id="4856" w:author="aaron.wiest" w:date="2012-05-03T17:51:00Z"/>
              <w:rFonts w:ascii="TimesNewRoman" w:hAnsi="TimesNewRoman" w:cs="TimesNewRoman"/>
              <w:highlight w:val="yellow"/>
              <w:lang w:val="en-US"/>
            </w:rPr>
          </w:rPrChange>
        </w:rPr>
        <w:pPrChange w:id="4857" w:author="aaron.wiest" w:date="2012-06-11T16:11:00Z">
          <w:pPr>
            <w:autoSpaceDE w:val="0"/>
            <w:autoSpaceDN w:val="0"/>
            <w:adjustRightInd w:val="0"/>
            <w:spacing w:after="0" w:line="240" w:lineRule="auto"/>
            <w:jc w:val="left"/>
          </w:pPr>
        </w:pPrChange>
      </w:pPr>
      <w:bookmarkStart w:id="4858" w:name="_Toc330231578"/>
      <w:bookmarkStart w:id="4859" w:name="_Toc330231952"/>
      <w:bookmarkStart w:id="4860" w:name="_Toc330232332"/>
      <w:bookmarkStart w:id="4861" w:name="_Toc330232705"/>
      <w:bookmarkStart w:id="4862" w:name="_Toc330233078"/>
      <w:bookmarkStart w:id="4863" w:name="_Toc330240150"/>
      <w:bookmarkStart w:id="4864" w:name="_Toc330240528"/>
      <w:bookmarkStart w:id="4865" w:name="_Toc330240911"/>
      <w:bookmarkStart w:id="4866" w:name="_Toc330241289"/>
      <w:bookmarkStart w:id="4867" w:name="_Toc330282562"/>
      <w:bookmarkEnd w:id="4858"/>
      <w:bookmarkEnd w:id="4859"/>
      <w:bookmarkEnd w:id="4860"/>
      <w:bookmarkEnd w:id="4861"/>
      <w:bookmarkEnd w:id="4862"/>
      <w:bookmarkEnd w:id="4863"/>
      <w:bookmarkEnd w:id="4864"/>
      <w:bookmarkEnd w:id="4865"/>
      <w:bookmarkEnd w:id="4866"/>
      <w:bookmarkEnd w:id="4867"/>
    </w:p>
    <w:p w:rsidR="00352FBB" w:rsidRDefault="00751E16">
      <w:pPr>
        <w:pStyle w:val="Heading5"/>
        <w:rPr>
          <w:del w:id="4868" w:author="aaron.wiest" w:date="2012-05-03T17:51:00Z"/>
          <w:highlight w:val="yellow"/>
          <w:lang w:val="en-US"/>
          <w:rPrChange w:id="4869" w:author="aaron.wiest" w:date="2012-05-03T14:02:00Z">
            <w:rPr>
              <w:del w:id="4870" w:author="aaron.wiest" w:date="2012-05-03T17:51:00Z"/>
              <w:rFonts w:ascii="TimesNewRoman" w:hAnsi="TimesNewRoman" w:cs="TimesNewRoman"/>
              <w:highlight w:val="yellow"/>
              <w:lang w:val="en-US"/>
            </w:rPr>
          </w:rPrChange>
        </w:rPr>
        <w:pPrChange w:id="4871" w:author="aaron.wiest" w:date="2012-06-11T16:11:00Z">
          <w:pPr>
            <w:autoSpaceDE w:val="0"/>
            <w:autoSpaceDN w:val="0"/>
            <w:adjustRightInd w:val="0"/>
            <w:spacing w:after="0" w:line="240" w:lineRule="auto"/>
            <w:jc w:val="left"/>
          </w:pPr>
        </w:pPrChange>
      </w:pPr>
      <w:del w:id="4872" w:author="aaron.wiest" w:date="2012-05-03T17:51:00Z">
        <w:r w:rsidRPr="00751E16">
          <w:rPr>
            <w:highlight w:val="yellow"/>
            <w:lang w:val="en-US"/>
            <w:rPrChange w:id="4873" w:author="aaron.wiest" w:date="2012-05-03T14:02:00Z">
              <w:rPr>
                <w:rFonts w:ascii="TimesNewRoman" w:hAnsi="TimesNewRoman" w:cs="TimesNewRoman"/>
                <w:color w:val="0000FF"/>
                <w:sz w:val="16"/>
                <w:szCs w:val="16"/>
                <w:highlight w:val="yellow"/>
                <w:u w:val="single"/>
                <w:lang w:val="en-US"/>
              </w:rPr>
            </w:rPrChange>
          </w:rPr>
          <w:delText>Step 5. Rotate the test item to expose it to the rain and blowing wind source to any other side of the test item</w:delText>
        </w:r>
        <w:bookmarkStart w:id="4874" w:name="_Toc330231579"/>
        <w:bookmarkStart w:id="4875" w:name="_Toc330231953"/>
        <w:bookmarkStart w:id="4876" w:name="_Toc330232333"/>
        <w:bookmarkStart w:id="4877" w:name="_Toc330232706"/>
        <w:bookmarkStart w:id="4878" w:name="_Toc330233079"/>
        <w:bookmarkStart w:id="4879" w:name="_Toc330240151"/>
        <w:bookmarkStart w:id="4880" w:name="_Toc330240529"/>
        <w:bookmarkStart w:id="4881" w:name="_Toc330240912"/>
        <w:bookmarkStart w:id="4882" w:name="_Toc330241290"/>
        <w:bookmarkStart w:id="4883" w:name="_Toc330282563"/>
        <w:bookmarkEnd w:id="4874"/>
        <w:bookmarkEnd w:id="4875"/>
        <w:bookmarkEnd w:id="4876"/>
        <w:bookmarkEnd w:id="4877"/>
        <w:bookmarkEnd w:id="4878"/>
        <w:bookmarkEnd w:id="4879"/>
        <w:bookmarkEnd w:id="4880"/>
        <w:bookmarkEnd w:id="4881"/>
        <w:bookmarkEnd w:id="4882"/>
        <w:bookmarkEnd w:id="4883"/>
      </w:del>
    </w:p>
    <w:p w:rsidR="00352FBB" w:rsidRDefault="00751E16">
      <w:pPr>
        <w:pStyle w:val="Heading5"/>
        <w:rPr>
          <w:del w:id="4884" w:author="aaron.wiest" w:date="2012-05-03T17:51:00Z"/>
          <w:highlight w:val="yellow"/>
          <w:lang w:val="en-US"/>
          <w:rPrChange w:id="4885" w:author="aaron.wiest" w:date="2012-05-03T14:02:00Z">
            <w:rPr>
              <w:del w:id="4886" w:author="aaron.wiest" w:date="2012-05-03T17:51:00Z"/>
              <w:rFonts w:ascii="TimesNewRoman" w:hAnsi="TimesNewRoman" w:cs="TimesNewRoman"/>
              <w:highlight w:val="yellow"/>
              <w:lang w:val="en-US"/>
            </w:rPr>
          </w:rPrChange>
        </w:rPr>
        <w:pPrChange w:id="4887" w:author="aaron.wiest" w:date="2012-06-11T16:11:00Z">
          <w:pPr>
            <w:autoSpaceDE w:val="0"/>
            <w:autoSpaceDN w:val="0"/>
            <w:adjustRightInd w:val="0"/>
            <w:spacing w:after="0" w:line="240" w:lineRule="auto"/>
            <w:jc w:val="left"/>
          </w:pPr>
        </w:pPrChange>
      </w:pPr>
      <w:del w:id="4888" w:author="aaron.wiest" w:date="2012-05-03T17:51:00Z">
        <w:r w:rsidRPr="00751E16">
          <w:rPr>
            <w:highlight w:val="yellow"/>
            <w:lang w:val="en-US"/>
            <w:rPrChange w:id="4889" w:author="aaron.wiest" w:date="2012-05-03T14:02:00Z">
              <w:rPr>
                <w:rFonts w:ascii="TimesNewRoman" w:hAnsi="TimesNewRoman" w:cs="TimesNewRoman"/>
                <w:color w:val="0000FF"/>
                <w:sz w:val="16"/>
                <w:szCs w:val="16"/>
                <w:highlight w:val="yellow"/>
                <w:u w:val="single"/>
                <w:lang w:val="en-US"/>
              </w:rPr>
            </w:rPrChange>
          </w:rPr>
          <w:delText>that could be exposed to blowing rain in its deployment cycle.</w:delText>
        </w:r>
        <w:bookmarkStart w:id="4890" w:name="_Toc330231580"/>
        <w:bookmarkStart w:id="4891" w:name="_Toc330231954"/>
        <w:bookmarkStart w:id="4892" w:name="_Toc330232334"/>
        <w:bookmarkStart w:id="4893" w:name="_Toc330232707"/>
        <w:bookmarkStart w:id="4894" w:name="_Toc330233080"/>
        <w:bookmarkStart w:id="4895" w:name="_Toc330240152"/>
        <w:bookmarkStart w:id="4896" w:name="_Toc330240530"/>
        <w:bookmarkStart w:id="4897" w:name="_Toc330240913"/>
        <w:bookmarkStart w:id="4898" w:name="_Toc330241291"/>
        <w:bookmarkStart w:id="4899" w:name="_Toc330282564"/>
        <w:bookmarkEnd w:id="4890"/>
        <w:bookmarkEnd w:id="4891"/>
        <w:bookmarkEnd w:id="4892"/>
        <w:bookmarkEnd w:id="4893"/>
        <w:bookmarkEnd w:id="4894"/>
        <w:bookmarkEnd w:id="4895"/>
        <w:bookmarkEnd w:id="4896"/>
        <w:bookmarkEnd w:id="4897"/>
        <w:bookmarkEnd w:id="4898"/>
        <w:bookmarkEnd w:id="4899"/>
      </w:del>
    </w:p>
    <w:p w:rsidR="00352FBB" w:rsidRDefault="00352FBB">
      <w:pPr>
        <w:pStyle w:val="Heading5"/>
        <w:rPr>
          <w:del w:id="4900" w:author="aaron.wiest" w:date="2012-05-03T17:51:00Z"/>
          <w:highlight w:val="yellow"/>
          <w:lang w:val="en-US"/>
          <w:rPrChange w:id="4901" w:author="aaron.wiest" w:date="2012-05-03T14:02:00Z">
            <w:rPr>
              <w:del w:id="4902" w:author="aaron.wiest" w:date="2012-05-03T17:51:00Z"/>
              <w:rFonts w:ascii="TimesNewRoman" w:hAnsi="TimesNewRoman" w:cs="TimesNewRoman"/>
              <w:highlight w:val="yellow"/>
              <w:lang w:val="en-US"/>
            </w:rPr>
          </w:rPrChange>
        </w:rPr>
        <w:pPrChange w:id="4903" w:author="aaron.wiest" w:date="2012-06-11T16:11:00Z">
          <w:pPr>
            <w:autoSpaceDE w:val="0"/>
            <w:autoSpaceDN w:val="0"/>
            <w:adjustRightInd w:val="0"/>
            <w:spacing w:after="0" w:line="240" w:lineRule="auto"/>
            <w:jc w:val="left"/>
          </w:pPr>
        </w:pPrChange>
      </w:pPr>
      <w:bookmarkStart w:id="4904" w:name="_Toc330231581"/>
      <w:bookmarkStart w:id="4905" w:name="_Toc330231955"/>
      <w:bookmarkStart w:id="4906" w:name="_Toc330232335"/>
      <w:bookmarkStart w:id="4907" w:name="_Toc330232708"/>
      <w:bookmarkStart w:id="4908" w:name="_Toc330233081"/>
      <w:bookmarkStart w:id="4909" w:name="_Toc330240153"/>
      <w:bookmarkStart w:id="4910" w:name="_Toc330240531"/>
      <w:bookmarkStart w:id="4911" w:name="_Toc330240914"/>
      <w:bookmarkStart w:id="4912" w:name="_Toc330241292"/>
      <w:bookmarkStart w:id="4913" w:name="_Toc330282565"/>
      <w:bookmarkEnd w:id="4904"/>
      <w:bookmarkEnd w:id="4905"/>
      <w:bookmarkEnd w:id="4906"/>
      <w:bookmarkEnd w:id="4907"/>
      <w:bookmarkEnd w:id="4908"/>
      <w:bookmarkEnd w:id="4909"/>
      <w:bookmarkEnd w:id="4910"/>
      <w:bookmarkEnd w:id="4911"/>
      <w:bookmarkEnd w:id="4912"/>
      <w:bookmarkEnd w:id="4913"/>
    </w:p>
    <w:p w:rsidR="00352FBB" w:rsidRDefault="00751E16">
      <w:pPr>
        <w:pStyle w:val="Heading5"/>
        <w:rPr>
          <w:del w:id="4914" w:author="aaron.wiest" w:date="2012-05-03T17:51:00Z"/>
          <w:highlight w:val="yellow"/>
          <w:lang w:val="en-US"/>
          <w:rPrChange w:id="4915" w:author="aaron.wiest" w:date="2012-05-03T14:02:00Z">
            <w:rPr>
              <w:del w:id="4916" w:author="aaron.wiest" w:date="2012-05-03T17:51:00Z"/>
              <w:rFonts w:ascii="TimesNewRoman" w:hAnsi="TimesNewRoman" w:cs="TimesNewRoman"/>
              <w:highlight w:val="yellow"/>
              <w:lang w:val="en-US"/>
            </w:rPr>
          </w:rPrChange>
        </w:rPr>
        <w:pPrChange w:id="4917" w:author="aaron.wiest" w:date="2012-06-11T16:11:00Z">
          <w:pPr>
            <w:autoSpaceDE w:val="0"/>
            <w:autoSpaceDN w:val="0"/>
            <w:adjustRightInd w:val="0"/>
            <w:spacing w:after="0" w:line="240" w:lineRule="auto"/>
            <w:jc w:val="left"/>
          </w:pPr>
        </w:pPrChange>
      </w:pPr>
      <w:del w:id="4918" w:author="aaron.wiest" w:date="2012-05-03T17:51:00Z">
        <w:r w:rsidRPr="00751E16">
          <w:rPr>
            <w:highlight w:val="yellow"/>
            <w:lang w:val="en-US"/>
            <w:rPrChange w:id="4919" w:author="aaron.wiest" w:date="2012-05-03T14:02:00Z">
              <w:rPr>
                <w:rFonts w:ascii="TimesNewRoman" w:hAnsi="TimesNewRoman" w:cs="TimesNewRoman"/>
                <w:color w:val="0000FF"/>
                <w:sz w:val="16"/>
                <w:szCs w:val="16"/>
                <w:highlight w:val="yellow"/>
                <w:u w:val="single"/>
                <w:lang w:val="en-US"/>
              </w:rPr>
            </w:rPrChange>
          </w:rPr>
          <w:delText>Step 6. Repeat Steps 1 through 5 until all surfaces have been tested.</w:delText>
        </w:r>
        <w:bookmarkStart w:id="4920" w:name="_Toc330231582"/>
        <w:bookmarkStart w:id="4921" w:name="_Toc330231956"/>
        <w:bookmarkStart w:id="4922" w:name="_Toc330232336"/>
        <w:bookmarkStart w:id="4923" w:name="_Toc330232709"/>
        <w:bookmarkStart w:id="4924" w:name="_Toc330233082"/>
        <w:bookmarkStart w:id="4925" w:name="_Toc330240154"/>
        <w:bookmarkStart w:id="4926" w:name="_Toc330240532"/>
        <w:bookmarkStart w:id="4927" w:name="_Toc330240915"/>
        <w:bookmarkStart w:id="4928" w:name="_Toc330241293"/>
        <w:bookmarkStart w:id="4929" w:name="_Toc330282566"/>
        <w:bookmarkEnd w:id="4920"/>
        <w:bookmarkEnd w:id="4921"/>
        <w:bookmarkEnd w:id="4922"/>
        <w:bookmarkEnd w:id="4923"/>
        <w:bookmarkEnd w:id="4924"/>
        <w:bookmarkEnd w:id="4925"/>
        <w:bookmarkEnd w:id="4926"/>
        <w:bookmarkEnd w:id="4927"/>
        <w:bookmarkEnd w:id="4928"/>
        <w:bookmarkEnd w:id="4929"/>
      </w:del>
    </w:p>
    <w:p w:rsidR="00352FBB" w:rsidRDefault="00352FBB">
      <w:pPr>
        <w:pStyle w:val="Heading5"/>
        <w:rPr>
          <w:del w:id="4930" w:author="aaron.wiest" w:date="2012-05-03T17:51:00Z"/>
          <w:highlight w:val="yellow"/>
          <w:lang w:val="en-US"/>
          <w:rPrChange w:id="4931" w:author="aaron.wiest" w:date="2012-05-03T14:02:00Z">
            <w:rPr>
              <w:del w:id="4932" w:author="aaron.wiest" w:date="2012-05-03T17:51:00Z"/>
              <w:rFonts w:ascii="TimesNewRoman" w:hAnsi="TimesNewRoman" w:cs="TimesNewRoman"/>
              <w:highlight w:val="yellow"/>
              <w:lang w:val="en-US"/>
            </w:rPr>
          </w:rPrChange>
        </w:rPr>
        <w:pPrChange w:id="4933" w:author="aaron.wiest" w:date="2012-06-11T16:11:00Z">
          <w:pPr>
            <w:autoSpaceDE w:val="0"/>
            <w:autoSpaceDN w:val="0"/>
            <w:adjustRightInd w:val="0"/>
            <w:spacing w:after="0" w:line="240" w:lineRule="auto"/>
            <w:jc w:val="left"/>
          </w:pPr>
        </w:pPrChange>
      </w:pPr>
      <w:bookmarkStart w:id="4934" w:name="_Toc330231583"/>
      <w:bookmarkStart w:id="4935" w:name="_Toc330231957"/>
      <w:bookmarkStart w:id="4936" w:name="_Toc330232337"/>
      <w:bookmarkStart w:id="4937" w:name="_Toc330232710"/>
      <w:bookmarkStart w:id="4938" w:name="_Toc330233083"/>
      <w:bookmarkStart w:id="4939" w:name="_Toc330240155"/>
      <w:bookmarkStart w:id="4940" w:name="_Toc330240533"/>
      <w:bookmarkStart w:id="4941" w:name="_Toc330240916"/>
      <w:bookmarkStart w:id="4942" w:name="_Toc330241294"/>
      <w:bookmarkStart w:id="4943" w:name="_Toc330282567"/>
      <w:bookmarkEnd w:id="4934"/>
      <w:bookmarkEnd w:id="4935"/>
      <w:bookmarkEnd w:id="4936"/>
      <w:bookmarkEnd w:id="4937"/>
      <w:bookmarkEnd w:id="4938"/>
      <w:bookmarkEnd w:id="4939"/>
      <w:bookmarkEnd w:id="4940"/>
      <w:bookmarkEnd w:id="4941"/>
      <w:bookmarkEnd w:id="4942"/>
      <w:bookmarkEnd w:id="4943"/>
    </w:p>
    <w:p w:rsidR="00352FBB" w:rsidRDefault="00751E16">
      <w:pPr>
        <w:pStyle w:val="Heading5"/>
        <w:rPr>
          <w:del w:id="4944" w:author="aaron.wiest" w:date="2012-05-03T17:51:00Z"/>
          <w:highlight w:val="yellow"/>
          <w:lang w:val="en-US"/>
          <w:rPrChange w:id="4945" w:author="aaron.wiest" w:date="2012-05-03T14:02:00Z">
            <w:rPr>
              <w:del w:id="4946" w:author="aaron.wiest" w:date="2012-05-03T17:51:00Z"/>
              <w:rFonts w:ascii="TimesNewRoman" w:hAnsi="TimesNewRoman" w:cs="TimesNewRoman"/>
              <w:highlight w:val="yellow"/>
              <w:lang w:val="en-US"/>
            </w:rPr>
          </w:rPrChange>
        </w:rPr>
        <w:pPrChange w:id="4947" w:author="aaron.wiest" w:date="2012-06-11T16:11:00Z">
          <w:pPr>
            <w:autoSpaceDE w:val="0"/>
            <w:autoSpaceDN w:val="0"/>
            <w:adjustRightInd w:val="0"/>
            <w:spacing w:after="0" w:line="240" w:lineRule="auto"/>
            <w:jc w:val="left"/>
          </w:pPr>
        </w:pPrChange>
      </w:pPr>
      <w:del w:id="4948" w:author="aaron.wiest" w:date="2012-05-03T17:51:00Z">
        <w:r w:rsidRPr="00751E16">
          <w:rPr>
            <w:highlight w:val="yellow"/>
            <w:lang w:val="en-US"/>
            <w:rPrChange w:id="4949" w:author="aaron.wiest" w:date="2012-05-03T14:02:00Z">
              <w:rPr>
                <w:rFonts w:ascii="TimesNewRoman" w:hAnsi="TimesNewRoman" w:cs="TimesNewRoman"/>
                <w:color w:val="0000FF"/>
                <w:sz w:val="16"/>
                <w:szCs w:val="16"/>
                <w:highlight w:val="yellow"/>
                <w:u w:val="single"/>
                <w:lang w:val="en-US"/>
              </w:rPr>
            </w:rPrChange>
          </w:rPr>
          <w:delText>Step 7. Examine the test item in the test chamber (if possible); otherwise, remove the test item from the test</w:delText>
        </w:r>
        <w:bookmarkStart w:id="4950" w:name="_Toc330231584"/>
        <w:bookmarkStart w:id="4951" w:name="_Toc330231958"/>
        <w:bookmarkStart w:id="4952" w:name="_Toc330232338"/>
        <w:bookmarkStart w:id="4953" w:name="_Toc330232711"/>
        <w:bookmarkStart w:id="4954" w:name="_Toc330233084"/>
        <w:bookmarkStart w:id="4955" w:name="_Toc330240156"/>
        <w:bookmarkStart w:id="4956" w:name="_Toc330240534"/>
        <w:bookmarkStart w:id="4957" w:name="_Toc330240917"/>
        <w:bookmarkStart w:id="4958" w:name="_Toc330241295"/>
        <w:bookmarkStart w:id="4959" w:name="_Toc330282568"/>
        <w:bookmarkEnd w:id="4950"/>
        <w:bookmarkEnd w:id="4951"/>
        <w:bookmarkEnd w:id="4952"/>
        <w:bookmarkEnd w:id="4953"/>
        <w:bookmarkEnd w:id="4954"/>
        <w:bookmarkEnd w:id="4955"/>
        <w:bookmarkEnd w:id="4956"/>
        <w:bookmarkEnd w:id="4957"/>
        <w:bookmarkEnd w:id="4958"/>
        <w:bookmarkEnd w:id="4959"/>
      </w:del>
    </w:p>
    <w:p w:rsidR="00352FBB" w:rsidRDefault="00751E16">
      <w:pPr>
        <w:pStyle w:val="Heading5"/>
        <w:rPr>
          <w:del w:id="4960" w:author="aaron.wiest" w:date="2012-05-03T17:51:00Z"/>
          <w:highlight w:val="yellow"/>
          <w:lang w:val="en-US"/>
          <w:rPrChange w:id="4961" w:author="aaron.wiest" w:date="2012-05-03T14:02:00Z">
            <w:rPr>
              <w:del w:id="4962" w:author="aaron.wiest" w:date="2012-05-03T17:51:00Z"/>
              <w:rFonts w:ascii="TimesNewRoman" w:hAnsi="TimesNewRoman" w:cs="TimesNewRoman"/>
              <w:highlight w:val="yellow"/>
              <w:lang w:val="en-US"/>
            </w:rPr>
          </w:rPrChange>
        </w:rPr>
        <w:pPrChange w:id="4963" w:author="aaron.wiest" w:date="2012-06-11T16:11:00Z">
          <w:pPr>
            <w:autoSpaceDE w:val="0"/>
            <w:autoSpaceDN w:val="0"/>
            <w:adjustRightInd w:val="0"/>
            <w:spacing w:after="0" w:line="240" w:lineRule="auto"/>
            <w:jc w:val="left"/>
          </w:pPr>
        </w:pPrChange>
      </w:pPr>
      <w:del w:id="4964" w:author="aaron.wiest" w:date="2012-05-03T17:51:00Z">
        <w:r w:rsidRPr="00751E16">
          <w:rPr>
            <w:highlight w:val="yellow"/>
            <w:lang w:val="en-US"/>
            <w:rPrChange w:id="4965" w:author="aaron.wiest" w:date="2012-05-03T14:02:00Z">
              <w:rPr>
                <w:rFonts w:ascii="TimesNewRoman" w:hAnsi="TimesNewRoman" w:cs="TimesNewRoman"/>
                <w:color w:val="0000FF"/>
                <w:sz w:val="16"/>
                <w:szCs w:val="16"/>
                <w:highlight w:val="yellow"/>
                <w:u w:val="single"/>
                <w:lang w:val="en-US"/>
              </w:rPr>
            </w:rPrChange>
          </w:rPr>
          <w:delText>facility and conduct a visual inspection. If water has penetrated the test item, judgment must be used</w:delText>
        </w:r>
        <w:bookmarkStart w:id="4966" w:name="_Toc330231585"/>
        <w:bookmarkStart w:id="4967" w:name="_Toc330231959"/>
        <w:bookmarkStart w:id="4968" w:name="_Toc330232339"/>
        <w:bookmarkStart w:id="4969" w:name="_Toc330232712"/>
        <w:bookmarkStart w:id="4970" w:name="_Toc330233085"/>
        <w:bookmarkStart w:id="4971" w:name="_Toc330240157"/>
        <w:bookmarkStart w:id="4972" w:name="_Toc330240535"/>
        <w:bookmarkStart w:id="4973" w:name="_Toc330240918"/>
        <w:bookmarkStart w:id="4974" w:name="_Toc330241296"/>
        <w:bookmarkStart w:id="4975" w:name="_Toc330282569"/>
        <w:bookmarkEnd w:id="4966"/>
        <w:bookmarkEnd w:id="4967"/>
        <w:bookmarkEnd w:id="4968"/>
        <w:bookmarkEnd w:id="4969"/>
        <w:bookmarkEnd w:id="4970"/>
        <w:bookmarkEnd w:id="4971"/>
        <w:bookmarkEnd w:id="4972"/>
        <w:bookmarkEnd w:id="4973"/>
        <w:bookmarkEnd w:id="4974"/>
        <w:bookmarkEnd w:id="4975"/>
      </w:del>
    </w:p>
    <w:p w:rsidR="00352FBB" w:rsidRDefault="00751E16">
      <w:pPr>
        <w:pStyle w:val="Heading5"/>
        <w:rPr>
          <w:del w:id="4976" w:author="aaron.wiest" w:date="2012-05-03T17:51:00Z"/>
          <w:highlight w:val="yellow"/>
          <w:lang w:val="en-US"/>
          <w:rPrChange w:id="4977" w:author="aaron.wiest" w:date="2012-05-03T14:02:00Z">
            <w:rPr>
              <w:del w:id="4978" w:author="aaron.wiest" w:date="2012-05-03T17:51:00Z"/>
              <w:rFonts w:ascii="TimesNewRoman" w:hAnsi="TimesNewRoman" w:cs="TimesNewRoman"/>
              <w:highlight w:val="yellow"/>
              <w:lang w:val="en-US"/>
            </w:rPr>
          </w:rPrChange>
        </w:rPr>
        <w:pPrChange w:id="4979" w:author="aaron.wiest" w:date="2012-06-11T16:11:00Z">
          <w:pPr>
            <w:autoSpaceDE w:val="0"/>
            <w:autoSpaceDN w:val="0"/>
            <w:adjustRightInd w:val="0"/>
            <w:spacing w:after="0" w:line="240" w:lineRule="auto"/>
            <w:jc w:val="left"/>
          </w:pPr>
        </w:pPrChange>
      </w:pPr>
      <w:del w:id="4980" w:author="aaron.wiest" w:date="2012-05-03T17:51:00Z">
        <w:r w:rsidRPr="00751E16">
          <w:rPr>
            <w:highlight w:val="yellow"/>
            <w:lang w:val="en-US"/>
            <w:rPrChange w:id="4981" w:author="aaron.wiest" w:date="2012-05-03T14:02:00Z">
              <w:rPr>
                <w:rFonts w:ascii="TimesNewRoman" w:hAnsi="TimesNewRoman" w:cs="TimesNewRoman"/>
                <w:color w:val="0000FF"/>
                <w:sz w:val="16"/>
                <w:szCs w:val="16"/>
                <w:highlight w:val="yellow"/>
                <w:u w:val="single"/>
                <w:lang w:val="en-US"/>
              </w:rPr>
            </w:rPrChange>
          </w:rPr>
          <w:delText>before operation of the test item. It may be necessary to empty water from the test item (and measure</w:delText>
        </w:r>
        <w:bookmarkStart w:id="4982" w:name="_Toc330231586"/>
        <w:bookmarkStart w:id="4983" w:name="_Toc330231960"/>
        <w:bookmarkStart w:id="4984" w:name="_Toc330232340"/>
        <w:bookmarkStart w:id="4985" w:name="_Toc330232713"/>
        <w:bookmarkStart w:id="4986" w:name="_Toc330233086"/>
        <w:bookmarkStart w:id="4987" w:name="_Toc330240158"/>
        <w:bookmarkStart w:id="4988" w:name="_Toc330240536"/>
        <w:bookmarkStart w:id="4989" w:name="_Toc330240919"/>
        <w:bookmarkStart w:id="4990" w:name="_Toc330241297"/>
        <w:bookmarkStart w:id="4991" w:name="_Toc330282570"/>
        <w:bookmarkEnd w:id="4982"/>
        <w:bookmarkEnd w:id="4983"/>
        <w:bookmarkEnd w:id="4984"/>
        <w:bookmarkEnd w:id="4985"/>
        <w:bookmarkEnd w:id="4986"/>
        <w:bookmarkEnd w:id="4987"/>
        <w:bookmarkEnd w:id="4988"/>
        <w:bookmarkEnd w:id="4989"/>
        <w:bookmarkEnd w:id="4990"/>
        <w:bookmarkEnd w:id="4991"/>
      </w:del>
    </w:p>
    <w:p w:rsidR="00352FBB" w:rsidRDefault="00751E16">
      <w:pPr>
        <w:pStyle w:val="Heading5"/>
        <w:rPr>
          <w:del w:id="4992" w:author="aaron.wiest" w:date="2012-05-03T17:51:00Z"/>
          <w:highlight w:val="yellow"/>
          <w:lang w:val="en-US"/>
          <w:rPrChange w:id="4993" w:author="aaron.wiest" w:date="2012-05-03T14:02:00Z">
            <w:rPr>
              <w:del w:id="4994" w:author="aaron.wiest" w:date="2012-05-03T17:51:00Z"/>
              <w:rFonts w:ascii="TimesNewRoman" w:hAnsi="TimesNewRoman" w:cs="TimesNewRoman"/>
              <w:highlight w:val="yellow"/>
              <w:lang w:val="en-US"/>
            </w:rPr>
          </w:rPrChange>
        </w:rPr>
        <w:pPrChange w:id="4995" w:author="aaron.wiest" w:date="2012-06-11T16:11:00Z">
          <w:pPr>
            <w:autoSpaceDE w:val="0"/>
            <w:autoSpaceDN w:val="0"/>
            <w:adjustRightInd w:val="0"/>
            <w:spacing w:after="0" w:line="240" w:lineRule="auto"/>
            <w:jc w:val="left"/>
          </w:pPr>
        </w:pPrChange>
      </w:pPr>
      <w:del w:id="4996" w:author="aaron.wiest" w:date="2012-05-03T17:51:00Z">
        <w:r w:rsidRPr="00751E16">
          <w:rPr>
            <w:highlight w:val="yellow"/>
            <w:lang w:val="en-US"/>
            <w:rPrChange w:id="4997" w:author="aaron.wiest" w:date="2012-05-03T14:02:00Z">
              <w:rPr>
                <w:rFonts w:ascii="TimesNewRoman" w:hAnsi="TimesNewRoman" w:cs="TimesNewRoman"/>
                <w:color w:val="0000FF"/>
                <w:sz w:val="16"/>
                <w:szCs w:val="16"/>
                <w:highlight w:val="yellow"/>
                <w:u w:val="single"/>
                <w:lang w:val="en-US"/>
              </w:rPr>
            </w:rPrChange>
          </w:rPr>
          <w:delText>the quantity) to prevent a safety hazard.</w:delText>
        </w:r>
        <w:bookmarkStart w:id="4998" w:name="_Toc330231587"/>
        <w:bookmarkStart w:id="4999" w:name="_Toc330231961"/>
        <w:bookmarkStart w:id="5000" w:name="_Toc330232341"/>
        <w:bookmarkStart w:id="5001" w:name="_Toc330232714"/>
        <w:bookmarkStart w:id="5002" w:name="_Toc330233087"/>
        <w:bookmarkStart w:id="5003" w:name="_Toc330240159"/>
        <w:bookmarkStart w:id="5004" w:name="_Toc330240537"/>
        <w:bookmarkStart w:id="5005" w:name="_Toc330240920"/>
        <w:bookmarkStart w:id="5006" w:name="_Toc330241298"/>
        <w:bookmarkStart w:id="5007" w:name="_Toc330282571"/>
        <w:bookmarkEnd w:id="4998"/>
        <w:bookmarkEnd w:id="4999"/>
        <w:bookmarkEnd w:id="5000"/>
        <w:bookmarkEnd w:id="5001"/>
        <w:bookmarkEnd w:id="5002"/>
        <w:bookmarkEnd w:id="5003"/>
        <w:bookmarkEnd w:id="5004"/>
        <w:bookmarkEnd w:id="5005"/>
        <w:bookmarkEnd w:id="5006"/>
        <w:bookmarkEnd w:id="5007"/>
      </w:del>
    </w:p>
    <w:p w:rsidR="00352FBB" w:rsidRDefault="00352FBB">
      <w:pPr>
        <w:pStyle w:val="Heading5"/>
        <w:rPr>
          <w:del w:id="5008" w:author="aaron.wiest" w:date="2012-05-03T17:51:00Z"/>
          <w:highlight w:val="yellow"/>
          <w:lang w:val="en-US"/>
          <w:rPrChange w:id="5009" w:author="aaron.wiest" w:date="2012-05-03T14:02:00Z">
            <w:rPr>
              <w:del w:id="5010" w:author="aaron.wiest" w:date="2012-05-03T17:51:00Z"/>
              <w:rFonts w:ascii="TimesNewRoman" w:hAnsi="TimesNewRoman" w:cs="TimesNewRoman"/>
              <w:highlight w:val="yellow"/>
              <w:lang w:val="en-US"/>
            </w:rPr>
          </w:rPrChange>
        </w:rPr>
        <w:pPrChange w:id="5011" w:author="aaron.wiest" w:date="2012-06-11T16:11:00Z">
          <w:pPr>
            <w:autoSpaceDE w:val="0"/>
            <w:autoSpaceDN w:val="0"/>
            <w:adjustRightInd w:val="0"/>
            <w:spacing w:after="0" w:line="240" w:lineRule="auto"/>
            <w:jc w:val="left"/>
          </w:pPr>
        </w:pPrChange>
      </w:pPr>
      <w:bookmarkStart w:id="5012" w:name="_Toc330231588"/>
      <w:bookmarkStart w:id="5013" w:name="_Toc330231962"/>
      <w:bookmarkStart w:id="5014" w:name="_Toc330232342"/>
      <w:bookmarkStart w:id="5015" w:name="_Toc330232715"/>
      <w:bookmarkStart w:id="5016" w:name="_Toc330233088"/>
      <w:bookmarkStart w:id="5017" w:name="_Toc330240160"/>
      <w:bookmarkStart w:id="5018" w:name="_Toc330240538"/>
      <w:bookmarkStart w:id="5019" w:name="_Toc330240921"/>
      <w:bookmarkStart w:id="5020" w:name="_Toc330241299"/>
      <w:bookmarkStart w:id="5021" w:name="_Toc330282572"/>
      <w:bookmarkEnd w:id="5012"/>
      <w:bookmarkEnd w:id="5013"/>
      <w:bookmarkEnd w:id="5014"/>
      <w:bookmarkEnd w:id="5015"/>
      <w:bookmarkEnd w:id="5016"/>
      <w:bookmarkEnd w:id="5017"/>
      <w:bookmarkEnd w:id="5018"/>
      <w:bookmarkEnd w:id="5019"/>
      <w:bookmarkEnd w:id="5020"/>
      <w:bookmarkEnd w:id="5021"/>
    </w:p>
    <w:p w:rsidR="00352FBB" w:rsidRDefault="00751E16">
      <w:pPr>
        <w:pStyle w:val="Heading5"/>
        <w:rPr>
          <w:del w:id="5022" w:author="aaron.wiest" w:date="2012-05-03T17:51:00Z"/>
          <w:highlight w:val="yellow"/>
          <w:lang w:val="en-US"/>
          <w:rPrChange w:id="5023" w:author="aaron.wiest" w:date="2012-05-03T14:02:00Z">
            <w:rPr>
              <w:del w:id="5024" w:author="aaron.wiest" w:date="2012-05-03T17:51:00Z"/>
              <w:rFonts w:ascii="TimesNewRoman" w:hAnsi="TimesNewRoman" w:cs="TimesNewRoman"/>
              <w:highlight w:val="yellow"/>
              <w:lang w:val="en-US"/>
            </w:rPr>
          </w:rPrChange>
        </w:rPr>
        <w:pPrChange w:id="5025" w:author="aaron.wiest" w:date="2012-06-11T16:11:00Z">
          <w:pPr>
            <w:autoSpaceDE w:val="0"/>
            <w:autoSpaceDN w:val="0"/>
            <w:adjustRightInd w:val="0"/>
            <w:spacing w:after="0" w:line="240" w:lineRule="auto"/>
            <w:jc w:val="left"/>
          </w:pPr>
        </w:pPrChange>
      </w:pPr>
      <w:del w:id="5026" w:author="aaron.wiest" w:date="2012-05-03T17:51:00Z">
        <w:r w:rsidRPr="00751E16">
          <w:rPr>
            <w:highlight w:val="yellow"/>
            <w:lang w:val="en-US"/>
            <w:rPrChange w:id="5027" w:author="aaron.wiest" w:date="2012-05-03T14:02:00Z">
              <w:rPr>
                <w:rFonts w:ascii="TimesNewRoman" w:hAnsi="TimesNewRoman" w:cs="TimesNewRoman"/>
                <w:color w:val="0000FF"/>
                <w:sz w:val="16"/>
                <w:szCs w:val="16"/>
                <w:highlight w:val="yellow"/>
                <w:u w:val="single"/>
                <w:lang w:val="en-US"/>
              </w:rPr>
            </w:rPrChange>
          </w:rPr>
          <w:delText>Step 8. Measure and document any free water found inside the protected areas of the test item.</w:delText>
        </w:r>
        <w:bookmarkStart w:id="5028" w:name="_Toc330231589"/>
        <w:bookmarkStart w:id="5029" w:name="_Toc330231963"/>
        <w:bookmarkStart w:id="5030" w:name="_Toc330232343"/>
        <w:bookmarkStart w:id="5031" w:name="_Toc330232716"/>
        <w:bookmarkStart w:id="5032" w:name="_Toc330233089"/>
        <w:bookmarkStart w:id="5033" w:name="_Toc330240161"/>
        <w:bookmarkStart w:id="5034" w:name="_Toc330240539"/>
        <w:bookmarkStart w:id="5035" w:name="_Toc330240922"/>
        <w:bookmarkStart w:id="5036" w:name="_Toc330241300"/>
        <w:bookmarkStart w:id="5037" w:name="_Toc330282573"/>
        <w:bookmarkEnd w:id="5028"/>
        <w:bookmarkEnd w:id="5029"/>
        <w:bookmarkEnd w:id="5030"/>
        <w:bookmarkEnd w:id="5031"/>
        <w:bookmarkEnd w:id="5032"/>
        <w:bookmarkEnd w:id="5033"/>
        <w:bookmarkEnd w:id="5034"/>
        <w:bookmarkEnd w:id="5035"/>
        <w:bookmarkEnd w:id="5036"/>
        <w:bookmarkEnd w:id="5037"/>
      </w:del>
    </w:p>
    <w:p w:rsidR="00352FBB" w:rsidRDefault="00352FBB">
      <w:pPr>
        <w:pStyle w:val="Heading5"/>
        <w:rPr>
          <w:del w:id="5038" w:author="aaron.wiest" w:date="2012-05-03T17:51:00Z"/>
          <w:highlight w:val="yellow"/>
          <w:lang w:val="en-US"/>
          <w:rPrChange w:id="5039" w:author="aaron.wiest" w:date="2012-05-03T14:02:00Z">
            <w:rPr>
              <w:del w:id="5040" w:author="aaron.wiest" w:date="2012-05-03T17:51:00Z"/>
              <w:rFonts w:ascii="TimesNewRoman" w:hAnsi="TimesNewRoman" w:cs="TimesNewRoman"/>
              <w:highlight w:val="yellow"/>
              <w:lang w:val="en-US"/>
            </w:rPr>
          </w:rPrChange>
        </w:rPr>
        <w:pPrChange w:id="5041" w:author="aaron.wiest" w:date="2012-06-11T16:11:00Z">
          <w:pPr>
            <w:autoSpaceDE w:val="0"/>
            <w:autoSpaceDN w:val="0"/>
            <w:adjustRightInd w:val="0"/>
            <w:spacing w:after="0" w:line="240" w:lineRule="auto"/>
            <w:jc w:val="left"/>
          </w:pPr>
        </w:pPrChange>
      </w:pPr>
      <w:bookmarkStart w:id="5042" w:name="_Toc330231590"/>
      <w:bookmarkStart w:id="5043" w:name="_Toc330231964"/>
      <w:bookmarkStart w:id="5044" w:name="_Toc330232344"/>
      <w:bookmarkStart w:id="5045" w:name="_Toc330232717"/>
      <w:bookmarkStart w:id="5046" w:name="_Toc330233090"/>
      <w:bookmarkStart w:id="5047" w:name="_Toc330240162"/>
      <w:bookmarkStart w:id="5048" w:name="_Toc330240540"/>
      <w:bookmarkStart w:id="5049" w:name="_Toc330240923"/>
      <w:bookmarkStart w:id="5050" w:name="_Toc330241301"/>
      <w:bookmarkStart w:id="5051" w:name="_Toc330282574"/>
      <w:bookmarkEnd w:id="5042"/>
      <w:bookmarkEnd w:id="5043"/>
      <w:bookmarkEnd w:id="5044"/>
      <w:bookmarkEnd w:id="5045"/>
      <w:bookmarkEnd w:id="5046"/>
      <w:bookmarkEnd w:id="5047"/>
      <w:bookmarkEnd w:id="5048"/>
      <w:bookmarkEnd w:id="5049"/>
      <w:bookmarkEnd w:id="5050"/>
      <w:bookmarkEnd w:id="5051"/>
    </w:p>
    <w:p w:rsidR="00352FBB" w:rsidRDefault="00751E16">
      <w:pPr>
        <w:pStyle w:val="Heading5"/>
        <w:rPr>
          <w:del w:id="5052" w:author="aaron.wiest" w:date="2012-05-03T17:51:00Z"/>
          <w:highlight w:val="yellow"/>
          <w:lang w:val="en-US"/>
          <w:rPrChange w:id="5053" w:author="aaron.wiest" w:date="2012-05-03T14:02:00Z">
            <w:rPr>
              <w:del w:id="5054" w:author="aaron.wiest" w:date="2012-05-03T17:51:00Z"/>
              <w:rFonts w:ascii="TimesNewRoman" w:hAnsi="TimesNewRoman" w:cs="TimesNewRoman"/>
              <w:highlight w:val="yellow"/>
              <w:lang w:val="en-US"/>
            </w:rPr>
          </w:rPrChange>
        </w:rPr>
        <w:pPrChange w:id="5055" w:author="aaron.wiest" w:date="2012-06-11T16:11:00Z">
          <w:pPr>
            <w:autoSpaceDE w:val="0"/>
            <w:autoSpaceDN w:val="0"/>
            <w:adjustRightInd w:val="0"/>
            <w:spacing w:after="0" w:line="240" w:lineRule="auto"/>
            <w:jc w:val="left"/>
          </w:pPr>
        </w:pPrChange>
      </w:pPr>
      <w:del w:id="5056" w:author="aaron.wiest" w:date="2012-05-03T17:51:00Z">
        <w:r w:rsidRPr="00751E16">
          <w:rPr>
            <w:highlight w:val="yellow"/>
            <w:lang w:val="en-US"/>
            <w:rPrChange w:id="5057" w:author="aaron.wiest" w:date="2012-05-03T14:02:00Z">
              <w:rPr>
                <w:rFonts w:ascii="TimesNewRoman" w:hAnsi="TimesNewRoman" w:cs="TimesNewRoman"/>
                <w:color w:val="0000FF"/>
                <w:sz w:val="16"/>
                <w:szCs w:val="16"/>
                <w:highlight w:val="yellow"/>
                <w:u w:val="single"/>
                <w:lang w:val="en-US"/>
              </w:rPr>
            </w:rPrChange>
          </w:rPr>
          <w:lastRenderedPageBreak/>
          <w:delText>Step 9. If required, operate the test item for compliance with the requirements document, and document the</w:delText>
        </w:r>
        <w:bookmarkStart w:id="5058" w:name="_Toc330231591"/>
        <w:bookmarkStart w:id="5059" w:name="_Toc330231965"/>
        <w:bookmarkStart w:id="5060" w:name="_Toc330232345"/>
        <w:bookmarkStart w:id="5061" w:name="_Toc330232718"/>
        <w:bookmarkStart w:id="5062" w:name="_Toc330233091"/>
        <w:bookmarkStart w:id="5063" w:name="_Toc330240163"/>
        <w:bookmarkStart w:id="5064" w:name="_Toc330240541"/>
        <w:bookmarkStart w:id="5065" w:name="_Toc330240924"/>
        <w:bookmarkStart w:id="5066" w:name="_Toc330241302"/>
        <w:bookmarkStart w:id="5067" w:name="_Toc330282575"/>
        <w:bookmarkEnd w:id="5058"/>
        <w:bookmarkEnd w:id="5059"/>
        <w:bookmarkEnd w:id="5060"/>
        <w:bookmarkEnd w:id="5061"/>
        <w:bookmarkEnd w:id="5062"/>
        <w:bookmarkEnd w:id="5063"/>
        <w:bookmarkEnd w:id="5064"/>
        <w:bookmarkEnd w:id="5065"/>
        <w:bookmarkEnd w:id="5066"/>
        <w:bookmarkEnd w:id="5067"/>
      </w:del>
    </w:p>
    <w:p w:rsidR="00352FBB" w:rsidRDefault="00751E16">
      <w:pPr>
        <w:pStyle w:val="Heading5"/>
        <w:rPr>
          <w:del w:id="5068" w:author="aaron.wiest" w:date="2012-05-03T17:51:00Z"/>
          <w:rFonts w:ascii="TimesNewRoman,Bold" w:hAnsi="TimesNewRoman,Bold" w:cs="TimesNewRoman,Bold"/>
          <w:lang w:val="en-US"/>
        </w:rPr>
        <w:pPrChange w:id="5069" w:author="aaron.wiest" w:date="2012-06-11T16:11:00Z">
          <w:pPr>
            <w:autoSpaceDE w:val="0"/>
            <w:autoSpaceDN w:val="0"/>
            <w:adjustRightInd w:val="0"/>
            <w:spacing w:after="0" w:line="240" w:lineRule="auto"/>
            <w:jc w:val="left"/>
          </w:pPr>
        </w:pPrChange>
      </w:pPr>
      <w:del w:id="5070" w:author="aaron.wiest" w:date="2012-05-03T17:51:00Z">
        <w:r w:rsidRPr="00751E16">
          <w:rPr>
            <w:highlight w:val="yellow"/>
            <w:lang w:val="en-US"/>
            <w:rPrChange w:id="5071" w:author="aaron.wiest" w:date="2012-05-03T14:02:00Z">
              <w:rPr>
                <w:rFonts w:ascii="TimesNewRoman" w:hAnsi="TimesNewRoman" w:cs="TimesNewRoman"/>
                <w:color w:val="0000FF"/>
                <w:sz w:val="16"/>
                <w:szCs w:val="16"/>
                <w:highlight w:val="yellow"/>
                <w:u w:val="single"/>
                <w:lang w:val="en-US"/>
              </w:rPr>
            </w:rPrChange>
          </w:rPr>
          <w:delText>results.</w:delText>
        </w:r>
        <w:bookmarkStart w:id="5072" w:name="_Toc330231592"/>
        <w:bookmarkStart w:id="5073" w:name="_Toc330231966"/>
        <w:bookmarkStart w:id="5074" w:name="_Toc330232346"/>
        <w:bookmarkStart w:id="5075" w:name="_Toc330232719"/>
        <w:bookmarkStart w:id="5076" w:name="_Toc330233092"/>
        <w:bookmarkStart w:id="5077" w:name="_Toc330240164"/>
        <w:bookmarkStart w:id="5078" w:name="_Toc330240542"/>
        <w:bookmarkStart w:id="5079" w:name="_Toc330240925"/>
        <w:bookmarkStart w:id="5080" w:name="_Toc330241303"/>
        <w:bookmarkStart w:id="5081" w:name="_Toc330282576"/>
        <w:bookmarkEnd w:id="5072"/>
        <w:bookmarkEnd w:id="5073"/>
        <w:bookmarkEnd w:id="5074"/>
        <w:bookmarkEnd w:id="5075"/>
        <w:bookmarkEnd w:id="5076"/>
        <w:bookmarkEnd w:id="5077"/>
        <w:bookmarkEnd w:id="5078"/>
        <w:bookmarkEnd w:id="5079"/>
        <w:bookmarkEnd w:id="5080"/>
        <w:bookmarkEnd w:id="5081"/>
      </w:del>
    </w:p>
    <w:p w:rsidR="00352FBB" w:rsidRDefault="00352FBB">
      <w:pPr>
        <w:pStyle w:val="Heading5"/>
        <w:rPr>
          <w:del w:id="5082" w:author="aaron.wiest" w:date="2012-05-03T17:51:00Z"/>
        </w:rPr>
        <w:pPrChange w:id="5083" w:author="aaron.wiest" w:date="2012-06-11T16:11:00Z">
          <w:pPr>
            <w:tabs>
              <w:tab w:val="left" w:pos="720"/>
            </w:tabs>
          </w:pPr>
        </w:pPrChange>
      </w:pPr>
      <w:bookmarkStart w:id="5084" w:name="_Toc330231593"/>
      <w:bookmarkStart w:id="5085" w:name="_Toc330231967"/>
      <w:bookmarkStart w:id="5086" w:name="_Toc330232347"/>
      <w:bookmarkStart w:id="5087" w:name="_Toc330232720"/>
      <w:bookmarkStart w:id="5088" w:name="_Toc330233093"/>
      <w:bookmarkStart w:id="5089" w:name="_Toc330240165"/>
      <w:bookmarkStart w:id="5090" w:name="_Toc330240543"/>
      <w:bookmarkStart w:id="5091" w:name="_Toc330240926"/>
      <w:bookmarkStart w:id="5092" w:name="_Toc330241304"/>
      <w:bookmarkStart w:id="5093" w:name="_Toc330282577"/>
      <w:bookmarkEnd w:id="5084"/>
      <w:bookmarkEnd w:id="5085"/>
      <w:bookmarkEnd w:id="5086"/>
      <w:bookmarkEnd w:id="5087"/>
      <w:bookmarkEnd w:id="5088"/>
      <w:bookmarkEnd w:id="5089"/>
      <w:bookmarkEnd w:id="5090"/>
      <w:bookmarkEnd w:id="5091"/>
      <w:bookmarkEnd w:id="5092"/>
      <w:bookmarkEnd w:id="5093"/>
    </w:p>
    <w:p w:rsidR="00352FBB" w:rsidRDefault="009D3738">
      <w:pPr>
        <w:pStyle w:val="Heading5"/>
        <w:rPr>
          <w:del w:id="5094" w:author="aaron.wiest" w:date="2012-05-03T17:51:00Z"/>
        </w:rPr>
        <w:pPrChange w:id="5095" w:author="aaron.wiest" w:date="2012-06-11T16:11:00Z">
          <w:pPr>
            <w:tabs>
              <w:tab w:val="left" w:pos="720"/>
            </w:tabs>
          </w:pPr>
        </w:pPrChange>
      </w:pPr>
      <w:del w:id="5096" w:author="aaron.wiest" w:date="2012-05-03T17:51:00Z">
        <w:r w:rsidDel="0088016E">
          <w:delText>Salt Spray</w:delText>
        </w:r>
        <w:bookmarkStart w:id="5097" w:name="_Toc330231594"/>
        <w:bookmarkStart w:id="5098" w:name="_Toc330231968"/>
        <w:bookmarkStart w:id="5099" w:name="_Toc330232348"/>
        <w:bookmarkStart w:id="5100" w:name="_Toc330232721"/>
        <w:bookmarkStart w:id="5101" w:name="_Toc330233094"/>
        <w:bookmarkStart w:id="5102" w:name="_Toc330240166"/>
        <w:bookmarkStart w:id="5103" w:name="_Toc330240544"/>
        <w:bookmarkStart w:id="5104" w:name="_Toc330240927"/>
        <w:bookmarkStart w:id="5105" w:name="_Toc330241305"/>
        <w:bookmarkStart w:id="5106" w:name="_Toc330282578"/>
        <w:bookmarkEnd w:id="5097"/>
        <w:bookmarkEnd w:id="5098"/>
        <w:bookmarkEnd w:id="5099"/>
        <w:bookmarkEnd w:id="5100"/>
        <w:bookmarkEnd w:id="5101"/>
        <w:bookmarkEnd w:id="5102"/>
        <w:bookmarkEnd w:id="5103"/>
        <w:bookmarkEnd w:id="5104"/>
        <w:bookmarkEnd w:id="5105"/>
        <w:bookmarkEnd w:id="5106"/>
      </w:del>
    </w:p>
    <w:p w:rsidR="00352FBB" w:rsidRDefault="009D3738">
      <w:pPr>
        <w:pStyle w:val="Heading5"/>
        <w:rPr>
          <w:del w:id="5107" w:author="aaron.wiest" w:date="2012-05-03T17:51:00Z"/>
        </w:rPr>
        <w:pPrChange w:id="5108" w:author="aaron.wiest" w:date="2012-06-11T16:11:00Z">
          <w:pPr>
            <w:tabs>
              <w:tab w:val="left" w:pos="720"/>
            </w:tabs>
          </w:pPr>
        </w:pPrChange>
      </w:pPr>
      <w:del w:id="5109" w:author="aaron.wiest" w:date="2012-05-03T17:51:00Z">
        <w:r w:rsidRPr="00F73439" w:rsidDel="0088016E">
          <w:rPr>
            <w:highlight w:val="yellow"/>
          </w:rPr>
          <w:delText>From MIL-Std 810 insert</w:delText>
        </w:r>
        <w:r w:rsidDel="0088016E">
          <w:rPr>
            <w:highlight w:val="yellow"/>
          </w:rPr>
          <w:delText>(?)</w:delText>
        </w:r>
        <w:r w:rsidRPr="00F73439" w:rsidDel="0088016E">
          <w:rPr>
            <w:highlight w:val="yellow"/>
          </w:rPr>
          <w:delText>(REFERENCE ONLY – don’t copy procedure):</w:delText>
        </w:r>
        <w:bookmarkStart w:id="5110" w:name="_Toc330231595"/>
        <w:bookmarkStart w:id="5111" w:name="_Toc330231969"/>
        <w:bookmarkStart w:id="5112" w:name="_Toc330232349"/>
        <w:bookmarkStart w:id="5113" w:name="_Toc330232722"/>
        <w:bookmarkStart w:id="5114" w:name="_Toc330233095"/>
        <w:bookmarkStart w:id="5115" w:name="_Toc330240167"/>
        <w:bookmarkStart w:id="5116" w:name="_Toc330240545"/>
        <w:bookmarkStart w:id="5117" w:name="_Toc330240928"/>
        <w:bookmarkStart w:id="5118" w:name="_Toc330241306"/>
        <w:bookmarkStart w:id="5119" w:name="_Toc330282579"/>
        <w:bookmarkEnd w:id="5110"/>
        <w:bookmarkEnd w:id="5111"/>
        <w:bookmarkEnd w:id="5112"/>
        <w:bookmarkEnd w:id="5113"/>
        <w:bookmarkEnd w:id="5114"/>
        <w:bookmarkEnd w:id="5115"/>
        <w:bookmarkEnd w:id="5116"/>
        <w:bookmarkEnd w:id="5117"/>
        <w:bookmarkEnd w:id="5118"/>
        <w:bookmarkEnd w:id="5119"/>
      </w:del>
    </w:p>
    <w:p w:rsidR="00352FBB" w:rsidRDefault="009D3738">
      <w:pPr>
        <w:pStyle w:val="Heading5"/>
        <w:rPr>
          <w:del w:id="5120" w:author="aaron.wiest" w:date="2012-05-03T17:51:00Z"/>
          <w:highlight w:val="yellow"/>
          <w:lang w:val="en-US"/>
        </w:rPr>
        <w:pPrChange w:id="5121" w:author="aaron.wiest" w:date="2012-06-11T16:11:00Z">
          <w:pPr>
            <w:autoSpaceDE w:val="0"/>
            <w:autoSpaceDN w:val="0"/>
            <w:adjustRightInd w:val="0"/>
            <w:spacing w:after="0" w:line="240" w:lineRule="auto"/>
            <w:jc w:val="left"/>
          </w:pPr>
        </w:pPrChange>
      </w:pPr>
      <w:del w:id="5122" w:author="aaron.wiest" w:date="2012-05-03T17:51:00Z">
        <w:r w:rsidRPr="00F73439" w:rsidDel="0088016E">
          <w:rPr>
            <w:highlight w:val="yellow"/>
            <w:lang w:val="en-US"/>
          </w:rPr>
          <w:delText>2.3.4 Wind velocity.</w:delText>
        </w:r>
        <w:bookmarkStart w:id="5123" w:name="_Toc330231596"/>
        <w:bookmarkStart w:id="5124" w:name="_Toc330231970"/>
        <w:bookmarkStart w:id="5125" w:name="_Toc330232350"/>
        <w:bookmarkStart w:id="5126" w:name="_Toc330232723"/>
        <w:bookmarkStart w:id="5127" w:name="_Toc330233096"/>
        <w:bookmarkStart w:id="5128" w:name="_Toc330240168"/>
        <w:bookmarkStart w:id="5129" w:name="_Toc330240546"/>
        <w:bookmarkStart w:id="5130" w:name="_Toc330240929"/>
        <w:bookmarkStart w:id="5131" w:name="_Toc330241307"/>
        <w:bookmarkStart w:id="5132" w:name="_Toc330282580"/>
        <w:bookmarkEnd w:id="5123"/>
        <w:bookmarkEnd w:id="5124"/>
        <w:bookmarkEnd w:id="5125"/>
        <w:bookmarkEnd w:id="5126"/>
        <w:bookmarkEnd w:id="5127"/>
        <w:bookmarkEnd w:id="5128"/>
        <w:bookmarkEnd w:id="5129"/>
        <w:bookmarkEnd w:id="5130"/>
        <w:bookmarkEnd w:id="5131"/>
        <w:bookmarkEnd w:id="5132"/>
      </w:del>
    </w:p>
    <w:p w:rsidR="00352FBB" w:rsidRDefault="009D3738">
      <w:pPr>
        <w:pStyle w:val="Heading5"/>
        <w:rPr>
          <w:del w:id="5133" w:author="aaron.wiest" w:date="2012-05-03T17:51:00Z"/>
          <w:highlight w:val="yellow"/>
          <w:lang w:val="en-US"/>
        </w:rPr>
        <w:pPrChange w:id="5134" w:author="aaron.wiest" w:date="2012-06-11T16:11:00Z">
          <w:pPr>
            <w:autoSpaceDE w:val="0"/>
            <w:autoSpaceDN w:val="0"/>
            <w:adjustRightInd w:val="0"/>
            <w:spacing w:after="0" w:line="240" w:lineRule="auto"/>
            <w:jc w:val="left"/>
          </w:pPr>
        </w:pPrChange>
      </w:pPr>
      <w:del w:id="5135" w:author="aaron.wiest" w:date="2012-05-03T17:51:00Z">
        <w:r w:rsidRPr="00F73439" w:rsidDel="0088016E">
          <w:rPr>
            <w:highlight w:val="yellow"/>
            <w:lang w:val="en-US"/>
          </w:rPr>
          <w:delText>High rainfall intensities accompanied by winds of 18 m/s (40 mph) are not uncommon during storms. Unless</w:delText>
        </w:r>
        <w:bookmarkStart w:id="5136" w:name="_Toc330231597"/>
        <w:bookmarkStart w:id="5137" w:name="_Toc330231971"/>
        <w:bookmarkStart w:id="5138" w:name="_Toc330232351"/>
        <w:bookmarkStart w:id="5139" w:name="_Toc330232724"/>
        <w:bookmarkStart w:id="5140" w:name="_Toc330233097"/>
        <w:bookmarkStart w:id="5141" w:name="_Toc330240169"/>
        <w:bookmarkStart w:id="5142" w:name="_Toc330240547"/>
        <w:bookmarkStart w:id="5143" w:name="_Toc330240930"/>
        <w:bookmarkStart w:id="5144" w:name="_Toc330241308"/>
        <w:bookmarkStart w:id="5145" w:name="_Toc330282581"/>
        <w:bookmarkEnd w:id="5136"/>
        <w:bookmarkEnd w:id="5137"/>
        <w:bookmarkEnd w:id="5138"/>
        <w:bookmarkEnd w:id="5139"/>
        <w:bookmarkEnd w:id="5140"/>
        <w:bookmarkEnd w:id="5141"/>
        <w:bookmarkEnd w:id="5142"/>
        <w:bookmarkEnd w:id="5143"/>
        <w:bookmarkEnd w:id="5144"/>
        <w:bookmarkEnd w:id="5145"/>
      </w:del>
    </w:p>
    <w:p w:rsidR="00352FBB" w:rsidRDefault="009D3738">
      <w:pPr>
        <w:pStyle w:val="Heading5"/>
        <w:rPr>
          <w:del w:id="5146" w:author="aaron.wiest" w:date="2012-05-03T17:51:00Z"/>
          <w:highlight w:val="yellow"/>
          <w:lang w:val="en-US"/>
        </w:rPr>
        <w:pPrChange w:id="5147" w:author="aaron.wiest" w:date="2012-06-11T16:11:00Z">
          <w:pPr>
            <w:autoSpaceDE w:val="0"/>
            <w:autoSpaceDN w:val="0"/>
            <w:adjustRightInd w:val="0"/>
            <w:spacing w:after="0" w:line="240" w:lineRule="auto"/>
            <w:jc w:val="left"/>
          </w:pPr>
        </w:pPrChange>
      </w:pPr>
      <w:del w:id="5148" w:author="aaron.wiest" w:date="2012-05-03T17:51:00Z">
        <w:r w:rsidRPr="00F73439" w:rsidDel="0088016E">
          <w:rPr>
            <w:highlight w:val="yellow"/>
            <w:lang w:val="en-US"/>
          </w:rPr>
          <w:delText>otherwise specified or when steady-state conditions are specified, recommend this velocity. Where facility limitations preclude the use of wind, use Procedure II.</w:delText>
        </w:r>
        <w:bookmarkStart w:id="5149" w:name="_Toc330231598"/>
        <w:bookmarkStart w:id="5150" w:name="_Toc330231972"/>
        <w:bookmarkStart w:id="5151" w:name="_Toc330232352"/>
        <w:bookmarkStart w:id="5152" w:name="_Toc330232725"/>
        <w:bookmarkStart w:id="5153" w:name="_Toc330233098"/>
        <w:bookmarkStart w:id="5154" w:name="_Toc330240170"/>
        <w:bookmarkStart w:id="5155" w:name="_Toc330240548"/>
        <w:bookmarkStart w:id="5156" w:name="_Toc330240931"/>
        <w:bookmarkStart w:id="5157" w:name="_Toc330241309"/>
        <w:bookmarkStart w:id="5158" w:name="_Toc330282582"/>
        <w:bookmarkEnd w:id="5149"/>
        <w:bookmarkEnd w:id="5150"/>
        <w:bookmarkEnd w:id="5151"/>
        <w:bookmarkEnd w:id="5152"/>
        <w:bookmarkEnd w:id="5153"/>
        <w:bookmarkEnd w:id="5154"/>
        <w:bookmarkEnd w:id="5155"/>
        <w:bookmarkEnd w:id="5156"/>
        <w:bookmarkEnd w:id="5157"/>
        <w:bookmarkEnd w:id="5158"/>
      </w:del>
    </w:p>
    <w:p w:rsidR="00352FBB" w:rsidRDefault="00352FBB">
      <w:pPr>
        <w:pStyle w:val="Heading5"/>
        <w:rPr>
          <w:del w:id="5159" w:author="aaron.wiest" w:date="2012-05-03T17:51:00Z"/>
          <w:highlight w:val="yellow"/>
          <w:lang w:val="en-US"/>
        </w:rPr>
        <w:pPrChange w:id="5160" w:author="aaron.wiest" w:date="2012-06-11T16:11:00Z">
          <w:pPr>
            <w:autoSpaceDE w:val="0"/>
            <w:autoSpaceDN w:val="0"/>
            <w:adjustRightInd w:val="0"/>
            <w:spacing w:after="0" w:line="240" w:lineRule="auto"/>
            <w:jc w:val="left"/>
          </w:pPr>
        </w:pPrChange>
      </w:pPr>
      <w:bookmarkStart w:id="5161" w:name="_Toc330231599"/>
      <w:bookmarkStart w:id="5162" w:name="_Toc330231973"/>
      <w:bookmarkStart w:id="5163" w:name="_Toc330232353"/>
      <w:bookmarkStart w:id="5164" w:name="_Toc330232726"/>
      <w:bookmarkStart w:id="5165" w:name="_Toc330233099"/>
      <w:bookmarkStart w:id="5166" w:name="_Toc330240171"/>
      <w:bookmarkStart w:id="5167" w:name="_Toc330240549"/>
      <w:bookmarkStart w:id="5168" w:name="_Toc330240932"/>
      <w:bookmarkStart w:id="5169" w:name="_Toc330241310"/>
      <w:bookmarkStart w:id="5170" w:name="_Toc330282583"/>
      <w:bookmarkEnd w:id="5161"/>
      <w:bookmarkEnd w:id="5162"/>
      <w:bookmarkEnd w:id="5163"/>
      <w:bookmarkEnd w:id="5164"/>
      <w:bookmarkEnd w:id="5165"/>
      <w:bookmarkEnd w:id="5166"/>
      <w:bookmarkEnd w:id="5167"/>
      <w:bookmarkEnd w:id="5168"/>
      <w:bookmarkEnd w:id="5169"/>
      <w:bookmarkEnd w:id="5170"/>
    </w:p>
    <w:p w:rsidR="00352FBB" w:rsidRDefault="009D3738">
      <w:pPr>
        <w:pStyle w:val="Heading5"/>
        <w:rPr>
          <w:del w:id="5171" w:author="aaron.wiest" w:date="2012-05-03T17:51:00Z"/>
          <w:highlight w:val="yellow"/>
          <w:lang w:val="en-US"/>
        </w:rPr>
        <w:pPrChange w:id="5172" w:author="aaron.wiest" w:date="2012-06-11T16:11:00Z">
          <w:pPr>
            <w:autoSpaceDE w:val="0"/>
            <w:autoSpaceDN w:val="0"/>
            <w:adjustRightInd w:val="0"/>
            <w:spacing w:after="0" w:line="240" w:lineRule="auto"/>
            <w:jc w:val="left"/>
          </w:pPr>
        </w:pPrChange>
      </w:pPr>
      <w:del w:id="5173" w:author="aaron.wiest" w:date="2012-05-03T17:51:00Z">
        <w:r w:rsidRPr="00F73439" w:rsidDel="0088016E">
          <w:rPr>
            <w:highlight w:val="yellow"/>
            <w:lang w:val="en-US"/>
          </w:rPr>
          <w:delText>2.3.5 Test item exposure surface (orientation).</w:delText>
        </w:r>
        <w:bookmarkStart w:id="5174" w:name="_Toc330231600"/>
        <w:bookmarkStart w:id="5175" w:name="_Toc330231974"/>
        <w:bookmarkStart w:id="5176" w:name="_Toc330232354"/>
        <w:bookmarkStart w:id="5177" w:name="_Toc330232727"/>
        <w:bookmarkStart w:id="5178" w:name="_Toc330233100"/>
        <w:bookmarkStart w:id="5179" w:name="_Toc330240172"/>
        <w:bookmarkStart w:id="5180" w:name="_Toc330240550"/>
        <w:bookmarkStart w:id="5181" w:name="_Toc330240933"/>
        <w:bookmarkStart w:id="5182" w:name="_Toc330241311"/>
        <w:bookmarkStart w:id="5183" w:name="_Toc330282584"/>
        <w:bookmarkEnd w:id="5174"/>
        <w:bookmarkEnd w:id="5175"/>
        <w:bookmarkEnd w:id="5176"/>
        <w:bookmarkEnd w:id="5177"/>
        <w:bookmarkEnd w:id="5178"/>
        <w:bookmarkEnd w:id="5179"/>
        <w:bookmarkEnd w:id="5180"/>
        <w:bookmarkEnd w:id="5181"/>
        <w:bookmarkEnd w:id="5182"/>
        <w:bookmarkEnd w:id="5183"/>
      </w:del>
    </w:p>
    <w:p w:rsidR="00352FBB" w:rsidRDefault="009D3738">
      <w:pPr>
        <w:pStyle w:val="Heading5"/>
        <w:rPr>
          <w:del w:id="5184" w:author="aaron.wiest" w:date="2012-05-03T17:51:00Z"/>
          <w:highlight w:val="yellow"/>
          <w:lang w:val="en-US"/>
        </w:rPr>
        <w:pPrChange w:id="5185" w:author="aaron.wiest" w:date="2012-06-11T16:11:00Z">
          <w:pPr>
            <w:autoSpaceDE w:val="0"/>
            <w:autoSpaceDN w:val="0"/>
            <w:adjustRightInd w:val="0"/>
            <w:spacing w:after="0" w:line="240" w:lineRule="auto"/>
            <w:jc w:val="left"/>
          </w:pPr>
        </w:pPrChange>
      </w:pPr>
      <w:del w:id="5186" w:author="aaron.wiest" w:date="2012-05-03T17:51:00Z">
        <w:r w:rsidRPr="00F73439" w:rsidDel="0088016E">
          <w:rPr>
            <w:highlight w:val="yellow"/>
            <w:lang w:val="en-US"/>
          </w:rPr>
          <w:delText>Wind-blown rain will usually have more of an effect on vertical surfaces than on horizontal surfaces, and vice versa for vertical or near-vertical rain. Expose all surfaces onto which the rain could fall or be driven to the test conditions. Rotate the item as required to expose all vulnerable surfaces.</w:delText>
        </w:r>
        <w:bookmarkStart w:id="5187" w:name="_Toc330231601"/>
        <w:bookmarkStart w:id="5188" w:name="_Toc330231975"/>
        <w:bookmarkStart w:id="5189" w:name="_Toc330232355"/>
        <w:bookmarkStart w:id="5190" w:name="_Toc330232728"/>
        <w:bookmarkStart w:id="5191" w:name="_Toc330233101"/>
        <w:bookmarkStart w:id="5192" w:name="_Toc330240173"/>
        <w:bookmarkStart w:id="5193" w:name="_Toc330240551"/>
        <w:bookmarkStart w:id="5194" w:name="_Toc330240934"/>
        <w:bookmarkStart w:id="5195" w:name="_Toc330241312"/>
        <w:bookmarkStart w:id="5196" w:name="_Toc330282585"/>
        <w:bookmarkEnd w:id="5187"/>
        <w:bookmarkEnd w:id="5188"/>
        <w:bookmarkEnd w:id="5189"/>
        <w:bookmarkEnd w:id="5190"/>
        <w:bookmarkEnd w:id="5191"/>
        <w:bookmarkEnd w:id="5192"/>
        <w:bookmarkEnd w:id="5193"/>
        <w:bookmarkEnd w:id="5194"/>
        <w:bookmarkEnd w:id="5195"/>
        <w:bookmarkEnd w:id="5196"/>
      </w:del>
    </w:p>
    <w:p w:rsidR="00352FBB" w:rsidRDefault="009D3738">
      <w:pPr>
        <w:pStyle w:val="Heading5"/>
        <w:rPr>
          <w:del w:id="5197" w:author="aaron.wiest" w:date="2012-05-03T17:51:00Z"/>
          <w:highlight w:val="yellow"/>
          <w:lang w:val="en-US"/>
        </w:rPr>
        <w:pPrChange w:id="5198" w:author="aaron.wiest" w:date="2012-06-11T16:11:00Z">
          <w:pPr>
            <w:autoSpaceDE w:val="0"/>
            <w:autoSpaceDN w:val="0"/>
            <w:adjustRightInd w:val="0"/>
            <w:spacing w:after="0" w:line="240" w:lineRule="auto"/>
            <w:jc w:val="left"/>
          </w:pPr>
        </w:pPrChange>
      </w:pPr>
      <w:del w:id="5199" w:author="aaron.wiest" w:date="2012-05-03T17:51:00Z">
        <w:r w:rsidRPr="00F73439" w:rsidDel="0088016E">
          <w:rPr>
            <w:highlight w:val="yellow"/>
            <w:lang w:val="en-US"/>
          </w:rPr>
          <w:delText>2.3.6 Water pressure.</w:delText>
        </w:r>
        <w:bookmarkStart w:id="5200" w:name="_Toc330231602"/>
        <w:bookmarkStart w:id="5201" w:name="_Toc330231976"/>
        <w:bookmarkStart w:id="5202" w:name="_Toc330232356"/>
        <w:bookmarkStart w:id="5203" w:name="_Toc330232729"/>
        <w:bookmarkStart w:id="5204" w:name="_Toc330233102"/>
        <w:bookmarkStart w:id="5205" w:name="_Toc330240174"/>
        <w:bookmarkStart w:id="5206" w:name="_Toc330240552"/>
        <w:bookmarkStart w:id="5207" w:name="_Toc330240935"/>
        <w:bookmarkStart w:id="5208" w:name="_Toc330241313"/>
        <w:bookmarkStart w:id="5209" w:name="_Toc330282586"/>
        <w:bookmarkEnd w:id="5200"/>
        <w:bookmarkEnd w:id="5201"/>
        <w:bookmarkEnd w:id="5202"/>
        <w:bookmarkEnd w:id="5203"/>
        <w:bookmarkEnd w:id="5204"/>
        <w:bookmarkEnd w:id="5205"/>
        <w:bookmarkEnd w:id="5206"/>
        <w:bookmarkEnd w:id="5207"/>
        <w:bookmarkEnd w:id="5208"/>
        <w:bookmarkEnd w:id="5209"/>
      </w:del>
    </w:p>
    <w:p w:rsidR="00352FBB" w:rsidRDefault="009D3738">
      <w:pPr>
        <w:pStyle w:val="Heading5"/>
        <w:rPr>
          <w:del w:id="5210" w:author="aaron.wiest" w:date="2012-05-03T17:51:00Z"/>
          <w:lang w:val="en-US"/>
        </w:rPr>
        <w:pPrChange w:id="5211" w:author="aaron.wiest" w:date="2012-06-11T16:11:00Z">
          <w:pPr>
            <w:autoSpaceDE w:val="0"/>
            <w:autoSpaceDN w:val="0"/>
            <w:adjustRightInd w:val="0"/>
            <w:spacing w:after="0" w:line="240" w:lineRule="auto"/>
            <w:jc w:val="left"/>
          </w:pPr>
        </w:pPrChange>
      </w:pPr>
      <w:del w:id="5212" w:author="aaron.wiest" w:date="2012-05-03T17:51:00Z">
        <w:r w:rsidRPr="00F73439" w:rsidDel="0088016E">
          <w:rPr>
            <w:highlight w:val="yellow"/>
            <w:lang w:val="en-US"/>
          </w:rPr>
          <w:delText>Procedure II relies on pressurized water. Vary the pressure as necessary to comply with the requirement’s documents, but a minimum value of 276 kPa (40 psig) nozzle pressure is given as a guideline based on past experience. This value will produce water droplets traveling at approximately 64 km/h (40 mph) when a nozzle as specified in paragraph 4.1.2 is used.</w:delText>
        </w:r>
        <w:bookmarkStart w:id="5213" w:name="_Toc330231603"/>
        <w:bookmarkStart w:id="5214" w:name="_Toc330231977"/>
        <w:bookmarkStart w:id="5215" w:name="_Toc330232357"/>
        <w:bookmarkStart w:id="5216" w:name="_Toc330232730"/>
        <w:bookmarkStart w:id="5217" w:name="_Toc330233103"/>
        <w:bookmarkStart w:id="5218" w:name="_Toc330240175"/>
        <w:bookmarkStart w:id="5219" w:name="_Toc330240553"/>
        <w:bookmarkStart w:id="5220" w:name="_Toc330240936"/>
        <w:bookmarkStart w:id="5221" w:name="_Toc330241314"/>
        <w:bookmarkStart w:id="5222" w:name="_Toc330282587"/>
        <w:bookmarkEnd w:id="5213"/>
        <w:bookmarkEnd w:id="5214"/>
        <w:bookmarkEnd w:id="5215"/>
        <w:bookmarkEnd w:id="5216"/>
        <w:bookmarkEnd w:id="5217"/>
        <w:bookmarkEnd w:id="5218"/>
        <w:bookmarkEnd w:id="5219"/>
        <w:bookmarkEnd w:id="5220"/>
        <w:bookmarkEnd w:id="5221"/>
        <w:bookmarkEnd w:id="5222"/>
      </w:del>
    </w:p>
    <w:p w:rsidR="00352FBB" w:rsidRDefault="00352FBB">
      <w:pPr>
        <w:pStyle w:val="Heading5"/>
        <w:rPr>
          <w:del w:id="5223" w:author="aaron.wiest" w:date="2012-06-11T17:30:00Z"/>
          <w:lang w:val="en-US"/>
        </w:rPr>
        <w:pPrChange w:id="5224" w:author="aaron.wiest" w:date="2012-06-11T16:11:00Z">
          <w:pPr>
            <w:autoSpaceDE w:val="0"/>
            <w:autoSpaceDN w:val="0"/>
            <w:adjustRightInd w:val="0"/>
            <w:spacing w:after="0" w:line="240" w:lineRule="auto"/>
            <w:jc w:val="left"/>
          </w:pPr>
        </w:pPrChange>
      </w:pPr>
      <w:bookmarkStart w:id="5225" w:name="_Toc330231604"/>
      <w:bookmarkStart w:id="5226" w:name="_Toc330231978"/>
      <w:bookmarkStart w:id="5227" w:name="_Toc330232358"/>
      <w:bookmarkStart w:id="5228" w:name="_Toc330232731"/>
      <w:bookmarkStart w:id="5229" w:name="_Toc330233104"/>
      <w:bookmarkStart w:id="5230" w:name="_Toc330240176"/>
      <w:bookmarkStart w:id="5231" w:name="_Toc330240554"/>
      <w:bookmarkStart w:id="5232" w:name="_Toc330240937"/>
      <w:bookmarkStart w:id="5233" w:name="_Toc330241315"/>
      <w:bookmarkStart w:id="5234" w:name="_Toc330282588"/>
      <w:bookmarkEnd w:id="5225"/>
      <w:bookmarkEnd w:id="5226"/>
      <w:bookmarkEnd w:id="5227"/>
      <w:bookmarkEnd w:id="5228"/>
      <w:bookmarkEnd w:id="5229"/>
      <w:bookmarkEnd w:id="5230"/>
      <w:bookmarkEnd w:id="5231"/>
      <w:bookmarkEnd w:id="5232"/>
      <w:bookmarkEnd w:id="5233"/>
      <w:bookmarkEnd w:id="5234"/>
    </w:p>
    <w:p w:rsidR="009D3738" w:rsidRPr="00535C4D" w:rsidRDefault="00751E16" w:rsidP="00076B69">
      <w:pPr>
        <w:pStyle w:val="Heading3"/>
        <w:rPr>
          <w:rPrChange w:id="5235" w:author="aaron.wiest" w:date="2012-06-11T16:07:00Z">
            <w:rPr>
              <w:spacing w:val="2"/>
              <w:highlight w:val="red"/>
            </w:rPr>
          </w:rPrChange>
        </w:rPr>
      </w:pPr>
      <w:bookmarkStart w:id="5236" w:name="_Toc330282589"/>
      <w:r w:rsidRPr="00751E16">
        <w:rPr>
          <w:rPrChange w:id="5237" w:author="aaron.wiest" w:date="2012-06-11T16:07:00Z">
            <w:rPr>
              <w:spacing w:val="2"/>
              <w:sz w:val="16"/>
              <w:szCs w:val="16"/>
              <w:highlight w:val="red"/>
            </w:rPr>
          </w:rPrChange>
        </w:rPr>
        <w:t>Salt Fog</w:t>
      </w:r>
      <w:bookmarkEnd w:id="5236"/>
    </w:p>
    <w:p w:rsidR="00126E28" w:rsidRDefault="00126E28" w:rsidP="009D3738">
      <w:pPr>
        <w:tabs>
          <w:tab w:val="left" w:pos="720"/>
        </w:tabs>
        <w:rPr>
          <w:ins w:id="5238" w:author="aaron.wiest" w:date="2012-05-03T18:01:00Z"/>
          <w:spacing w:val="2"/>
          <w:highlight w:val="yellow"/>
        </w:rPr>
      </w:pPr>
      <w:ins w:id="5239" w:author="aaron.wiest" w:date="2012-05-03T18:02:00Z">
        <w:r>
          <w:rPr>
            <w:spacing w:val="2"/>
          </w:rPr>
          <w:t>If corrosion of a bar</w:t>
        </w:r>
      </w:ins>
      <w:ins w:id="5240" w:author="aaron.wiest" w:date="2012-06-11T10:24:00Z">
        <w:r w:rsidR="0065696D">
          <w:rPr>
            <w:spacing w:val="2"/>
          </w:rPr>
          <w:t xml:space="preserve"> </w:t>
        </w:r>
      </w:ins>
      <w:ins w:id="5241" w:author="aaron.wiest" w:date="2012-05-03T18:02:00Z">
        <w:r>
          <w:rPr>
            <w:spacing w:val="2"/>
          </w:rPr>
          <w:t xml:space="preserve">code or </w:t>
        </w:r>
      </w:ins>
      <w:ins w:id="5242" w:author="aaron.wiest" w:date="2012-05-03T18:03:00Z">
        <w:r>
          <w:rPr>
            <w:spacing w:val="2"/>
          </w:rPr>
          <w:t>l</w:t>
        </w:r>
      </w:ins>
      <w:ins w:id="5243" w:author="aaron.wiest" w:date="2012-05-03T18:01:00Z">
        <w:r>
          <w:rPr>
            <w:spacing w:val="2"/>
          </w:rPr>
          <w:t>abel</w:t>
        </w:r>
      </w:ins>
      <w:ins w:id="5244" w:author="aaron.wiest" w:date="2012-05-03T18:03:00Z">
        <w:r>
          <w:rPr>
            <w:spacing w:val="2"/>
          </w:rPr>
          <w:t xml:space="preserve"> is of concern during the lifecycle of the label, </w:t>
        </w:r>
      </w:ins>
      <w:ins w:id="5245" w:author="aaron.wiest" w:date="2012-05-03T18:01:00Z">
        <w:r>
          <w:rPr>
            <w:spacing w:val="2"/>
          </w:rPr>
          <w:t>test</w:t>
        </w:r>
      </w:ins>
      <w:ins w:id="5246" w:author="aaron.wiest" w:date="2012-05-03T18:04:00Z">
        <w:r>
          <w:rPr>
            <w:spacing w:val="2"/>
          </w:rPr>
          <w:t xml:space="preserve"> the label</w:t>
        </w:r>
      </w:ins>
      <w:ins w:id="5247" w:author="aaron.wiest" w:date="2012-05-03T18:01:00Z">
        <w:r>
          <w:rPr>
            <w:spacing w:val="2"/>
          </w:rPr>
          <w:t xml:space="preserve"> according to MIL-STD810G Method 50</w:t>
        </w:r>
      </w:ins>
      <w:ins w:id="5248" w:author="aaron.wiest" w:date="2012-05-03T18:02:00Z">
        <w:r>
          <w:rPr>
            <w:spacing w:val="2"/>
          </w:rPr>
          <w:t>9</w:t>
        </w:r>
      </w:ins>
      <w:ins w:id="5249" w:author="aaron.wiest" w:date="2012-05-03T18:01:00Z">
        <w:r>
          <w:rPr>
            <w:spacing w:val="2"/>
          </w:rPr>
          <w:t xml:space="preserve">.5.  </w:t>
        </w:r>
      </w:ins>
      <w:ins w:id="5250" w:author="aaron.wiest" w:date="2012-05-03T18:04:00Z">
        <w:r>
          <w:rPr>
            <w:spacing w:val="2"/>
          </w:rPr>
          <w:t>Corrosion is generally not an issue for plastic or polymer based label materials.  Perform at least one 24 hour salt fog exposure followed by 24 hour</w:t>
        </w:r>
      </w:ins>
      <w:ins w:id="5251" w:author="jamie.lizarraga" w:date="2012-06-14T09:10:00Z">
        <w:r w:rsidR="00323EDB">
          <w:rPr>
            <w:spacing w:val="2"/>
          </w:rPr>
          <w:t>s</w:t>
        </w:r>
      </w:ins>
      <w:ins w:id="5252" w:author="aaron.wiest" w:date="2012-05-03T18:04:00Z">
        <w:r>
          <w:rPr>
            <w:spacing w:val="2"/>
          </w:rPr>
          <w:t xml:space="preserve"> drying time</w:t>
        </w:r>
      </w:ins>
      <w:ins w:id="5253" w:author="aaron.wiest" w:date="2012-05-03T18:01:00Z">
        <w:r>
          <w:rPr>
            <w:spacing w:val="2"/>
          </w:rPr>
          <w:t xml:space="preserve">.  </w:t>
        </w:r>
      </w:ins>
      <w:ins w:id="5254" w:author="aaron.wiest" w:date="2012-05-03T18:05:00Z">
        <w:r>
          <w:rPr>
            <w:spacing w:val="2"/>
          </w:rPr>
          <w:t>Rinse the sample free of salt residue.</w:t>
        </w:r>
        <w:del w:id="5255" w:author="jamie.lizarraga" w:date="2012-06-19T11:15:00Z">
          <w:r w:rsidDel="00B56448">
            <w:rPr>
              <w:spacing w:val="2"/>
            </w:rPr>
            <w:delText xml:space="preserve"> </w:delText>
          </w:r>
        </w:del>
        <w:r>
          <w:rPr>
            <w:spacing w:val="2"/>
          </w:rPr>
          <w:t xml:space="preserve">  </w:t>
        </w:r>
      </w:ins>
      <w:ins w:id="5256" w:author="aaron.wiest" w:date="2012-05-03T18:01:00Z">
        <w:r>
          <w:rPr>
            <w:rFonts w:cs="Arial"/>
          </w:rPr>
          <w:t xml:space="preserve">At the end of the test, perform verification of the test labels as stated in clause </w:t>
        </w:r>
        <w:r w:rsidR="00751E16">
          <w:rPr>
            <w:rFonts w:cs="Arial"/>
          </w:rPr>
          <w:fldChar w:fldCharType="begin"/>
        </w:r>
        <w:r>
          <w:rPr>
            <w:rFonts w:cs="Arial"/>
          </w:rPr>
          <w:instrText xml:space="preserve"> REF _Ref214277098 \r \h </w:instrText>
        </w:r>
      </w:ins>
      <w:r w:rsidR="00751E16">
        <w:rPr>
          <w:rFonts w:cs="Arial"/>
        </w:rPr>
      </w:r>
      <w:ins w:id="5257" w:author="aaron.wiest" w:date="2012-05-03T18:01:00Z">
        <w:r w:rsidR="00751E16">
          <w:rPr>
            <w:rFonts w:cs="Arial"/>
          </w:rPr>
          <w:fldChar w:fldCharType="separate"/>
        </w:r>
      </w:ins>
      <w:ins w:id="5258" w:author="jamie.lizarraga" w:date="2012-06-15T07:58:00Z">
        <w:r w:rsidR="00B82FEF">
          <w:rPr>
            <w:rFonts w:cs="Arial"/>
          </w:rPr>
          <w:t>5.2</w:t>
        </w:r>
      </w:ins>
      <w:ins w:id="5259" w:author="aaron.wiest" w:date="2012-05-03T18:01:00Z">
        <w:r w:rsidR="00751E16">
          <w:rPr>
            <w:rFonts w:cs="Arial"/>
          </w:rPr>
          <w:fldChar w:fldCharType="end"/>
        </w:r>
        <w:r>
          <w:rPr>
            <w:rFonts w:cs="Arial"/>
          </w:rPr>
          <w:t xml:space="preserve"> to </w:t>
        </w:r>
      </w:ins>
      <w:ins w:id="5260" w:author="aaron.wiest" w:date="2012-07-16T22:03:00Z">
        <w:r w:rsidR="006C5DE2">
          <w:rPr>
            <w:rFonts w:cs="Arial"/>
          </w:rPr>
          <w:t>determine any degradation of the bar code</w:t>
        </w:r>
      </w:ins>
      <w:ins w:id="5261" w:author="aaron.wiest" w:date="2012-05-03T18:01:00Z">
        <w:r>
          <w:rPr>
            <w:rFonts w:cs="Arial"/>
          </w:rPr>
          <w:t xml:space="preserve">.  </w:t>
        </w:r>
        <w:r>
          <w:t xml:space="preserve">Examine the label to determine compliance to </w:t>
        </w:r>
      </w:ins>
      <w:ins w:id="5262" w:author="jamie.lizarraga" w:date="2012-06-19T11:52:00Z">
        <w:r w:rsidR="00C1694A">
          <w:t xml:space="preserve">clause </w:t>
        </w:r>
      </w:ins>
      <w:ins w:id="5263" w:author="aaron.wiest" w:date="2012-05-03T18:01:00Z">
        <w:r w:rsidR="00751E16">
          <w:fldChar w:fldCharType="begin"/>
        </w:r>
        <w:r>
          <w:instrText xml:space="preserve"> REF _Ref323817458 \r \h </w:instrText>
        </w:r>
      </w:ins>
      <w:ins w:id="5264" w:author="aaron.wiest" w:date="2012-05-03T18:01:00Z">
        <w:r w:rsidR="00751E16">
          <w:fldChar w:fldCharType="separate"/>
        </w:r>
      </w:ins>
      <w:ins w:id="5265" w:author="jamie.lizarraga" w:date="2012-06-15T07:58:00Z">
        <w:r w:rsidR="00B82FEF">
          <w:t>4.1.1.1</w:t>
        </w:r>
      </w:ins>
      <w:ins w:id="5266" w:author="aaron.wiest" w:date="2012-05-03T18:01:00Z">
        <w:r w:rsidR="00751E16">
          <w:fldChar w:fldCharType="end"/>
        </w:r>
        <w:r>
          <w:t>.</w:t>
        </w:r>
      </w:ins>
      <w:ins w:id="5267" w:author="aaron.wiest" w:date="2012-07-16T22:06:00Z">
        <w:r w:rsidR="006C5DE2">
          <w:t xml:space="preserve">  Adhesion strength may also be measured as described in clause </w:t>
        </w:r>
        <w:r w:rsidR="00751E16">
          <w:fldChar w:fldCharType="begin"/>
        </w:r>
        <w:r w:rsidR="006C5DE2">
          <w:instrText xml:space="preserve"> REF _Ref323647039 \r \h </w:instrText>
        </w:r>
      </w:ins>
      <w:ins w:id="5268" w:author="aaron.wiest" w:date="2012-07-16T22:06:00Z">
        <w:r w:rsidR="00751E16">
          <w:fldChar w:fldCharType="separate"/>
        </w:r>
        <w:r w:rsidR="006C5DE2">
          <w:t>5.6.3</w:t>
        </w:r>
        <w:r w:rsidR="00751E16">
          <w:fldChar w:fldCharType="end"/>
        </w:r>
        <w:r w:rsidR="006C5DE2">
          <w:t>.</w:t>
        </w:r>
      </w:ins>
    </w:p>
    <w:p w:rsidR="009D3738" w:rsidDel="00126E28" w:rsidRDefault="009D3738" w:rsidP="009D3738">
      <w:pPr>
        <w:tabs>
          <w:tab w:val="left" w:pos="720"/>
        </w:tabs>
        <w:rPr>
          <w:del w:id="5269" w:author="aaron.wiest" w:date="2012-05-03T18:05:00Z"/>
          <w:spacing w:val="2"/>
          <w:highlight w:val="red"/>
        </w:rPr>
      </w:pPr>
      <w:del w:id="5270" w:author="aaron.wiest" w:date="2012-05-03T18:05:00Z">
        <w:r w:rsidRPr="00F73439" w:rsidDel="00126E28">
          <w:rPr>
            <w:spacing w:val="2"/>
            <w:highlight w:val="yellow"/>
          </w:rPr>
          <w:delText>From MIL-Std 810 insert(?)</w:delText>
        </w:r>
        <w:r w:rsidRPr="004C62CC" w:rsidDel="00126E28">
          <w:rPr>
            <w:spacing w:val="2"/>
            <w:highlight w:val="yellow"/>
          </w:rPr>
          <w:delText>(REFERENCE ONLY – don’t copy procedure)</w:delText>
        </w:r>
        <w:r w:rsidRPr="00F73439" w:rsidDel="00126E28">
          <w:rPr>
            <w:spacing w:val="2"/>
            <w:highlight w:val="yellow"/>
          </w:rPr>
          <w:delText>:</w:delText>
        </w:r>
        <w:bookmarkStart w:id="5271" w:name="_Toc330231606"/>
        <w:bookmarkStart w:id="5272" w:name="_Toc330231980"/>
        <w:bookmarkStart w:id="5273" w:name="_Toc330232360"/>
        <w:bookmarkStart w:id="5274" w:name="_Toc330232733"/>
        <w:bookmarkStart w:id="5275" w:name="_Toc330233106"/>
        <w:bookmarkStart w:id="5276" w:name="_Toc330240178"/>
        <w:bookmarkStart w:id="5277" w:name="_Toc330240556"/>
        <w:bookmarkStart w:id="5278" w:name="_Toc330240939"/>
        <w:bookmarkStart w:id="5279" w:name="_Toc330241317"/>
        <w:bookmarkStart w:id="5280" w:name="_Toc330282590"/>
        <w:bookmarkEnd w:id="5271"/>
        <w:bookmarkEnd w:id="5272"/>
        <w:bookmarkEnd w:id="5273"/>
        <w:bookmarkEnd w:id="5274"/>
        <w:bookmarkEnd w:id="5275"/>
        <w:bookmarkEnd w:id="5276"/>
        <w:bookmarkEnd w:id="5277"/>
        <w:bookmarkEnd w:id="5278"/>
        <w:bookmarkEnd w:id="5279"/>
        <w:bookmarkEnd w:id="5280"/>
      </w:del>
    </w:p>
    <w:p w:rsidR="009D3738" w:rsidRPr="00F73439" w:rsidDel="00126E28" w:rsidRDefault="009D3738" w:rsidP="009D3738">
      <w:pPr>
        <w:autoSpaceDE w:val="0"/>
        <w:autoSpaceDN w:val="0"/>
        <w:adjustRightInd w:val="0"/>
        <w:spacing w:after="0" w:line="240" w:lineRule="auto"/>
        <w:jc w:val="left"/>
        <w:rPr>
          <w:del w:id="5281" w:author="aaron.wiest" w:date="2012-05-03T18:05:00Z"/>
          <w:rFonts w:ascii="TimesNewRoman,Bold" w:hAnsi="TimesNewRoman,Bold" w:cs="TimesNewRoman,Bold"/>
          <w:b/>
          <w:bCs/>
          <w:highlight w:val="yellow"/>
          <w:lang w:val="en-US"/>
        </w:rPr>
      </w:pPr>
      <w:del w:id="5282" w:author="aaron.wiest" w:date="2012-05-03T18:05:00Z">
        <w:r w:rsidRPr="00F73439" w:rsidDel="00126E28">
          <w:rPr>
            <w:rFonts w:ascii="TimesNewRoman,Bold" w:hAnsi="TimesNewRoman,Bold" w:cs="TimesNewRoman,Bold"/>
            <w:b/>
            <w:bCs/>
            <w:highlight w:val="yellow"/>
            <w:lang w:val="en-US"/>
          </w:rPr>
          <w:delText>2.2.1 Salt solution.</w:delText>
        </w:r>
        <w:bookmarkStart w:id="5283" w:name="_Toc330231607"/>
        <w:bookmarkStart w:id="5284" w:name="_Toc330231981"/>
        <w:bookmarkStart w:id="5285" w:name="_Toc330232361"/>
        <w:bookmarkStart w:id="5286" w:name="_Toc330232734"/>
        <w:bookmarkStart w:id="5287" w:name="_Toc330233107"/>
        <w:bookmarkStart w:id="5288" w:name="_Toc330240179"/>
        <w:bookmarkStart w:id="5289" w:name="_Toc330240557"/>
        <w:bookmarkStart w:id="5290" w:name="_Toc330240940"/>
        <w:bookmarkStart w:id="5291" w:name="_Toc330241318"/>
        <w:bookmarkStart w:id="5292" w:name="_Toc330282591"/>
        <w:bookmarkEnd w:id="5283"/>
        <w:bookmarkEnd w:id="5284"/>
        <w:bookmarkEnd w:id="5285"/>
        <w:bookmarkEnd w:id="5286"/>
        <w:bookmarkEnd w:id="5287"/>
        <w:bookmarkEnd w:id="5288"/>
        <w:bookmarkEnd w:id="5289"/>
        <w:bookmarkEnd w:id="5290"/>
        <w:bookmarkEnd w:id="5291"/>
        <w:bookmarkEnd w:id="5292"/>
      </w:del>
    </w:p>
    <w:p w:rsidR="009D3738" w:rsidRPr="00F73439" w:rsidDel="00126E28" w:rsidRDefault="009D3738" w:rsidP="009D3738">
      <w:pPr>
        <w:autoSpaceDE w:val="0"/>
        <w:autoSpaceDN w:val="0"/>
        <w:adjustRightInd w:val="0"/>
        <w:spacing w:after="0" w:line="240" w:lineRule="auto"/>
        <w:jc w:val="left"/>
        <w:rPr>
          <w:del w:id="5293" w:author="aaron.wiest" w:date="2012-05-03T18:05:00Z"/>
          <w:rFonts w:ascii="TimesNewRoman" w:hAnsi="TimesNewRoman" w:cs="TimesNewRoman"/>
          <w:highlight w:val="yellow"/>
          <w:lang w:val="en-US"/>
        </w:rPr>
      </w:pPr>
      <w:del w:id="5294" w:author="aaron.wiest" w:date="2012-05-03T18:05:00Z">
        <w:r w:rsidRPr="00F73439" w:rsidDel="00126E28">
          <w:rPr>
            <w:rFonts w:ascii="TimesNewRoman" w:hAnsi="TimesNewRoman" w:cs="TimesNewRoman"/>
            <w:highlight w:val="yellow"/>
            <w:lang w:val="en-US"/>
          </w:rPr>
          <w:delText xml:space="preserve">Unless otherwise identified, use a 5 </w:delText>
        </w:r>
        <w:r w:rsidRPr="00F73439" w:rsidDel="00126E28">
          <w:rPr>
            <w:rFonts w:ascii="SymbolMT" w:hAnsi="SymbolMT" w:cs="SymbolMT"/>
            <w:highlight w:val="yellow"/>
            <w:lang w:val="en-US"/>
          </w:rPr>
          <w:delText>±</w:delText>
        </w:r>
        <w:r w:rsidRPr="00F73439" w:rsidDel="00126E28">
          <w:rPr>
            <w:rFonts w:ascii="TimesNewRoman" w:hAnsi="TimesNewRoman" w:cs="TimesNewRoman"/>
            <w:highlight w:val="yellow"/>
            <w:lang w:val="en-US"/>
          </w:rPr>
          <w:delText>1% salt solution concentration (reference d.). Use water as described in Part</w:delText>
        </w:r>
        <w:bookmarkStart w:id="5295" w:name="_Toc330231608"/>
        <w:bookmarkStart w:id="5296" w:name="_Toc330231982"/>
        <w:bookmarkStart w:id="5297" w:name="_Toc330232362"/>
        <w:bookmarkStart w:id="5298" w:name="_Toc330232735"/>
        <w:bookmarkStart w:id="5299" w:name="_Toc330233108"/>
        <w:bookmarkStart w:id="5300" w:name="_Toc330240180"/>
        <w:bookmarkStart w:id="5301" w:name="_Toc330240558"/>
        <w:bookmarkStart w:id="5302" w:name="_Toc330240941"/>
        <w:bookmarkStart w:id="5303" w:name="_Toc330241319"/>
        <w:bookmarkStart w:id="5304" w:name="_Toc330282592"/>
        <w:bookmarkEnd w:id="5295"/>
        <w:bookmarkEnd w:id="5296"/>
        <w:bookmarkEnd w:id="5297"/>
        <w:bookmarkEnd w:id="5298"/>
        <w:bookmarkEnd w:id="5299"/>
        <w:bookmarkEnd w:id="5300"/>
        <w:bookmarkEnd w:id="5301"/>
        <w:bookmarkEnd w:id="5302"/>
        <w:bookmarkEnd w:id="5303"/>
        <w:bookmarkEnd w:id="5304"/>
      </w:del>
    </w:p>
    <w:p w:rsidR="009D3738" w:rsidRPr="00F73439" w:rsidDel="00126E28" w:rsidRDefault="009D3738" w:rsidP="009D3738">
      <w:pPr>
        <w:autoSpaceDE w:val="0"/>
        <w:autoSpaceDN w:val="0"/>
        <w:adjustRightInd w:val="0"/>
        <w:spacing w:after="0" w:line="240" w:lineRule="auto"/>
        <w:jc w:val="left"/>
        <w:rPr>
          <w:del w:id="5305" w:author="aaron.wiest" w:date="2012-05-03T18:05:00Z"/>
          <w:rFonts w:ascii="TimesNewRoman" w:hAnsi="TimesNewRoman" w:cs="TimesNewRoman"/>
          <w:highlight w:val="yellow"/>
          <w:lang w:val="en-US"/>
        </w:rPr>
      </w:pPr>
      <w:del w:id="5306" w:author="aaron.wiest" w:date="2012-05-03T18:05:00Z">
        <w:r w:rsidRPr="00F73439" w:rsidDel="00126E28">
          <w:rPr>
            <w:rFonts w:ascii="TimesNewRoman" w:hAnsi="TimesNewRoman" w:cs="TimesNewRoman"/>
            <w:highlight w:val="yellow"/>
            <w:lang w:val="en-US"/>
          </w:rPr>
          <w:delText>One, paragraph 5.16. The intent is to not introduce contaminants or acidic/alkaline conditions that may affect the</w:delText>
        </w:r>
        <w:bookmarkStart w:id="5307" w:name="_Toc330231609"/>
        <w:bookmarkStart w:id="5308" w:name="_Toc330231983"/>
        <w:bookmarkStart w:id="5309" w:name="_Toc330232363"/>
        <w:bookmarkStart w:id="5310" w:name="_Toc330232736"/>
        <w:bookmarkStart w:id="5311" w:name="_Toc330233109"/>
        <w:bookmarkStart w:id="5312" w:name="_Toc330240181"/>
        <w:bookmarkStart w:id="5313" w:name="_Toc330240559"/>
        <w:bookmarkStart w:id="5314" w:name="_Toc330240942"/>
        <w:bookmarkStart w:id="5315" w:name="_Toc330241320"/>
        <w:bookmarkStart w:id="5316" w:name="_Toc330282593"/>
        <w:bookmarkEnd w:id="5307"/>
        <w:bookmarkEnd w:id="5308"/>
        <w:bookmarkEnd w:id="5309"/>
        <w:bookmarkEnd w:id="5310"/>
        <w:bookmarkEnd w:id="5311"/>
        <w:bookmarkEnd w:id="5312"/>
        <w:bookmarkEnd w:id="5313"/>
        <w:bookmarkEnd w:id="5314"/>
        <w:bookmarkEnd w:id="5315"/>
        <w:bookmarkEnd w:id="5316"/>
      </w:del>
    </w:p>
    <w:p w:rsidR="009D3738" w:rsidRPr="00F73439" w:rsidDel="00126E28" w:rsidRDefault="009D3738" w:rsidP="009D3738">
      <w:pPr>
        <w:autoSpaceDE w:val="0"/>
        <w:autoSpaceDN w:val="0"/>
        <w:adjustRightInd w:val="0"/>
        <w:spacing w:after="0" w:line="240" w:lineRule="auto"/>
        <w:jc w:val="left"/>
        <w:rPr>
          <w:del w:id="5317" w:author="aaron.wiest" w:date="2012-05-03T18:05:00Z"/>
          <w:rFonts w:ascii="TimesNewRoman" w:hAnsi="TimesNewRoman" w:cs="TimesNewRoman"/>
          <w:highlight w:val="yellow"/>
          <w:lang w:val="en-US"/>
        </w:rPr>
      </w:pPr>
      <w:del w:id="5318" w:author="aaron.wiest" w:date="2012-05-03T18:05:00Z">
        <w:r w:rsidRPr="00F73439" w:rsidDel="00126E28">
          <w:rPr>
            <w:rFonts w:ascii="TimesNewRoman" w:hAnsi="TimesNewRoman" w:cs="TimesNewRoman"/>
            <w:highlight w:val="yellow"/>
            <w:lang w:val="en-US"/>
          </w:rPr>
          <w:delText>test results. (See paragraph 4.5.1.1.b.)</w:delText>
        </w:r>
        <w:bookmarkStart w:id="5319" w:name="_Toc330231610"/>
        <w:bookmarkStart w:id="5320" w:name="_Toc330231984"/>
        <w:bookmarkStart w:id="5321" w:name="_Toc330232364"/>
        <w:bookmarkStart w:id="5322" w:name="_Toc330232737"/>
        <w:bookmarkStart w:id="5323" w:name="_Toc330233110"/>
        <w:bookmarkStart w:id="5324" w:name="_Toc330240182"/>
        <w:bookmarkStart w:id="5325" w:name="_Toc330240560"/>
        <w:bookmarkStart w:id="5326" w:name="_Toc330240943"/>
        <w:bookmarkStart w:id="5327" w:name="_Toc330241321"/>
        <w:bookmarkStart w:id="5328" w:name="_Toc330282594"/>
        <w:bookmarkEnd w:id="5319"/>
        <w:bookmarkEnd w:id="5320"/>
        <w:bookmarkEnd w:id="5321"/>
        <w:bookmarkEnd w:id="5322"/>
        <w:bookmarkEnd w:id="5323"/>
        <w:bookmarkEnd w:id="5324"/>
        <w:bookmarkEnd w:id="5325"/>
        <w:bookmarkEnd w:id="5326"/>
        <w:bookmarkEnd w:id="5327"/>
        <w:bookmarkEnd w:id="5328"/>
      </w:del>
    </w:p>
    <w:p w:rsidR="009D3738" w:rsidRPr="00F73439" w:rsidDel="00126E28" w:rsidRDefault="009D3738" w:rsidP="009D3738">
      <w:pPr>
        <w:autoSpaceDE w:val="0"/>
        <w:autoSpaceDN w:val="0"/>
        <w:adjustRightInd w:val="0"/>
        <w:spacing w:after="0" w:line="240" w:lineRule="auto"/>
        <w:jc w:val="left"/>
        <w:rPr>
          <w:del w:id="5329" w:author="aaron.wiest" w:date="2012-05-03T18:05:00Z"/>
          <w:rFonts w:ascii="TimesNewRoman" w:hAnsi="TimesNewRoman" w:cs="TimesNewRoman"/>
          <w:highlight w:val="yellow"/>
          <w:lang w:val="en-US"/>
        </w:rPr>
      </w:pPr>
      <w:bookmarkStart w:id="5330" w:name="_Toc330231611"/>
      <w:bookmarkStart w:id="5331" w:name="_Toc330231985"/>
      <w:bookmarkStart w:id="5332" w:name="_Toc330232365"/>
      <w:bookmarkStart w:id="5333" w:name="_Toc330232738"/>
      <w:bookmarkStart w:id="5334" w:name="_Toc330233111"/>
      <w:bookmarkStart w:id="5335" w:name="_Toc330240183"/>
      <w:bookmarkStart w:id="5336" w:name="_Toc330240561"/>
      <w:bookmarkStart w:id="5337" w:name="_Toc330240944"/>
      <w:bookmarkStart w:id="5338" w:name="_Toc330241322"/>
      <w:bookmarkStart w:id="5339" w:name="_Toc330282595"/>
      <w:bookmarkEnd w:id="5330"/>
      <w:bookmarkEnd w:id="5331"/>
      <w:bookmarkEnd w:id="5332"/>
      <w:bookmarkEnd w:id="5333"/>
      <w:bookmarkEnd w:id="5334"/>
      <w:bookmarkEnd w:id="5335"/>
      <w:bookmarkEnd w:id="5336"/>
      <w:bookmarkEnd w:id="5337"/>
      <w:bookmarkEnd w:id="5338"/>
      <w:bookmarkEnd w:id="5339"/>
    </w:p>
    <w:p w:rsidR="009D3738" w:rsidRPr="00F73439" w:rsidDel="00126E28" w:rsidRDefault="009D3738" w:rsidP="009D3738">
      <w:pPr>
        <w:autoSpaceDE w:val="0"/>
        <w:autoSpaceDN w:val="0"/>
        <w:adjustRightInd w:val="0"/>
        <w:spacing w:after="0" w:line="240" w:lineRule="auto"/>
        <w:jc w:val="left"/>
        <w:rPr>
          <w:del w:id="5340" w:author="aaron.wiest" w:date="2012-05-03T18:05:00Z"/>
          <w:rFonts w:ascii="TimesNewRoman,Bold" w:hAnsi="TimesNewRoman,Bold" w:cs="TimesNewRoman,Bold"/>
          <w:b/>
          <w:bCs/>
          <w:highlight w:val="yellow"/>
          <w:lang w:val="en-US"/>
        </w:rPr>
      </w:pPr>
      <w:del w:id="5341" w:author="aaron.wiest" w:date="2012-05-03T18:05:00Z">
        <w:r w:rsidRPr="00F73439" w:rsidDel="00126E28">
          <w:rPr>
            <w:rFonts w:ascii="TimesNewRoman,Bold" w:hAnsi="TimesNewRoman,Bold" w:cs="TimesNewRoman,Bold"/>
            <w:b/>
            <w:bCs/>
            <w:highlight w:val="yellow"/>
            <w:lang w:val="en-US"/>
          </w:rPr>
          <w:delText>2.2.2 Test item configuration.</w:delText>
        </w:r>
        <w:bookmarkStart w:id="5342" w:name="_Toc330231612"/>
        <w:bookmarkStart w:id="5343" w:name="_Toc330231986"/>
        <w:bookmarkStart w:id="5344" w:name="_Toc330232366"/>
        <w:bookmarkStart w:id="5345" w:name="_Toc330232739"/>
        <w:bookmarkStart w:id="5346" w:name="_Toc330233112"/>
        <w:bookmarkStart w:id="5347" w:name="_Toc330240184"/>
        <w:bookmarkStart w:id="5348" w:name="_Toc330240562"/>
        <w:bookmarkStart w:id="5349" w:name="_Toc330240945"/>
        <w:bookmarkStart w:id="5350" w:name="_Toc330241323"/>
        <w:bookmarkStart w:id="5351" w:name="_Toc330282596"/>
        <w:bookmarkEnd w:id="5342"/>
        <w:bookmarkEnd w:id="5343"/>
        <w:bookmarkEnd w:id="5344"/>
        <w:bookmarkEnd w:id="5345"/>
        <w:bookmarkEnd w:id="5346"/>
        <w:bookmarkEnd w:id="5347"/>
        <w:bookmarkEnd w:id="5348"/>
        <w:bookmarkEnd w:id="5349"/>
        <w:bookmarkEnd w:id="5350"/>
        <w:bookmarkEnd w:id="5351"/>
      </w:del>
    </w:p>
    <w:p w:rsidR="009D3738" w:rsidRPr="00F73439" w:rsidDel="00126E28" w:rsidRDefault="009D3738" w:rsidP="009D3738">
      <w:pPr>
        <w:autoSpaceDE w:val="0"/>
        <w:autoSpaceDN w:val="0"/>
        <w:adjustRightInd w:val="0"/>
        <w:spacing w:after="0" w:line="240" w:lineRule="auto"/>
        <w:jc w:val="left"/>
        <w:rPr>
          <w:del w:id="5352" w:author="aaron.wiest" w:date="2012-05-03T18:05:00Z"/>
          <w:rFonts w:ascii="TimesNewRoman" w:hAnsi="TimesNewRoman" w:cs="TimesNewRoman"/>
          <w:highlight w:val="yellow"/>
          <w:lang w:val="en-US"/>
        </w:rPr>
      </w:pPr>
      <w:del w:id="5353" w:author="aaron.wiest" w:date="2012-05-03T18:05:00Z">
        <w:r w:rsidRPr="00F73439" w:rsidDel="00126E28">
          <w:rPr>
            <w:rFonts w:ascii="TimesNewRoman" w:hAnsi="TimesNewRoman" w:cs="TimesNewRoman"/>
            <w:highlight w:val="yellow"/>
            <w:lang w:val="en-US"/>
          </w:rPr>
          <w:delText>The configuration and orientation of the test item during the exposure period of the salt fog test is an important</w:delText>
        </w:r>
        <w:bookmarkStart w:id="5354" w:name="_Toc330231613"/>
        <w:bookmarkStart w:id="5355" w:name="_Toc330231987"/>
        <w:bookmarkStart w:id="5356" w:name="_Toc330232367"/>
        <w:bookmarkStart w:id="5357" w:name="_Toc330232740"/>
        <w:bookmarkStart w:id="5358" w:name="_Toc330233113"/>
        <w:bookmarkStart w:id="5359" w:name="_Toc330240185"/>
        <w:bookmarkStart w:id="5360" w:name="_Toc330240563"/>
        <w:bookmarkStart w:id="5361" w:name="_Toc330240946"/>
        <w:bookmarkStart w:id="5362" w:name="_Toc330241324"/>
        <w:bookmarkStart w:id="5363" w:name="_Toc330282597"/>
        <w:bookmarkEnd w:id="5354"/>
        <w:bookmarkEnd w:id="5355"/>
        <w:bookmarkEnd w:id="5356"/>
        <w:bookmarkEnd w:id="5357"/>
        <w:bookmarkEnd w:id="5358"/>
        <w:bookmarkEnd w:id="5359"/>
        <w:bookmarkEnd w:id="5360"/>
        <w:bookmarkEnd w:id="5361"/>
        <w:bookmarkEnd w:id="5362"/>
        <w:bookmarkEnd w:id="5363"/>
      </w:del>
    </w:p>
    <w:p w:rsidR="009D3738" w:rsidRPr="00F73439" w:rsidDel="00126E28" w:rsidRDefault="009D3738" w:rsidP="009D3738">
      <w:pPr>
        <w:autoSpaceDE w:val="0"/>
        <w:autoSpaceDN w:val="0"/>
        <w:adjustRightInd w:val="0"/>
        <w:spacing w:after="0" w:line="240" w:lineRule="auto"/>
        <w:jc w:val="left"/>
        <w:rPr>
          <w:del w:id="5364" w:author="aaron.wiest" w:date="2012-05-03T18:05:00Z"/>
          <w:rFonts w:ascii="TimesNewRoman" w:hAnsi="TimesNewRoman" w:cs="TimesNewRoman"/>
          <w:highlight w:val="yellow"/>
          <w:lang w:val="en-US"/>
        </w:rPr>
      </w:pPr>
      <w:del w:id="5365" w:author="aaron.wiest" w:date="2012-05-03T18:05:00Z">
        <w:r w:rsidRPr="00F73439" w:rsidDel="00126E28">
          <w:rPr>
            <w:rFonts w:ascii="TimesNewRoman" w:hAnsi="TimesNewRoman" w:cs="TimesNewRoman"/>
            <w:highlight w:val="yellow"/>
            <w:lang w:val="en-US"/>
          </w:rPr>
          <w:delText>factor in determining the effect of the environment on the test item. Unless otherwise specified, configure the test</w:delText>
        </w:r>
        <w:bookmarkStart w:id="5366" w:name="_Toc330231614"/>
        <w:bookmarkStart w:id="5367" w:name="_Toc330231988"/>
        <w:bookmarkStart w:id="5368" w:name="_Toc330232368"/>
        <w:bookmarkStart w:id="5369" w:name="_Toc330232741"/>
        <w:bookmarkStart w:id="5370" w:name="_Toc330233114"/>
        <w:bookmarkStart w:id="5371" w:name="_Toc330240186"/>
        <w:bookmarkStart w:id="5372" w:name="_Toc330240564"/>
        <w:bookmarkStart w:id="5373" w:name="_Toc330240947"/>
        <w:bookmarkStart w:id="5374" w:name="_Toc330241325"/>
        <w:bookmarkStart w:id="5375" w:name="_Toc330282598"/>
        <w:bookmarkEnd w:id="5366"/>
        <w:bookmarkEnd w:id="5367"/>
        <w:bookmarkEnd w:id="5368"/>
        <w:bookmarkEnd w:id="5369"/>
        <w:bookmarkEnd w:id="5370"/>
        <w:bookmarkEnd w:id="5371"/>
        <w:bookmarkEnd w:id="5372"/>
        <w:bookmarkEnd w:id="5373"/>
        <w:bookmarkEnd w:id="5374"/>
        <w:bookmarkEnd w:id="5375"/>
      </w:del>
    </w:p>
    <w:p w:rsidR="009D3738" w:rsidRPr="00F73439" w:rsidDel="00126E28" w:rsidRDefault="009D3738" w:rsidP="009D3738">
      <w:pPr>
        <w:autoSpaceDE w:val="0"/>
        <w:autoSpaceDN w:val="0"/>
        <w:adjustRightInd w:val="0"/>
        <w:spacing w:after="0" w:line="240" w:lineRule="auto"/>
        <w:jc w:val="left"/>
        <w:rPr>
          <w:del w:id="5376" w:author="aaron.wiest" w:date="2012-05-03T18:05:00Z"/>
          <w:rFonts w:ascii="TimesNewRoman" w:hAnsi="TimesNewRoman" w:cs="TimesNewRoman"/>
          <w:highlight w:val="yellow"/>
          <w:lang w:val="en-US"/>
        </w:rPr>
      </w:pPr>
      <w:del w:id="5377" w:author="aaron.wiest" w:date="2012-05-03T18:05:00Z">
        <w:r w:rsidRPr="00F73439" w:rsidDel="00126E28">
          <w:rPr>
            <w:rFonts w:ascii="TimesNewRoman" w:hAnsi="TimesNewRoman" w:cs="TimesNewRoman"/>
            <w:highlight w:val="yellow"/>
            <w:lang w:val="en-US"/>
          </w:rPr>
          <w:lastRenderedPageBreak/>
          <w:delText>item and orient it as would be expected during its storage, shipment, or use. The listing below offers the most likely</w:delText>
        </w:r>
        <w:bookmarkStart w:id="5378" w:name="_Toc330231615"/>
        <w:bookmarkStart w:id="5379" w:name="_Toc330231989"/>
        <w:bookmarkStart w:id="5380" w:name="_Toc330232369"/>
        <w:bookmarkStart w:id="5381" w:name="_Toc330232742"/>
        <w:bookmarkStart w:id="5382" w:name="_Toc330233115"/>
        <w:bookmarkStart w:id="5383" w:name="_Toc330240187"/>
        <w:bookmarkStart w:id="5384" w:name="_Toc330240565"/>
        <w:bookmarkStart w:id="5385" w:name="_Toc330240948"/>
        <w:bookmarkStart w:id="5386" w:name="_Toc330241326"/>
        <w:bookmarkStart w:id="5387" w:name="_Toc330282599"/>
        <w:bookmarkEnd w:id="5378"/>
        <w:bookmarkEnd w:id="5379"/>
        <w:bookmarkEnd w:id="5380"/>
        <w:bookmarkEnd w:id="5381"/>
        <w:bookmarkEnd w:id="5382"/>
        <w:bookmarkEnd w:id="5383"/>
        <w:bookmarkEnd w:id="5384"/>
        <w:bookmarkEnd w:id="5385"/>
        <w:bookmarkEnd w:id="5386"/>
        <w:bookmarkEnd w:id="5387"/>
      </w:del>
    </w:p>
    <w:p w:rsidR="009D3738" w:rsidRPr="00F73439" w:rsidDel="00126E28" w:rsidRDefault="009D3738" w:rsidP="009D3738">
      <w:pPr>
        <w:autoSpaceDE w:val="0"/>
        <w:autoSpaceDN w:val="0"/>
        <w:adjustRightInd w:val="0"/>
        <w:spacing w:after="0" w:line="240" w:lineRule="auto"/>
        <w:jc w:val="left"/>
        <w:rPr>
          <w:del w:id="5388" w:author="aaron.wiest" w:date="2012-05-03T18:05:00Z"/>
          <w:rFonts w:ascii="TimesNewRoman" w:hAnsi="TimesNewRoman" w:cs="TimesNewRoman"/>
          <w:highlight w:val="yellow"/>
          <w:lang w:val="en-US"/>
        </w:rPr>
      </w:pPr>
      <w:del w:id="5389" w:author="aaron.wiest" w:date="2012-05-03T18:05:00Z">
        <w:r w:rsidRPr="00F73439" w:rsidDel="00126E28">
          <w:rPr>
            <w:rFonts w:ascii="TimesNewRoman" w:hAnsi="TimesNewRoman" w:cs="TimesNewRoman"/>
            <w:highlight w:val="yellow"/>
            <w:lang w:val="en-US"/>
          </w:rPr>
          <w:delText>configurations that materiel would assume when exposed to a corrosive atmosphere. For test purposes, choose the</w:delText>
        </w:r>
        <w:bookmarkStart w:id="5390" w:name="_Toc330231616"/>
        <w:bookmarkStart w:id="5391" w:name="_Toc330231990"/>
        <w:bookmarkStart w:id="5392" w:name="_Toc330232370"/>
        <w:bookmarkStart w:id="5393" w:name="_Toc330232743"/>
        <w:bookmarkStart w:id="5394" w:name="_Toc330233116"/>
        <w:bookmarkStart w:id="5395" w:name="_Toc330240188"/>
        <w:bookmarkStart w:id="5396" w:name="_Toc330240566"/>
        <w:bookmarkStart w:id="5397" w:name="_Toc330240949"/>
        <w:bookmarkStart w:id="5398" w:name="_Toc330241327"/>
        <w:bookmarkStart w:id="5399" w:name="_Toc330282600"/>
        <w:bookmarkEnd w:id="5390"/>
        <w:bookmarkEnd w:id="5391"/>
        <w:bookmarkEnd w:id="5392"/>
        <w:bookmarkEnd w:id="5393"/>
        <w:bookmarkEnd w:id="5394"/>
        <w:bookmarkEnd w:id="5395"/>
        <w:bookmarkEnd w:id="5396"/>
        <w:bookmarkEnd w:id="5397"/>
        <w:bookmarkEnd w:id="5398"/>
        <w:bookmarkEnd w:id="5399"/>
      </w:del>
    </w:p>
    <w:p w:rsidR="009D3738" w:rsidRPr="00F73439" w:rsidDel="00126E28" w:rsidRDefault="009D3738" w:rsidP="009D3738">
      <w:pPr>
        <w:autoSpaceDE w:val="0"/>
        <w:autoSpaceDN w:val="0"/>
        <w:adjustRightInd w:val="0"/>
        <w:spacing w:after="0" w:line="240" w:lineRule="auto"/>
        <w:jc w:val="left"/>
        <w:rPr>
          <w:del w:id="5400" w:author="aaron.wiest" w:date="2012-05-03T18:05:00Z"/>
          <w:rFonts w:ascii="TimesNewRoman" w:hAnsi="TimesNewRoman" w:cs="TimesNewRoman"/>
          <w:highlight w:val="yellow"/>
          <w:lang w:val="en-US"/>
        </w:rPr>
      </w:pPr>
      <w:del w:id="5401" w:author="aaron.wiest" w:date="2012-05-03T18:05:00Z">
        <w:r w:rsidRPr="00F73439" w:rsidDel="00126E28">
          <w:rPr>
            <w:rFonts w:ascii="TimesNewRoman" w:hAnsi="TimesNewRoman" w:cs="TimesNewRoman"/>
            <w:highlight w:val="yellow"/>
            <w:lang w:val="en-US"/>
          </w:rPr>
          <w:delText>most severe/critical configuration.</w:delText>
        </w:r>
        <w:bookmarkStart w:id="5402" w:name="_Toc330231617"/>
        <w:bookmarkStart w:id="5403" w:name="_Toc330231991"/>
        <w:bookmarkStart w:id="5404" w:name="_Toc330232371"/>
        <w:bookmarkStart w:id="5405" w:name="_Toc330232744"/>
        <w:bookmarkStart w:id="5406" w:name="_Toc330233117"/>
        <w:bookmarkStart w:id="5407" w:name="_Toc330240189"/>
        <w:bookmarkStart w:id="5408" w:name="_Toc330240567"/>
        <w:bookmarkStart w:id="5409" w:name="_Toc330240950"/>
        <w:bookmarkStart w:id="5410" w:name="_Toc330241328"/>
        <w:bookmarkStart w:id="5411" w:name="_Toc330282601"/>
        <w:bookmarkEnd w:id="5402"/>
        <w:bookmarkEnd w:id="5403"/>
        <w:bookmarkEnd w:id="5404"/>
        <w:bookmarkEnd w:id="5405"/>
        <w:bookmarkEnd w:id="5406"/>
        <w:bookmarkEnd w:id="5407"/>
        <w:bookmarkEnd w:id="5408"/>
        <w:bookmarkEnd w:id="5409"/>
        <w:bookmarkEnd w:id="5410"/>
        <w:bookmarkEnd w:id="5411"/>
      </w:del>
    </w:p>
    <w:p w:rsidR="009D3738" w:rsidRPr="00F73439" w:rsidDel="00126E28" w:rsidRDefault="009D3738" w:rsidP="009D3738">
      <w:pPr>
        <w:autoSpaceDE w:val="0"/>
        <w:autoSpaceDN w:val="0"/>
        <w:adjustRightInd w:val="0"/>
        <w:spacing w:after="0" w:line="240" w:lineRule="auto"/>
        <w:jc w:val="left"/>
        <w:rPr>
          <w:del w:id="5412" w:author="aaron.wiest" w:date="2012-05-03T18:05:00Z"/>
          <w:rFonts w:ascii="TimesNewRoman" w:hAnsi="TimesNewRoman" w:cs="TimesNewRoman"/>
          <w:highlight w:val="yellow"/>
          <w:lang w:val="en-US"/>
        </w:rPr>
      </w:pPr>
      <w:bookmarkStart w:id="5413" w:name="_Toc330231618"/>
      <w:bookmarkStart w:id="5414" w:name="_Toc330231992"/>
      <w:bookmarkStart w:id="5415" w:name="_Toc330232372"/>
      <w:bookmarkStart w:id="5416" w:name="_Toc330232745"/>
      <w:bookmarkStart w:id="5417" w:name="_Toc330233118"/>
      <w:bookmarkStart w:id="5418" w:name="_Toc330240190"/>
      <w:bookmarkStart w:id="5419" w:name="_Toc330240568"/>
      <w:bookmarkStart w:id="5420" w:name="_Toc330240951"/>
      <w:bookmarkStart w:id="5421" w:name="_Toc330241329"/>
      <w:bookmarkStart w:id="5422" w:name="_Toc330282602"/>
      <w:bookmarkEnd w:id="5413"/>
      <w:bookmarkEnd w:id="5414"/>
      <w:bookmarkEnd w:id="5415"/>
      <w:bookmarkEnd w:id="5416"/>
      <w:bookmarkEnd w:id="5417"/>
      <w:bookmarkEnd w:id="5418"/>
      <w:bookmarkEnd w:id="5419"/>
      <w:bookmarkEnd w:id="5420"/>
      <w:bookmarkEnd w:id="5421"/>
      <w:bookmarkEnd w:id="5422"/>
    </w:p>
    <w:p w:rsidR="009D3738" w:rsidRPr="00F73439" w:rsidDel="00126E28" w:rsidRDefault="009D3738" w:rsidP="009D3738">
      <w:pPr>
        <w:autoSpaceDE w:val="0"/>
        <w:autoSpaceDN w:val="0"/>
        <w:adjustRightInd w:val="0"/>
        <w:spacing w:after="0" w:line="240" w:lineRule="auto"/>
        <w:jc w:val="left"/>
        <w:rPr>
          <w:del w:id="5423" w:author="aaron.wiest" w:date="2012-05-03T18:05:00Z"/>
          <w:rFonts w:ascii="TimesNewRoman" w:hAnsi="TimesNewRoman" w:cs="TimesNewRoman"/>
          <w:highlight w:val="yellow"/>
          <w:lang w:val="en-US"/>
        </w:rPr>
      </w:pPr>
      <w:del w:id="5424" w:author="aaron.wiest" w:date="2012-05-03T18:05:00Z">
        <w:r w:rsidRPr="00F73439" w:rsidDel="00126E28">
          <w:rPr>
            <w:rFonts w:ascii="TimesNewRoman" w:hAnsi="TimesNewRoman" w:cs="TimesNewRoman"/>
            <w:highlight w:val="yellow"/>
            <w:lang w:val="en-US"/>
          </w:rPr>
          <w:delText>a. In a shipping/storage container or transit case.</w:delText>
        </w:r>
        <w:bookmarkStart w:id="5425" w:name="_Toc330231619"/>
        <w:bookmarkStart w:id="5426" w:name="_Toc330231993"/>
        <w:bookmarkStart w:id="5427" w:name="_Toc330232373"/>
        <w:bookmarkStart w:id="5428" w:name="_Toc330232746"/>
        <w:bookmarkStart w:id="5429" w:name="_Toc330233119"/>
        <w:bookmarkStart w:id="5430" w:name="_Toc330240191"/>
        <w:bookmarkStart w:id="5431" w:name="_Toc330240569"/>
        <w:bookmarkStart w:id="5432" w:name="_Toc330240952"/>
        <w:bookmarkStart w:id="5433" w:name="_Toc330241330"/>
        <w:bookmarkStart w:id="5434" w:name="_Toc330282603"/>
        <w:bookmarkEnd w:id="5425"/>
        <w:bookmarkEnd w:id="5426"/>
        <w:bookmarkEnd w:id="5427"/>
        <w:bookmarkEnd w:id="5428"/>
        <w:bookmarkEnd w:id="5429"/>
        <w:bookmarkEnd w:id="5430"/>
        <w:bookmarkEnd w:id="5431"/>
        <w:bookmarkEnd w:id="5432"/>
        <w:bookmarkEnd w:id="5433"/>
        <w:bookmarkEnd w:id="5434"/>
      </w:del>
    </w:p>
    <w:p w:rsidR="009D3738" w:rsidRPr="00F73439" w:rsidDel="00126E28" w:rsidRDefault="009D3738" w:rsidP="009D3738">
      <w:pPr>
        <w:autoSpaceDE w:val="0"/>
        <w:autoSpaceDN w:val="0"/>
        <w:adjustRightInd w:val="0"/>
        <w:spacing w:after="0" w:line="240" w:lineRule="auto"/>
        <w:jc w:val="left"/>
        <w:rPr>
          <w:del w:id="5435" w:author="aaron.wiest" w:date="2012-05-03T18:05:00Z"/>
          <w:rFonts w:ascii="TimesNewRoman,Bold" w:hAnsi="TimesNewRoman,Bold" w:cs="TimesNewRoman,Bold"/>
          <w:highlight w:val="yellow"/>
          <w:lang w:val="en-US"/>
        </w:rPr>
      </w:pPr>
      <w:bookmarkStart w:id="5436" w:name="_Toc330231620"/>
      <w:bookmarkStart w:id="5437" w:name="_Toc330231994"/>
      <w:bookmarkStart w:id="5438" w:name="_Toc330232374"/>
      <w:bookmarkStart w:id="5439" w:name="_Toc330232747"/>
      <w:bookmarkStart w:id="5440" w:name="_Toc330233120"/>
      <w:bookmarkStart w:id="5441" w:name="_Toc330240192"/>
      <w:bookmarkStart w:id="5442" w:name="_Toc330240570"/>
      <w:bookmarkStart w:id="5443" w:name="_Toc330240953"/>
      <w:bookmarkStart w:id="5444" w:name="_Toc330241331"/>
      <w:bookmarkStart w:id="5445" w:name="_Toc330282604"/>
      <w:bookmarkEnd w:id="5436"/>
      <w:bookmarkEnd w:id="5437"/>
      <w:bookmarkEnd w:id="5438"/>
      <w:bookmarkEnd w:id="5439"/>
      <w:bookmarkEnd w:id="5440"/>
      <w:bookmarkEnd w:id="5441"/>
      <w:bookmarkEnd w:id="5442"/>
      <w:bookmarkEnd w:id="5443"/>
      <w:bookmarkEnd w:id="5444"/>
      <w:bookmarkEnd w:id="5445"/>
    </w:p>
    <w:p w:rsidR="009D3738" w:rsidRPr="00F73439" w:rsidDel="00126E28" w:rsidRDefault="009D3738" w:rsidP="009D3738">
      <w:pPr>
        <w:autoSpaceDE w:val="0"/>
        <w:autoSpaceDN w:val="0"/>
        <w:adjustRightInd w:val="0"/>
        <w:spacing w:after="0" w:line="240" w:lineRule="auto"/>
        <w:jc w:val="left"/>
        <w:rPr>
          <w:del w:id="5446" w:author="aaron.wiest" w:date="2012-05-03T18:05:00Z"/>
          <w:rFonts w:ascii="TimesNewRoman" w:hAnsi="TimesNewRoman" w:cs="TimesNewRoman"/>
          <w:highlight w:val="yellow"/>
          <w:lang w:val="en-US"/>
        </w:rPr>
      </w:pPr>
      <w:del w:id="5447" w:author="aaron.wiest" w:date="2012-05-03T18:05:00Z">
        <w:r w:rsidRPr="00F73439" w:rsidDel="00126E28">
          <w:rPr>
            <w:rFonts w:ascii="TimesNewRoman" w:hAnsi="TimesNewRoman" w:cs="TimesNewRoman"/>
            <w:highlight w:val="yellow"/>
            <w:lang w:val="en-US"/>
          </w:rPr>
          <w:delText>Step 2. Continuously atomize a salt solution of a composition as given in paragraph 4.5.1.1.b into the test</w:delText>
        </w:r>
        <w:bookmarkStart w:id="5448" w:name="_Toc330231621"/>
        <w:bookmarkStart w:id="5449" w:name="_Toc330231995"/>
        <w:bookmarkStart w:id="5450" w:name="_Toc330232375"/>
        <w:bookmarkStart w:id="5451" w:name="_Toc330232748"/>
        <w:bookmarkStart w:id="5452" w:name="_Toc330233121"/>
        <w:bookmarkStart w:id="5453" w:name="_Toc330240193"/>
        <w:bookmarkStart w:id="5454" w:name="_Toc330240571"/>
        <w:bookmarkStart w:id="5455" w:name="_Toc330240954"/>
        <w:bookmarkStart w:id="5456" w:name="_Toc330241332"/>
        <w:bookmarkStart w:id="5457" w:name="_Toc330282605"/>
        <w:bookmarkEnd w:id="5448"/>
        <w:bookmarkEnd w:id="5449"/>
        <w:bookmarkEnd w:id="5450"/>
        <w:bookmarkEnd w:id="5451"/>
        <w:bookmarkEnd w:id="5452"/>
        <w:bookmarkEnd w:id="5453"/>
        <w:bookmarkEnd w:id="5454"/>
        <w:bookmarkEnd w:id="5455"/>
        <w:bookmarkEnd w:id="5456"/>
        <w:bookmarkEnd w:id="5457"/>
      </w:del>
    </w:p>
    <w:p w:rsidR="009D3738" w:rsidRPr="00F73439" w:rsidDel="00126E28" w:rsidRDefault="009D3738" w:rsidP="009D3738">
      <w:pPr>
        <w:autoSpaceDE w:val="0"/>
        <w:autoSpaceDN w:val="0"/>
        <w:adjustRightInd w:val="0"/>
        <w:spacing w:after="0" w:line="240" w:lineRule="auto"/>
        <w:jc w:val="left"/>
        <w:rPr>
          <w:del w:id="5458" w:author="aaron.wiest" w:date="2012-05-03T18:05:00Z"/>
          <w:rFonts w:ascii="TimesNewRoman" w:hAnsi="TimesNewRoman" w:cs="TimesNewRoman"/>
          <w:highlight w:val="yellow"/>
          <w:lang w:val="en-US"/>
        </w:rPr>
      </w:pPr>
      <w:del w:id="5459" w:author="aaron.wiest" w:date="2012-05-03T18:05:00Z">
        <w:r w:rsidRPr="00F73439" w:rsidDel="00126E28">
          <w:rPr>
            <w:rFonts w:ascii="TimesNewRoman" w:hAnsi="TimesNewRoman" w:cs="TimesNewRoman"/>
            <w:highlight w:val="yellow"/>
            <w:lang w:val="en-US"/>
          </w:rPr>
          <w:delText>chamber for a period of 24 hours or as specified in the test plan. During the entire exposure period measure the salt fog fallout rate and pH of the fallout solution at least at 24-hour intervals</w:delText>
        </w:r>
        <w:r w:rsidRPr="00F73439" w:rsidDel="00126E28">
          <w:rPr>
            <w:rFonts w:ascii="TimesNewRoman" w:hAnsi="TimesNewRoman" w:cs="TimesNewRoman"/>
            <w:sz w:val="13"/>
            <w:szCs w:val="13"/>
            <w:highlight w:val="yellow"/>
            <w:lang w:val="en-US"/>
          </w:rPr>
          <w:delText>2/</w:delText>
        </w:r>
        <w:r w:rsidRPr="00F73439" w:rsidDel="00126E28">
          <w:rPr>
            <w:rFonts w:ascii="TimesNewRoman" w:hAnsi="TimesNewRoman" w:cs="TimesNewRoman"/>
            <w:highlight w:val="yellow"/>
            <w:lang w:val="en-US"/>
          </w:rPr>
          <w:delText>. Ensure the fallout is between 1 and 3 ml/80cm</w:delText>
        </w:r>
        <w:r w:rsidRPr="00F73439" w:rsidDel="00126E28">
          <w:rPr>
            <w:rFonts w:ascii="TimesNewRoman" w:hAnsi="TimesNewRoman" w:cs="TimesNewRoman"/>
            <w:sz w:val="13"/>
            <w:szCs w:val="13"/>
            <w:highlight w:val="yellow"/>
            <w:lang w:val="en-US"/>
          </w:rPr>
          <w:delText>2</w:delText>
        </w:r>
        <w:r w:rsidRPr="00F73439" w:rsidDel="00126E28">
          <w:rPr>
            <w:rFonts w:ascii="TimesNewRoman" w:hAnsi="TimesNewRoman" w:cs="TimesNewRoman"/>
            <w:highlight w:val="yellow"/>
            <w:lang w:val="en-US"/>
          </w:rPr>
          <w:delText>/hr.</w:delText>
        </w:r>
        <w:bookmarkStart w:id="5460" w:name="_Toc330231622"/>
        <w:bookmarkStart w:id="5461" w:name="_Toc330231996"/>
        <w:bookmarkStart w:id="5462" w:name="_Toc330232376"/>
        <w:bookmarkStart w:id="5463" w:name="_Toc330232749"/>
        <w:bookmarkStart w:id="5464" w:name="_Toc330233122"/>
        <w:bookmarkStart w:id="5465" w:name="_Toc330240194"/>
        <w:bookmarkStart w:id="5466" w:name="_Toc330240572"/>
        <w:bookmarkStart w:id="5467" w:name="_Toc330240955"/>
        <w:bookmarkStart w:id="5468" w:name="_Toc330241333"/>
        <w:bookmarkStart w:id="5469" w:name="_Toc330282606"/>
        <w:bookmarkEnd w:id="5460"/>
        <w:bookmarkEnd w:id="5461"/>
        <w:bookmarkEnd w:id="5462"/>
        <w:bookmarkEnd w:id="5463"/>
        <w:bookmarkEnd w:id="5464"/>
        <w:bookmarkEnd w:id="5465"/>
        <w:bookmarkEnd w:id="5466"/>
        <w:bookmarkEnd w:id="5467"/>
        <w:bookmarkEnd w:id="5468"/>
        <w:bookmarkEnd w:id="5469"/>
      </w:del>
    </w:p>
    <w:p w:rsidR="009D3738" w:rsidRPr="00F73439" w:rsidDel="00126E28" w:rsidRDefault="009D3738" w:rsidP="009D3738">
      <w:pPr>
        <w:autoSpaceDE w:val="0"/>
        <w:autoSpaceDN w:val="0"/>
        <w:adjustRightInd w:val="0"/>
        <w:spacing w:after="0" w:line="240" w:lineRule="auto"/>
        <w:jc w:val="left"/>
        <w:rPr>
          <w:del w:id="5470" w:author="aaron.wiest" w:date="2012-05-03T18:05:00Z"/>
          <w:rFonts w:ascii="TimesNewRoman" w:hAnsi="TimesNewRoman" w:cs="TimesNewRoman"/>
          <w:highlight w:val="yellow"/>
          <w:lang w:val="en-US"/>
        </w:rPr>
      </w:pPr>
      <w:bookmarkStart w:id="5471" w:name="_Toc330231623"/>
      <w:bookmarkStart w:id="5472" w:name="_Toc330231997"/>
      <w:bookmarkStart w:id="5473" w:name="_Toc330232377"/>
      <w:bookmarkStart w:id="5474" w:name="_Toc330232750"/>
      <w:bookmarkStart w:id="5475" w:name="_Toc330233123"/>
      <w:bookmarkStart w:id="5476" w:name="_Toc330240195"/>
      <w:bookmarkStart w:id="5477" w:name="_Toc330240573"/>
      <w:bookmarkStart w:id="5478" w:name="_Toc330240956"/>
      <w:bookmarkStart w:id="5479" w:name="_Toc330241334"/>
      <w:bookmarkStart w:id="5480" w:name="_Toc330282607"/>
      <w:bookmarkEnd w:id="5471"/>
      <w:bookmarkEnd w:id="5472"/>
      <w:bookmarkEnd w:id="5473"/>
      <w:bookmarkEnd w:id="5474"/>
      <w:bookmarkEnd w:id="5475"/>
      <w:bookmarkEnd w:id="5476"/>
      <w:bookmarkEnd w:id="5477"/>
      <w:bookmarkEnd w:id="5478"/>
      <w:bookmarkEnd w:id="5479"/>
      <w:bookmarkEnd w:id="5480"/>
    </w:p>
    <w:p w:rsidR="009D3738" w:rsidRPr="00F73439" w:rsidDel="00126E28" w:rsidRDefault="009D3738" w:rsidP="009D3738">
      <w:pPr>
        <w:autoSpaceDE w:val="0"/>
        <w:autoSpaceDN w:val="0"/>
        <w:adjustRightInd w:val="0"/>
        <w:spacing w:after="0" w:line="240" w:lineRule="auto"/>
        <w:jc w:val="left"/>
        <w:rPr>
          <w:del w:id="5481" w:author="aaron.wiest" w:date="2012-05-03T18:05:00Z"/>
          <w:rFonts w:ascii="TimesNewRoman" w:hAnsi="TimesNewRoman" w:cs="TimesNewRoman"/>
          <w:highlight w:val="yellow"/>
          <w:lang w:val="en-US"/>
        </w:rPr>
      </w:pPr>
      <w:del w:id="5482" w:author="aaron.wiest" w:date="2012-05-03T18:05:00Z">
        <w:r w:rsidRPr="00F73439" w:rsidDel="00126E28">
          <w:rPr>
            <w:rFonts w:ascii="TimesNewRoman" w:hAnsi="TimesNewRoman" w:cs="TimesNewRoman"/>
            <w:highlight w:val="yellow"/>
            <w:lang w:val="en-US"/>
          </w:rPr>
          <w:delText>Step 3. Dry the test item at standard ambient temperatures and a relative humidity of 50% + 5% for 24 hours or as otherwise specified. Minimize handling the test item or adjusting any mechanical features during the drying period.</w:delText>
        </w:r>
        <w:bookmarkStart w:id="5483" w:name="_Toc330231624"/>
        <w:bookmarkStart w:id="5484" w:name="_Toc330231998"/>
        <w:bookmarkStart w:id="5485" w:name="_Toc330232378"/>
        <w:bookmarkStart w:id="5486" w:name="_Toc330232751"/>
        <w:bookmarkStart w:id="5487" w:name="_Toc330233124"/>
        <w:bookmarkStart w:id="5488" w:name="_Toc330240196"/>
        <w:bookmarkStart w:id="5489" w:name="_Toc330240574"/>
        <w:bookmarkStart w:id="5490" w:name="_Toc330240957"/>
        <w:bookmarkStart w:id="5491" w:name="_Toc330241335"/>
        <w:bookmarkStart w:id="5492" w:name="_Toc330282608"/>
        <w:bookmarkEnd w:id="5483"/>
        <w:bookmarkEnd w:id="5484"/>
        <w:bookmarkEnd w:id="5485"/>
        <w:bookmarkEnd w:id="5486"/>
        <w:bookmarkEnd w:id="5487"/>
        <w:bookmarkEnd w:id="5488"/>
        <w:bookmarkEnd w:id="5489"/>
        <w:bookmarkEnd w:id="5490"/>
        <w:bookmarkEnd w:id="5491"/>
        <w:bookmarkEnd w:id="5492"/>
      </w:del>
    </w:p>
    <w:p w:rsidR="009D3738" w:rsidRPr="00F73439" w:rsidDel="00126E28" w:rsidRDefault="009D3738" w:rsidP="009D3738">
      <w:pPr>
        <w:autoSpaceDE w:val="0"/>
        <w:autoSpaceDN w:val="0"/>
        <w:adjustRightInd w:val="0"/>
        <w:spacing w:after="0" w:line="240" w:lineRule="auto"/>
        <w:jc w:val="left"/>
        <w:rPr>
          <w:del w:id="5493" w:author="aaron.wiest" w:date="2012-05-03T18:05:00Z"/>
          <w:rFonts w:ascii="TimesNewRoman" w:hAnsi="TimesNewRoman" w:cs="TimesNewRoman"/>
          <w:highlight w:val="yellow"/>
          <w:lang w:val="en-US"/>
        </w:rPr>
      </w:pPr>
      <w:bookmarkStart w:id="5494" w:name="_Toc330231625"/>
      <w:bookmarkStart w:id="5495" w:name="_Toc330231999"/>
      <w:bookmarkStart w:id="5496" w:name="_Toc330232379"/>
      <w:bookmarkStart w:id="5497" w:name="_Toc330232752"/>
      <w:bookmarkStart w:id="5498" w:name="_Toc330233125"/>
      <w:bookmarkStart w:id="5499" w:name="_Toc330240197"/>
      <w:bookmarkStart w:id="5500" w:name="_Toc330240575"/>
      <w:bookmarkStart w:id="5501" w:name="_Toc330240958"/>
      <w:bookmarkStart w:id="5502" w:name="_Toc330241336"/>
      <w:bookmarkStart w:id="5503" w:name="_Toc330282609"/>
      <w:bookmarkEnd w:id="5494"/>
      <w:bookmarkEnd w:id="5495"/>
      <w:bookmarkEnd w:id="5496"/>
      <w:bookmarkEnd w:id="5497"/>
      <w:bookmarkEnd w:id="5498"/>
      <w:bookmarkEnd w:id="5499"/>
      <w:bookmarkEnd w:id="5500"/>
      <w:bookmarkEnd w:id="5501"/>
      <w:bookmarkEnd w:id="5502"/>
      <w:bookmarkEnd w:id="5503"/>
    </w:p>
    <w:p w:rsidR="009D3738" w:rsidRPr="00F73439" w:rsidDel="00126E28" w:rsidRDefault="009D3738" w:rsidP="009D3738">
      <w:pPr>
        <w:autoSpaceDE w:val="0"/>
        <w:autoSpaceDN w:val="0"/>
        <w:adjustRightInd w:val="0"/>
        <w:spacing w:after="0" w:line="240" w:lineRule="auto"/>
        <w:jc w:val="left"/>
        <w:rPr>
          <w:del w:id="5504" w:author="aaron.wiest" w:date="2012-05-03T18:05:00Z"/>
          <w:rFonts w:ascii="TimesNewRoman" w:hAnsi="TimesNewRoman" w:cs="TimesNewRoman"/>
          <w:highlight w:val="yellow"/>
          <w:lang w:val="en-US"/>
        </w:rPr>
      </w:pPr>
      <w:del w:id="5505" w:author="aaron.wiest" w:date="2012-05-03T18:05:00Z">
        <w:r w:rsidRPr="00F73439" w:rsidDel="00126E28">
          <w:rPr>
            <w:rFonts w:ascii="TimesNewRoman" w:hAnsi="TimesNewRoman" w:cs="TimesNewRoman"/>
            <w:highlight w:val="yellow"/>
            <w:lang w:val="en-US"/>
          </w:rPr>
          <w:delText>Step 4. At the end of the drying period and unless otherwise specified, replace the test item in the salt fog chamber and repeat steps 2 and 3 at least once.</w:delText>
        </w:r>
        <w:bookmarkStart w:id="5506" w:name="_Toc330231626"/>
        <w:bookmarkStart w:id="5507" w:name="_Toc330232000"/>
        <w:bookmarkStart w:id="5508" w:name="_Toc330232380"/>
        <w:bookmarkStart w:id="5509" w:name="_Toc330232753"/>
        <w:bookmarkStart w:id="5510" w:name="_Toc330233126"/>
        <w:bookmarkStart w:id="5511" w:name="_Toc330240198"/>
        <w:bookmarkStart w:id="5512" w:name="_Toc330240576"/>
        <w:bookmarkStart w:id="5513" w:name="_Toc330240959"/>
        <w:bookmarkStart w:id="5514" w:name="_Toc330241337"/>
        <w:bookmarkStart w:id="5515" w:name="_Toc330282610"/>
        <w:bookmarkEnd w:id="5506"/>
        <w:bookmarkEnd w:id="5507"/>
        <w:bookmarkEnd w:id="5508"/>
        <w:bookmarkEnd w:id="5509"/>
        <w:bookmarkEnd w:id="5510"/>
        <w:bookmarkEnd w:id="5511"/>
        <w:bookmarkEnd w:id="5512"/>
        <w:bookmarkEnd w:id="5513"/>
        <w:bookmarkEnd w:id="5514"/>
        <w:bookmarkEnd w:id="5515"/>
      </w:del>
    </w:p>
    <w:p w:rsidR="009D3738" w:rsidRPr="00F73439" w:rsidDel="00126E28" w:rsidRDefault="009D3738" w:rsidP="009D3738">
      <w:pPr>
        <w:autoSpaceDE w:val="0"/>
        <w:autoSpaceDN w:val="0"/>
        <w:adjustRightInd w:val="0"/>
        <w:spacing w:after="0" w:line="240" w:lineRule="auto"/>
        <w:jc w:val="left"/>
        <w:rPr>
          <w:del w:id="5516" w:author="aaron.wiest" w:date="2012-05-03T18:05:00Z"/>
          <w:rFonts w:ascii="TimesNewRoman" w:hAnsi="TimesNewRoman" w:cs="TimesNewRoman"/>
          <w:highlight w:val="yellow"/>
          <w:lang w:val="en-US"/>
        </w:rPr>
      </w:pPr>
      <w:bookmarkStart w:id="5517" w:name="_Toc330231627"/>
      <w:bookmarkStart w:id="5518" w:name="_Toc330232001"/>
      <w:bookmarkStart w:id="5519" w:name="_Toc330232381"/>
      <w:bookmarkStart w:id="5520" w:name="_Toc330232754"/>
      <w:bookmarkStart w:id="5521" w:name="_Toc330233127"/>
      <w:bookmarkStart w:id="5522" w:name="_Toc330240199"/>
      <w:bookmarkStart w:id="5523" w:name="_Toc330240577"/>
      <w:bookmarkStart w:id="5524" w:name="_Toc330240960"/>
      <w:bookmarkStart w:id="5525" w:name="_Toc330241338"/>
      <w:bookmarkStart w:id="5526" w:name="_Toc330282611"/>
      <w:bookmarkEnd w:id="5517"/>
      <w:bookmarkEnd w:id="5518"/>
      <w:bookmarkEnd w:id="5519"/>
      <w:bookmarkEnd w:id="5520"/>
      <w:bookmarkEnd w:id="5521"/>
      <w:bookmarkEnd w:id="5522"/>
      <w:bookmarkEnd w:id="5523"/>
      <w:bookmarkEnd w:id="5524"/>
      <w:bookmarkEnd w:id="5525"/>
      <w:bookmarkEnd w:id="5526"/>
    </w:p>
    <w:p w:rsidR="009D3738" w:rsidRPr="00F73439" w:rsidDel="00126E28" w:rsidRDefault="009D3738" w:rsidP="009D3738">
      <w:pPr>
        <w:autoSpaceDE w:val="0"/>
        <w:autoSpaceDN w:val="0"/>
        <w:adjustRightInd w:val="0"/>
        <w:spacing w:after="0" w:line="240" w:lineRule="auto"/>
        <w:jc w:val="left"/>
        <w:rPr>
          <w:del w:id="5527" w:author="aaron.wiest" w:date="2012-05-03T18:05:00Z"/>
          <w:rFonts w:ascii="TimesNewRoman" w:hAnsi="TimesNewRoman" w:cs="TimesNewRoman"/>
          <w:highlight w:val="yellow"/>
          <w:lang w:val="en-US"/>
        </w:rPr>
      </w:pPr>
      <w:del w:id="5528" w:author="aaron.wiest" w:date="2012-05-03T18:05:00Z">
        <w:r w:rsidRPr="00F73439" w:rsidDel="00126E28">
          <w:rPr>
            <w:rFonts w:ascii="TimesNewRoman" w:hAnsi="TimesNewRoman" w:cs="TimesNewRoman"/>
            <w:highlight w:val="yellow"/>
            <w:lang w:val="en-US"/>
          </w:rPr>
          <w:delText>Step 5. After completing the physical and electrical checkout, document the results (with photographs, if  necessary). Then, if necessary to aid in a follow-on corrosion examination, use a gentle wash in running water, which is at standard ambient conditions, conduct the corrosion examination, and document the results.</w:delText>
        </w:r>
        <w:bookmarkStart w:id="5529" w:name="_Toc330231628"/>
        <w:bookmarkStart w:id="5530" w:name="_Toc330232002"/>
        <w:bookmarkStart w:id="5531" w:name="_Toc330232382"/>
        <w:bookmarkStart w:id="5532" w:name="_Toc330232755"/>
        <w:bookmarkStart w:id="5533" w:name="_Toc330233128"/>
        <w:bookmarkStart w:id="5534" w:name="_Toc330240200"/>
        <w:bookmarkStart w:id="5535" w:name="_Toc330240578"/>
        <w:bookmarkStart w:id="5536" w:name="_Toc330240961"/>
        <w:bookmarkStart w:id="5537" w:name="_Toc330241339"/>
        <w:bookmarkStart w:id="5538" w:name="_Toc330282612"/>
        <w:bookmarkEnd w:id="5529"/>
        <w:bookmarkEnd w:id="5530"/>
        <w:bookmarkEnd w:id="5531"/>
        <w:bookmarkEnd w:id="5532"/>
        <w:bookmarkEnd w:id="5533"/>
        <w:bookmarkEnd w:id="5534"/>
        <w:bookmarkEnd w:id="5535"/>
        <w:bookmarkEnd w:id="5536"/>
        <w:bookmarkEnd w:id="5537"/>
        <w:bookmarkEnd w:id="5538"/>
      </w:del>
    </w:p>
    <w:p w:rsidR="009D3738" w:rsidRPr="00F73439" w:rsidDel="00126E28" w:rsidRDefault="009D3738" w:rsidP="009D3738">
      <w:pPr>
        <w:autoSpaceDE w:val="0"/>
        <w:autoSpaceDN w:val="0"/>
        <w:adjustRightInd w:val="0"/>
        <w:spacing w:after="0" w:line="240" w:lineRule="auto"/>
        <w:jc w:val="left"/>
        <w:rPr>
          <w:del w:id="5539" w:author="aaron.wiest" w:date="2012-05-03T18:05:00Z"/>
          <w:rFonts w:ascii="TimesNewRoman" w:hAnsi="TimesNewRoman" w:cs="TimesNewRoman"/>
          <w:highlight w:val="yellow"/>
          <w:lang w:val="en-US"/>
        </w:rPr>
      </w:pPr>
      <w:bookmarkStart w:id="5540" w:name="_Toc330231629"/>
      <w:bookmarkStart w:id="5541" w:name="_Toc330232003"/>
      <w:bookmarkStart w:id="5542" w:name="_Toc330232383"/>
      <w:bookmarkStart w:id="5543" w:name="_Toc330232756"/>
      <w:bookmarkStart w:id="5544" w:name="_Toc330233129"/>
      <w:bookmarkStart w:id="5545" w:name="_Toc330240201"/>
      <w:bookmarkStart w:id="5546" w:name="_Toc330240579"/>
      <w:bookmarkStart w:id="5547" w:name="_Toc330240962"/>
      <w:bookmarkStart w:id="5548" w:name="_Toc330241340"/>
      <w:bookmarkStart w:id="5549" w:name="_Toc330282613"/>
      <w:bookmarkEnd w:id="5540"/>
      <w:bookmarkEnd w:id="5541"/>
      <w:bookmarkEnd w:id="5542"/>
      <w:bookmarkEnd w:id="5543"/>
      <w:bookmarkEnd w:id="5544"/>
      <w:bookmarkEnd w:id="5545"/>
      <w:bookmarkEnd w:id="5546"/>
      <w:bookmarkEnd w:id="5547"/>
      <w:bookmarkEnd w:id="5548"/>
      <w:bookmarkEnd w:id="5549"/>
    </w:p>
    <w:p w:rsidR="009D3738" w:rsidDel="008D3540" w:rsidRDefault="009D3738" w:rsidP="009D3738">
      <w:pPr>
        <w:autoSpaceDE w:val="0"/>
        <w:autoSpaceDN w:val="0"/>
        <w:adjustRightInd w:val="0"/>
        <w:spacing w:after="0" w:line="240" w:lineRule="auto"/>
        <w:jc w:val="left"/>
        <w:rPr>
          <w:del w:id="5550" w:author="aaron.wiest" w:date="2012-05-03T17:59:00Z"/>
          <w:rFonts w:ascii="TimesNewRoman" w:hAnsi="TimesNewRoman" w:cs="TimesNewRoman"/>
          <w:lang w:val="en-US"/>
        </w:rPr>
      </w:pPr>
      <w:del w:id="5551" w:author="aaron.wiest" w:date="2012-05-03T18:05:00Z">
        <w:r w:rsidRPr="00F73439" w:rsidDel="00126E28">
          <w:rPr>
            <w:rFonts w:ascii="TimesNewRoman" w:hAnsi="TimesNewRoman" w:cs="TimesNewRoman"/>
            <w:highlight w:val="yellow"/>
            <w:lang w:val="en-US"/>
          </w:rPr>
          <w:delText>Step 6. Visually inspect the test item in accordance with the guidelines given in paragraph 4.5.1.2.</w:delText>
        </w:r>
      </w:del>
      <w:bookmarkStart w:id="5552" w:name="_Toc330231630"/>
      <w:bookmarkStart w:id="5553" w:name="_Toc330232004"/>
      <w:bookmarkStart w:id="5554" w:name="_Toc330232384"/>
      <w:bookmarkStart w:id="5555" w:name="_Toc330232757"/>
      <w:bookmarkStart w:id="5556" w:name="_Toc330233130"/>
      <w:bookmarkStart w:id="5557" w:name="_Toc330240202"/>
      <w:bookmarkStart w:id="5558" w:name="_Toc330240580"/>
      <w:bookmarkStart w:id="5559" w:name="_Toc330240963"/>
      <w:bookmarkStart w:id="5560" w:name="_Toc330241341"/>
      <w:bookmarkStart w:id="5561" w:name="_Toc330282614"/>
      <w:bookmarkEnd w:id="5552"/>
      <w:bookmarkEnd w:id="5553"/>
      <w:bookmarkEnd w:id="5554"/>
      <w:bookmarkEnd w:id="5555"/>
      <w:bookmarkEnd w:id="5556"/>
      <w:bookmarkEnd w:id="5557"/>
      <w:bookmarkEnd w:id="5558"/>
      <w:bookmarkEnd w:id="5559"/>
      <w:bookmarkEnd w:id="5560"/>
      <w:bookmarkEnd w:id="5561"/>
    </w:p>
    <w:p w:rsidR="00352FBB" w:rsidRDefault="00352FBB">
      <w:pPr>
        <w:autoSpaceDE w:val="0"/>
        <w:autoSpaceDN w:val="0"/>
        <w:adjustRightInd w:val="0"/>
        <w:spacing w:after="0" w:line="240" w:lineRule="auto"/>
        <w:jc w:val="left"/>
        <w:rPr>
          <w:del w:id="5562" w:author="aaron.wiest" w:date="2012-05-03T17:59:00Z"/>
          <w:spacing w:val="2"/>
          <w:highlight w:val="red"/>
        </w:rPr>
        <w:pPrChange w:id="5563" w:author="aaron.wiest" w:date="2012-05-03T17:59:00Z">
          <w:pPr>
            <w:tabs>
              <w:tab w:val="left" w:pos="720"/>
            </w:tabs>
          </w:pPr>
        </w:pPrChange>
      </w:pPr>
      <w:bookmarkStart w:id="5564" w:name="_Toc330231631"/>
      <w:bookmarkStart w:id="5565" w:name="_Toc330232005"/>
      <w:bookmarkStart w:id="5566" w:name="_Toc330232385"/>
      <w:bookmarkStart w:id="5567" w:name="_Toc330232758"/>
      <w:bookmarkStart w:id="5568" w:name="_Toc330233131"/>
      <w:bookmarkStart w:id="5569" w:name="_Toc330240203"/>
      <w:bookmarkStart w:id="5570" w:name="_Toc330240581"/>
      <w:bookmarkStart w:id="5571" w:name="_Toc330240964"/>
      <w:bookmarkStart w:id="5572" w:name="_Toc330241342"/>
      <w:bookmarkStart w:id="5573" w:name="_Toc330282615"/>
      <w:bookmarkEnd w:id="5564"/>
      <w:bookmarkEnd w:id="5565"/>
      <w:bookmarkEnd w:id="5566"/>
      <w:bookmarkEnd w:id="5567"/>
      <w:bookmarkEnd w:id="5568"/>
      <w:bookmarkEnd w:id="5569"/>
      <w:bookmarkEnd w:id="5570"/>
      <w:bookmarkEnd w:id="5571"/>
      <w:bookmarkEnd w:id="5572"/>
      <w:bookmarkEnd w:id="5573"/>
    </w:p>
    <w:p w:rsidR="009D3738" w:rsidDel="008D3540" w:rsidRDefault="009D3738" w:rsidP="009D3738">
      <w:pPr>
        <w:tabs>
          <w:tab w:val="left" w:pos="720"/>
        </w:tabs>
        <w:rPr>
          <w:del w:id="5574" w:author="aaron.wiest" w:date="2012-05-03T17:59:00Z"/>
          <w:spacing w:val="2"/>
        </w:rPr>
      </w:pPr>
      <w:bookmarkStart w:id="5575" w:name="_Toc330231632"/>
      <w:bookmarkStart w:id="5576" w:name="_Toc330232006"/>
      <w:bookmarkStart w:id="5577" w:name="_Toc330232386"/>
      <w:bookmarkStart w:id="5578" w:name="_Toc330232759"/>
      <w:bookmarkStart w:id="5579" w:name="_Toc330233132"/>
      <w:bookmarkStart w:id="5580" w:name="_Toc330240204"/>
      <w:bookmarkStart w:id="5581" w:name="_Toc330240582"/>
      <w:bookmarkStart w:id="5582" w:name="_Toc330240965"/>
      <w:bookmarkStart w:id="5583" w:name="_Toc330241343"/>
      <w:bookmarkStart w:id="5584" w:name="_Toc330282616"/>
      <w:bookmarkEnd w:id="5575"/>
      <w:bookmarkEnd w:id="5576"/>
      <w:bookmarkEnd w:id="5577"/>
      <w:bookmarkEnd w:id="5578"/>
      <w:bookmarkEnd w:id="5579"/>
      <w:bookmarkEnd w:id="5580"/>
      <w:bookmarkEnd w:id="5581"/>
      <w:bookmarkEnd w:id="5582"/>
      <w:bookmarkEnd w:id="5583"/>
      <w:bookmarkEnd w:id="5584"/>
    </w:p>
    <w:p w:rsidR="009D3738" w:rsidDel="008D3540" w:rsidRDefault="009D3738" w:rsidP="009D3738">
      <w:pPr>
        <w:tabs>
          <w:tab w:val="left" w:pos="720"/>
        </w:tabs>
        <w:rPr>
          <w:del w:id="5585" w:author="aaron.wiest" w:date="2012-05-03T17:59:00Z"/>
          <w:spacing w:val="2"/>
        </w:rPr>
      </w:pPr>
      <w:bookmarkStart w:id="5586" w:name="_Toc330231633"/>
      <w:bookmarkStart w:id="5587" w:name="_Toc330232007"/>
      <w:bookmarkStart w:id="5588" w:name="_Toc330232387"/>
      <w:bookmarkStart w:id="5589" w:name="_Toc330232760"/>
      <w:bookmarkStart w:id="5590" w:name="_Toc330233133"/>
      <w:bookmarkStart w:id="5591" w:name="_Toc330240205"/>
      <w:bookmarkStart w:id="5592" w:name="_Toc330240583"/>
      <w:bookmarkStart w:id="5593" w:name="_Toc330240966"/>
      <w:bookmarkStart w:id="5594" w:name="_Toc330241344"/>
      <w:bookmarkStart w:id="5595" w:name="_Toc330282617"/>
      <w:bookmarkEnd w:id="5586"/>
      <w:bookmarkEnd w:id="5587"/>
      <w:bookmarkEnd w:id="5588"/>
      <w:bookmarkEnd w:id="5589"/>
      <w:bookmarkEnd w:id="5590"/>
      <w:bookmarkEnd w:id="5591"/>
      <w:bookmarkEnd w:id="5592"/>
      <w:bookmarkEnd w:id="5593"/>
      <w:bookmarkEnd w:id="5594"/>
      <w:bookmarkEnd w:id="5595"/>
    </w:p>
    <w:p w:rsidR="009D3738" w:rsidDel="008D3540" w:rsidRDefault="009D3738" w:rsidP="009D3738">
      <w:pPr>
        <w:tabs>
          <w:tab w:val="left" w:pos="720"/>
        </w:tabs>
        <w:rPr>
          <w:del w:id="5596" w:author="aaron.wiest" w:date="2012-05-03T17:59:00Z"/>
          <w:spacing w:val="2"/>
        </w:rPr>
      </w:pPr>
      <w:bookmarkStart w:id="5597" w:name="_Toc330231634"/>
      <w:bookmarkStart w:id="5598" w:name="_Toc330232008"/>
      <w:bookmarkStart w:id="5599" w:name="_Toc330232388"/>
      <w:bookmarkStart w:id="5600" w:name="_Toc330232761"/>
      <w:bookmarkStart w:id="5601" w:name="_Toc330233134"/>
      <w:bookmarkStart w:id="5602" w:name="_Toc330240206"/>
      <w:bookmarkStart w:id="5603" w:name="_Toc330240584"/>
      <w:bookmarkStart w:id="5604" w:name="_Toc330240967"/>
      <w:bookmarkStart w:id="5605" w:name="_Toc330241345"/>
      <w:bookmarkStart w:id="5606" w:name="_Toc330282618"/>
      <w:bookmarkEnd w:id="5597"/>
      <w:bookmarkEnd w:id="5598"/>
      <w:bookmarkEnd w:id="5599"/>
      <w:bookmarkEnd w:id="5600"/>
      <w:bookmarkEnd w:id="5601"/>
      <w:bookmarkEnd w:id="5602"/>
      <w:bookmarkEnd w:id="5603"/>
      <w:bookmarkEnd w:id="5604"/>
      <w:bookmarkEnd w:id="5605"/>
      <w:bookmarkEnd w:id="5606"/>
    </w:p>
    <w:p w:rsidR="009D3738" w:rsidDel="008D3540" w:rsidRDefault="009D3738" w:rsidP="009D3738">
      <w:pPr>
        <w:tabs>
          <w:tab w:val="left" w:pos="720"/>
        </w:tabs>
        <w:rPr>
          <w:del w:id="5607" w:author="aaron.wiest" w:date="2012-05-03T17:59:00Z"/>
          <w:spacing w:val="2"/>
        </w:rPr>
      </w:pPr>
      <w:bookmarkStart w:id="5608" w:name="_Toc330231635"/>
      <w:bookmarkStart w:id="5609" w:name="_Toc330232009"/>
      <w:bookmarkStart w:id="5610" w:name="_Toc330232389"/>
      <w:bookmarkStart w:id="5611" w:name="_Toc330232762"/>
      <w:bookmarkStart w:id="5612" w:name="_Toc330233135"/>
      <w:bookmarkStart w:id="5613" w:name="_Toc330240207"/>
      <w:bookmarkStart w:id="5614" w:name="_Toc330240585"/>
      <w:bookmarkStart w:id="5615" w:name="_Toc330240968"/>
      <w:bookmarkStart w:id="5616" w:name="_Toc330241346"/>
      <w:bookmarkStart w:id="5617" w:name="_Toc330282619"/>
      <w:bookmarkEnd w:id="5608"/>
      <w:bookmarkEnd w:id="5609"/>
      <w:bookmarkEnd w:id="5610"/>
      <w:bookmarkEnd w:id="5611"/>
      <w:bookmarkEnd w:id="5612"/>
      <w:bookmarkEnd w:id="5613"/>
      <w:bookmarkEnd w:id="5614"/>
      <w:bookmarkEnd w:id="5615"/>
      <w:bookmarkEnd w:id="5616"/>
      <w:bookmarkEnd w:id="5617"/>
    </w:p>
    <w:p w:rsidR="009D3738" w:rsidDel="00126E28" w:rsidRDefault="009D3738" w:rsidP="009D3738">
      <w:pPr>
        <w:tabs>
          <w:tab w:val="left" w:pos="720"/>
        </w:tabs>
        <w:rPr>
          <w:del w:id="5618" w:author="aaron.wiest" w:date="2012-05-03T18:05:00Z"/>
          <w:spacing w:val="2"/>
        </w:rPr>
      </w:pPr>
      <w:bookmarkStart w:id="5619" w:name="_Toc330231636"/>
      <w:bookmarkStart w:id="5620" w:name="_Toc330232010"/>
      <w:bookmarkStart w:id="5621" w:name="_Toc330232390"/>
      <w:bookmarkStart w:id="5622" w:name="_Toc330232763"/>
      <w:bookmarkStart w:id="5623" w:name="_Toc330233136"/>
      <w:bookmarkStart w:id="5624" w:name="_Toc330240208"/>
      <w:bookmarkStart w:id="5625" w:name="_Toc330240586"/>
      <w:bookmarkStart w:id="5626" w:name="_Toc330240969"/>
      <w:bookmarkStart w:id="5627" w:name="_Toc330241347"/>
      <w:bookmarkStart w:id="5628" w:name="_Toc330282620"/>
      <w:bookmarkEnd w:id="5619"/>
      <w:bookmarkEnd w:id="5620"/>
      <w:bookmarkEnd w:id="5621"/>
      <w:bookmarkEnd w:id="5622"/>
      <w:bookmarkEnd w:id="5623"/>
      <w:bookmarkEnd w:id="5624"/>
      <w:bookmarkEnd w:id="5625"/>
      <w:bookmarkEnd w:id="5626"/>
      <w:bookmarkEnd w:id="5627"/>
      <w:bookmarkEnd w:id="5628"/>
    </w:p>
    <w:p w:rsidR="009D3738" w:rsidDel="00126E28" w:rsidRDefault="009D3738" w:rsidP="009D3738">
      <w:pPr>
        <w:tabs>
          <w:tab w:val="left" w:pos="720"/>
        </w:tabs>
        <w:rPr>
          <w:del w:id="5629" w:author="aaron.wiest" w:date="2012-05-03T18:05:00Z"/>
          <w:spacing w:val="2"/>
        </w:rPr>
      </w:pPr>
      <w:bookmarkStart w:id="5630" w:name="_Toc330231637"/>
      <w:bookmarkStart w:id="5631" w:name="_Toc330232011"/>
      <w:bookmarkStart w:id="5632" w:name="_Toc330232391"/>
      <w:bookmarkStart w:id="5633" w:name="_Toc330232764"/>
      <w:bookmarkStart w:id="5634" w:name="_Toc330233137"/>
      <w:bookmarkStart w:id="5635" w:name="_Toc330240209"/>
      <w:bookmarkStart w:id="5636" w:name="_Toc330240587"/>
      <w:bookmarkStart w:id="5637" w:name="_Toc330240970"/>
      <w:bookmarkStart w:id="5638" w:name="_Toc330241348"/>
      <w:bookmarkStart w:id="5639" w:name="_Toc330282621"/>
      <w:bookmarkEnd w:id="5630"/>
      <w:bookmarkEnd w:id="5631"/>
      <w:bookmarkEnd w:id="5632"/>
      <w:bookmarkEnd w:id="5633"/>
      <w:bookmarkEnd w:id="5634"/>
      <w:bookmarkEnd w:id="5635"/>
      <w:bookmarkEnd w:id="5636"/>
      <w:bookmarkEnd w:id="5637"/>
      <w:bookmarkEnd w:id="5638"/>
      <w:bookmarkEnd w:id="5639"/>
    </w:p>
    <w:p w:rsidR="009D3738" w:rsidDel="00126E28" w:rsidRDefault="009D3738" w:rsidP="009D3738">
      <w:pPr>
        <w:tabs>
          <w:tab w:val="left" w:pos="720"/>
        </w:tabs>
        <w:rPr>
          <w:del w:id="5640" w:author="aaron.wiest" w:date="2012-05-03T18:05:00Z"/>
          <w:spacing w:val="2"/>
        </w:rPr>
      </w:pPr>
      <w:del w:id="5641" w:author="aaron.wiest" w:date="2012-05-03T18:05:00Z">
        <w:r w:rsidRPr="005D1A2B" w:rsidDel="00126E28">
          <w:rPr>
            <w:spacing w:val="2"/>
            <w:highlight w:val="yellow"/>
          </w:rPr>
          <w:delText>From ATIS-0300044 Cable Reel Tests: Insert – clause 9.7.4 – everything before clause 8.0.</w:delText>
        </w:r>
        <w:bookmarkStart w:id="5642" w:name="_Toc330231638"/>
        <w:bookmarkStart w:id="5643" w:name="_Toc330232012"/>
        <w:bookmarkStart w:id="5644" w:name="_Toc330232392"/>
        <w:bookmarkStart w:id="5645" w:name="_Toc330232765"/>
        <w:bookmarkStart w:id="5646" w:name="_Toc330233138"/>
        <w:bookmarkStart w:id="5647" w:name="_Toc330240210"/>
        <w:bookmarkStart w:id="5648" w:name="_Toc330240588"/>
        <w:bookmarkStart w:id="5649" w:name="_Toc330240971"/>
        <w:bookmarkStart w:id="5650" w:name="_Toc330241349"/>
        <w:bookmarkStart w:id="5651" w:name="_Toc330282622"/>
        <w:bookmarkEnd w:id="5642"/>
        <w:bookmarkEnd w:id="5643"/>
        <w:bookmarkEnd w:id="5644"/>
        <w:bookmarkEnd w:id="5645"/>
        <w:bookmarkEnd w:id="5646"/>
        <w:bookmarkEnd w:id="5647"/>
        <w:bookmarkEnd w:id="5648"/>
        <w:bookmarkEnd w:id="5649"/>
        <w:bookmarkEnd w:id="5650"/>
        <w:bookmarkEnd w:id="5651"/>
      </w:del>
    </w:p>
    <w:p w:rsidR="009D3738" w:rsidRPr="00B01CCC" w:rsidDel="00126E28" w:rsidRDefault="009D3738" w:rsidP="009D3738">
      <w:pPr>
        <w:tabs>
          <w:tab w:val="left" w:pos="720"/>
        </w:tabs>
        <w:rPr>
          <w:del w:id="5652" w:author="aaron.wiest" w:date="2012-05-03T18:05:00Z"/>
          <w:spacing w:val="2"/>
        </w:rPr>
      </w:pPr>
      <w:del w:id="5653" w:author="aaron.wiest" w:date="2012-05-03T18:05:00Z">
        <w:r w:rsidRPr="00F25228" w:rsidDel="00126E28">
          <w:rPr>
            <w:spacing w:val="2"/>
            <w:highlight w:val="yellow"/>
          </w:rPr>
          <w:delText xml:space="preserve">(UV info </w:delText>
        </w:r>
        <w:r w:rsidDel="00126E28">
          <w:rPr>
            <w:spacing w:val="2"/>
            <w:highlight w:val="yellow"/>
          </w:rPr>
          <w:delText xml:space="preserve">also </w:delText>
        </w:r>
        <w:r w:rsidRPr="00F25228" w:rsidDel="00126E28">
          <w:rPr>
            <w:spacing w:val="2"/>
            <w:highlight w:val="yellow"/>
          </w:rPr>
          <w:delText>inserted in clause 4.3.1 above)</w:delText>
        </w:r>
        <w:bookmarkStart w:id="5654" w:name="_Toc330231639"/>
        <w:bookmarkStart w:id="5655" w:name="_Toc330232013"/>
        <w:bookmarkStart w:id="5656" w:name="_Toc330232393"/>
        <w:bookmarkStart w:id="5657" w:name="_Toc330232766"/>
        <w:bookmarkStart w:id="5658" w:name="_Toc330233139"/>
        <w:bookmarkStart w:id="5659" w:name="_Toc330240211"/>
        <w:bookmarkStart w:id="5660" w:name="_Toc330240589"/>
        <w:bookmarkStart w:id="5661" w:name="_Toc330240972"/>
        <w:bookmarkStart w:id="5662" w:name="_Toc330241350"/>
        <w:bookmarkStart w:id="5663" w:name="_Toc330282623"/>
        <w:bookmarkEnd w:id="5654"/>
        <w:bookmarkEnd w:id="5655"/>
        <w:bookmarkEnd w:id="5656"/>
        <w:bookmarkEnd w:id="5657"/>
        <w:bookmarkEnd w:id="5658"/>
        <w:bookmarkEnd w:id="5659"/>
        <w:bookmarkEnd w:id="5660"/>
        <w:bookmarkEnd w:id="5661"/>
        <w:bookmarkEnd w:id="5662"/>
        <w:bookmarkEnd w:id="5663"/>
      </w:del>
    </w:p>
    <w:p w:rsidR="00352FBB" w:rsidRDefault="00352FBB">
      <w:pPr>
        <w:pStyle w:val="Heading3"/>
        <w:rPr>
          <w:del w:id="5664" w:author="aaron.wiest" w:date="2012-05-03T17:54:00Z"/>
        </w:rPr>
        <w:pPrChange w:id="5665" w:author="aaron.wiest" w:date="2012-05-03T14:14:00Z">
          <w:pPr/>
        </w:pPrChange>
      </w:pPr>
      <w:bookmarkStart w:id="5666" w:name="_Toc323882756"/>
      <w:bookmarkStart w:id="5667" w:name="_Toc327174329"/>
      <w:bookmarkStart w:id="5668" w:name="_Toc327193408"/>
      <w:bookmarkStart w:id="5669" w:name="_Toc330231640"/>
      <w:bookmarkStart w:id="5670" w:name="_Toc330232014"/>
      <w:bookmarkStart w:id="5671" w:name="_Toc330232394"/>
      <w:bookmarkStart w:id="5672" w:name="_Toc330232767"/>
      <w:bookmarkStart w:id="5673" w:name="_Toc330233140"/>
      <w:bookmarkStart w:id="5674" w:name="_Toc330240212"/>
      <w:bookmarkStart w:id="5675" w:name="_Toc330240590"/>
      <w:bookmarkStart w:id="5676" w:name="_Toc330240973"/>
      <w:bookmarkStart w:id="5677" w:name="_Toc330241351"/>
      <w:bookmarkStart w:id="5678" w:name="_Toc330282624"/>
      <w:bookmarkEnd w:id="5666"/>
      <w:bookmarkEnd w:id="5667"/>
      <w:bookmarkEnd w:id="5668"/>
      <w:bookmarkEnd w:id="5669"/>
      <w:bookmarkEnd w:id="5670"/>
      <w:bookmarkEnd w:id="5671"/>
      <w:bookmarkEnd w:id="5672"/>
      <w:bookmarkEnd w:id="5673"/>
      <w:bookmarkEnd w:id="5674"/>
      <w:bookmarkEnd w:id="5675"/>
      <w:bookmarkEnd w:id="5676"/>
      <w:bookmarkEnd w:id="5677"/>
      <w:bookmarkEnd w:id="5678"/>
    </w:p>
    <w:p w:rsidR="009D3738" w:rsidDel="0027626C" w:rsidRDefault="009D3738" w:rsidP="009D3738">
      <w:pPr>
        <w:pStyle w:val="Heading3"/>
        <w:rPr>
          <w:del w:id="5679" w:author="aaron.wiest" w:date="2012-05-03T14:12:00Z"/>
        </w:rPr>
      </w:pPr>
      <w:bookmarkStart w:id="5680" w:name="_Toc323882757"/>
      <w:bookmarkStart w:id="5681" w:name="_Toc327174330"/>
      <w:bookmarkStart w:id="5682" w:name="_Toc327193409"/>
      <w:del w:id="5683" w:author="aaron.wiest" w:date="2012-05-03T14:12:00Z">
        <w:r w:rsidDel="0027626C">
          <w:delText>Solvent Resistance.</w:delText>
        </w:r>
        <w:bookmarkStart w:id="5684" w:name="_Toc330231641"/>
        <w:bookmarkStart w:id="5685" w:name="_Toc330232015"/>
        <w:bookmarkStart w:id="5686" w:name="_Toc330232395"/>
        <w:bookmarkStart w:id="5687" w:name="_Toc330232768"/>
        <w:bookmarkStart w:id="5688" w:name="_Toc330233141"/>
        <w:bookmarkStart w:id="5689" w:name="_Toc330240213"/>
        <w:bookmarkStart w:id="5690" w:name="_Toc330240591"/>
        <w:bookmarkStart w:id="5691" w:name="_Toc330240974"/>
        <w:bookmarkStart w:id="5692" w:name="_Toc330241352"/>
        <w:bookmarkStart w:id="5693" w:name="_Toc330282625"/>
        <w:bookmarkEnd w:id="5680"/>
        <w:bookmarkEnd w:id="5681"/>
        <w:bookmarkEnd w:id="5682"/>
        <w:bookmarkEnd w:id="5684"/>
        <w:bookmarkEnd w:id="5685"/>
        <w:bookmarkEnd w:id="5686"/>
        <w:bookmarkEnd w:id="5687"/>
        <w:bookmarkEnd w:id="5688"/>
        <w:bookmarkEnd w:id="5689"/>
        <w:bookmarkEnd w:id="5690"/>
        <w:bookmarkEnd w:id="5691"/>
        <w:bookmarkEnd w:id="5692"/>
        <w:bookmarkEnd w:id="5693"/>
      </w:del>
    </w:p>
    <w:p w:rsidR="009D3738" w:rsidDel="0027626C" w:rsidRDefault="009D3738" w:rsidP="009D3738">
      <w:pPr>
        <w:pStyle w:val="Heading4"/>
        <w:rPr>
          <w:del w:id="5694" w:author="aaron.wiest" w:date="2012-05-03T14:12:00Z"/>
        </w:rPr>
      </w:pPr>
      <w:bookmarkStart w:id="5695" w:name="_Toc323882758"/>
      <w:bookmarkStart w:id="5696" w:name="_Toc327174331"/>
      <w:bookmarkStart w:id="5697" w:name="_Toc327193410"/>
      <w:del w:id="5698" w:author="aaron.wiest" w:date="2012-05-03T14:12:00Z">
        <w:r w:rsidDel="0027626C">
          <w:delText>Preparation of Test Panels</w:delText>
        </w:r>
        <w:bookmarkStart w:id="5699" w:name="_Toc330231642"/>
        <w:bookmarkStart w:id="5700" w:name="_Toc330232016"/>
        <w:bookmarkStart w:id="5701" w:name="_Toc330232396"/>
        <w:bookmarkStart w:id="5702" w:name="_Toc330232769"/>
        <w:bookmarkStart w:id="5703" w:name="_Toc330233142"/>
        <w:bookmarkStart w:id="5704" w:name="_Toc330240214"/>
        <w:bookmarkStart w:id="5705" w:name="_Toc330240592"/>
        <w:bookmarkStart w:id="5706" w:name="_Toc330240975"/>
        <w:bookmarkStart w:id="5707" w:name="_Toc330241353"/>
        <w:bookmarkStart w:id="5708" w:name="_Toc330282626"/>
        <w:bookmarkEnd w:id="5695"/>
        <w:bookmarkEnd w:id="5696"/>
        <w:bookmarkEnd w:id="5697"/>
        <w:bookmarkEnd w:id="5699"/>
        <w:bookmarkEnd w:id="5700"/>
        <w:bookmarkEnd w:id="5701"/>
        <w:bookmarkEnd w:id="5702"/>
        <w:bookmarkEnd w:id="5703"/>
        <w:bookmarkEnd w:id="5704"/>
        <w:bookmarkEnd w:id="5705"/>
        <w:bookmarkEnd w:id="5706"/>
        <w:bookmarkEnd w:id="5707"/>
        <w:bookmarkEnd w:id="5708"/>
      </w:del>
    </w:p>
    <w:p w:rsidR="009D3738" w:rsidDel="0027626C" w:rsidRDefault="009D3738" w:rsidP="009D3738">
      <w:pPr>
        <w:rPr>
          <w:del w:id="5709" w:author="aaron.wiest" w:date="2012-05-03T14:12:00Z"/>
        </w:rPr>
      </w:pPr>
      <w:del w:id="5710" w:author="aaron.wiest" w:date="2012-05-03T14:12:00Z">
        <w:r w:rsidDel="0027626C">
          <w:delText>Apply ? 1 inch by 4 inches (25mm by 102mm) labels to test panels.</w:delText>
        </w:r>
        <w:bookmarkStart w:id="5711" w:name="_Toc330231643"/>
        <w:bookmarkStart w:id="5712" w:name="_Toc330232017"/>
        <w:bookmarkStart w:id="5713" w:name="_Toc330232397"/>
        <w:bookmarkStart w:id="5714" w:name="_Toc330232770"/>
        <w:bookmarkStart w:id="5715" w:name="_Toc330233143"/>
        <w:bookmarkStart w:id="5716" w:name="_Toc330240215"/>
        <w:bookmarkStart w:id="5717" w:name="_Toc330240593"/>
        <w:bookmarkStart w:id="5718" w:name="_Toc330240976"/>
        <w:bookmarkStart w:id="5719" w:name="_Toc330241354"/>
        <w:bookmarkStart w:id="5720" w:name="_Toc330282627"/>
        <w:bookmarkEnd w:id="5711"/>
        <w:bookmarkEnd w:id="5712"/>
        <w:bookmarkEnd w:id="5713"/>
        <w:bookmarkEnd w:id="5714"/>
        <w:bookmarkEnd w:id="5715"/>
        <w:bookmarkEnd w:id="5716"/>
        <w:bookmarkEnd w:id="5717"/>
        <w:bookmarkEnd w:id="5718"/>
        <w:bookmarkEnd w:id="5719"/>
        <w:bookmarkEnd w:id="5720"/>
      </w:del>
    </w:p>
    <w:p w:rsidR="009D3738" w:rsidDel="0027626C" w:rsidRDefault="009D3738" w:rsidP="009D3738">
      <w:pPr>
        <w:rPr>
          <w:del w:id="5721" w:author="aaron.wiest" w:date="2012-05-03T14:12:00Z"/>
        </w:rPr>
      </w:pPr>
      <w:del w:id="5722" w:author="aaron.wiest" w:date="2012-05-03T14:12:00Z">
        <w:r w:rsidDel="0027626C">
          <w:delText>Determine the resistance of material to the solvents specified herein by immersing one test specimen in a glass exposure container, for each 1 inch by 4 inches (25mm by 102mm), shall be applied to test panels.</w:delText>
        </w:r>
        <w:bookmarkStart w:id="5723" w:name="_Toc330231644"/>
        <w:bookmarkStart w:id="5724" w:name="_Toc330232018"/>
        <w:bookmarkStart w:id="5725" w:name="_Toc330232398"/>
        <w:bookmarkStart w:id="5726" w:name="_Toc330232771"/>
        <w:bookmarkStart w:id="5727" w:name="_Toc330233144"/>
        <w:bookmarkStart w:id="5728" w:name="_Toc330240216"/>
        <w:bookmarkStart w:id="5729" w:name="_Toc330240594"/>
        <w:bookmarkStart w:id="5730" w:name="_Toc330240977"/>
        <w:bookmarkStart w:id="5731" w:name="_Toc330241355"/>
        <w:bookmarkStart w:id="5732" w:name="_Toc330282628"/>
        <w:bookmarkEnd w:id="5723"/>
        <w:bookmarkEnd w:id="5724"/>
        <w:bookmarkEnd w:id="5725"/>
        <w:bookmarkEnd w:id="5726"/>
        <w:bookmarkEnd w:id="5727"/>
        <w:bookmarkEnd w:id="5728"/>
        <w:bookmarkEnd w:id="5729"/>
        <w:bookmarkEnd w:id="5730"/>
        <w:bookmarkEnd w:id="5731"/>
        <w:bookmarkEnd w:id="5732"/>
      </w:del>
    </w:p>
    <w:p w:rsidR="009D3738" w:rsidDel="0027626C" w:rsidRDefault="009D3738" w:rsidP="009D3738">
      <w:pPr>
        <w:rPr>
          <w:del w:id="5733" w:author="aaron.wiest" w:date="2012-05-03T14:12:00Z"/>
        </w:rPr>
      </w:pPr>
      <w:bookmarkStart w:id="5734" w:name="_Toc330231645"/>
      <w:bookmarkStart w:id="5735" w:name="_Toc330232019"/>
      <w:bookmarkStart w:id="5736" w:name="_Toc330232399"/>
      <w:bookmarkStart w:id="5737" w:name="_Toc330232772"/>
      <w:bookmarkStart w:id="5738" w:name="_Toc330233145"/>
      <w:bookmarkStart w:id="5739" w:name="_Toc330240217"/>
      <w:bookmarkStart w:id="5740" w:name="_Toc330240595"/>
      <w:bookmarkStart w:id="5741" w:name="_Toc330240978"/>
      <w:bookmarkStart w:id="5742" w:name="_Toc330241356"/>
      <w:bookmarkStart w:id="5743" w:name="_Toc330282629"/>
      <w:bookmarkEnd w:id="5734"/>
      <w:bookmarkEnd w:id="5735"/>
      <w:bookmarkEnd w:id="5736"/>
      <w:bookmarkEnd w:id="5737"/>
      <w:bookmarkEnd w:id="5738"/>
      <w:bookmarkEnd w:id="5739"/>
      <w:bookmarkEnd w:id="5740"/>
      <w:bookmarkEnd w:id="5741"/>
      <w:bookmarkEnd w:id="5742"/>
      <w:bookmarkEnd w:id="5743"/>
    </w:p>
    <w:p w:rsidR="009D3738" w:rsidDel="0027626C" w:rsidRDefault="009D3738" w:rsidP="009D3738">
      <w:pPr>
        <w:rPr>
          <w:del w:id="5744" w:author="aaron.wiest" w:date="2012-05-03T14:12:00Z"/>
        </w:rPr>
      </w:pPr>
      <w:del w:id="5745" w:author="aaron.wiest" w:date="2012-05-03T14:12:00Z">
        <w:r w:rsidDel="0027626C">
          <w:delText>B.</w:delText>
        </w:r>
        <w:r w:rsidDel="0027626C">
          <w:tab/>
          <w:delText xml:space="preserve">Method. </w:delText>
        </w:r>
        <w:bookmarkStart w:id="5746" w:name="_Toc330231646"/>
        <w:bookmarkStart w:id="5747" w:name="_Toc330232020"/>
        <w:bookmarkStart w:id="5748" w:name="_Toc330232400"/>
        <w:bookmarkStart w:id="5749" w:name="_Toc330232773"/>
        <w:bookmarkStart w:id="5750" w:name="_Toc330233146"/>
        <w:bookmarkStart w:id="5751" w:name="_Toc330240218"/>
        <w:bookmarkStart w:id="5752" w:name="_Toc330240596"/>
        <w:bookmarkStart w:id="5753" w:name="_Toc330240979"/>
        <w:bookmarkStart w:id="5754" w:name="_Toc330241357"/>
        <w:bookmarkStart w:id="5755" w:name="_Toc330282630"/>
        <w:bookmarkEnd w:id="5746"/>
        <w:bookmarkEnd w:id="5747"/>
        <w:bookmarkEnd w:id="5748"/>
        <w:bookmarkEnd w:id="5749"/>
        <w:bookmarkEnd w:id="5750"/>
        <w:bookmarkEnd w:id="5751"/>
        <w:bookmarkEnd w:id="5752"/>
        <w:bookmarkEnd w:id="5753"/>
        <w:bookmarkEnd w:id="5754"/>
        <w:bookmarkEnd w:id="5755"/>
      </w:del>
    </w:p>
    <w:p w:rsidR="009D3738" w:rsidDel="0027626C" w:rsidRDefault="009D3738" w:rsidP="009D3738">
      <w:pPr>
        <w:rPr>
          <w:del w:id="5756" w:author="aaron.wiest" w:date="2012-05-03T14:12:00Z"/>
        </w:rPr>
      </w:pPr>
      <w:del w:id="5757" w:author="aaron.wiest" w:date="2012-05-03T14:12:00Z">
        <w:r w:rsidDel="0027626C">
          <w:delText>The test specimens shall be immersed within + 1, -0 minutes in the solvent specified below. The solvents shall be maintained at 75 degrees F +/- 10 degrees F (24</w:delText>
        </w:r>
        <w:r w:rsidRPr="00ED3095" w:rsidDel="0027626C">
          <w:delText xml:space="preserve"> degrees C +/- 6 degrees C</w:delText>
        </w:r>
        <w:r w:rsidDel="0027626C">
          <w:delText xml:space="preserve">). At the end of the soaking period, the labels shall be removed from the solvent, and the labels shall be examined immediately to </w:delText>
        </w:r>
        <w:r w:rsidDel="0027626C">
          <w:lastRenderedPageBreak/>
          <w:delText>determine compliance.  If a test panel has not been specified, smooth plate glass panels approximately 3 inches by 9 inches (76mm by 229mm) in size will be used.</w:delText>
        </w:r>
        <w:bookmarkStart w:id="5758" w:name="_Toc330231647"/>
        <w:bookmarkStart w:id="5759" w:name="_Toc330232021"/>
        <w:bookmarkStart w:id="5760" w:name="_Toc330232401"/>
        <w:bookmarkStart w:id="5761" w:name="_Toc330232774"/>
        <w:bookmarkStart w:id="5762" w:name="_Toc330233147"/>
        <w:bookmarkStart w:id="5763" w:name="_Toc330240219"/>
        <w:bookmarkStart w:id="5764" w:name="_Toc330240597"/>
        <w:bookmarkStart w:id="5765" w:name="_Toc330240980"/>
        <w:bookmarkStart w:id="5766" w:name="_Toc330241358"/>
        <w:bookmarkStart w:id="5767" w:name="_Toc330282631"/>
        <w:bookmarkEnd w:id="5758"/>
        <w:bookmarkEnd w:id="5759"/>
        <w:bookmarkEnd w:id="5760"/>
        <w:bookmarkEnd w:id="5761"/>
        <w:bookmarkEnd w:id="5762"/>
        <w:bookmarkEnd w:id="5763"/>
        <w:bookmarkEnd w:id="5764"/>
        <w:bookmarkEnd w:id="5765"/>
        <w:bookmarkEnd w:id="5766"/>
        <w:bookmarkEnd w:id="5767"/>
      </w:del>
    </w:p>
    <w:p w:rsidR="009D3738" w:rsidDel="0027626C" w:rsidRDefault="009D3738" w:rsidP="009D3738">
      <w:pPr>
        <w:rPr>
          <w:del w:id="5768" w:author="aaron.wiest" w:date="2012-05-03T14:12:00Z"/>
        </w:rPr>
      </w:pPr>
      <w:bookmarkStart w:id="5769" w:name="_Toc330231648"/>
      <w:bookmarkStart w:id="5770" w:name="_Toc330232022"/>
      <w:bookmarkStart w:id="5771" w:name="_Toc330232402"/>
      <w:bookmarkStart w:id="5772" w:name="_Toc330232775"/>
      <w:bookmarkStart w:id="5773" w:name="_Toc330233148"/>
      <w:bookmarkStart w:id="5774" w:name="_Toc330240220"/>
      <w:bookmarkStart w:id="5775" w:name="_Toc330240598"/>
      <w:bookmarkStart w:id="5776" w:name="_Toc330240981"/>
      <w:bookmarkStart w:id="5777" w:name="_Toc330241359"/>
      <w:bookmarkStart w:id="5778" w:name="_Toc330282632"/>
      <w:bookmarkEnd w:id="5769"/>
      <w:bookmarkEnd w:id="5770"/>
      <w:bookmarkEnd w:id="5771"/>
      <w:bookmarkEnd w:id="5772"/>
      <w:bookmarkEnd w:id="5773"/>
      <w:bookmarkEnd w:id="5774"/>
      <w:bookmarkEnd w:id="5775"/>
      <w:bookmarkEnd w:id="5776"/>
      <w:bookmarkEnd w:id="5777"/>
      <w:bookmarkEnd w:id="5778"/>
    </w:p>
    <w:p w:rsidR="009D3738" w:rsidDel="0027626C" w:rsidRDefault="009D3738" w:rsidP="009D3738">
      <w:pPr>
        <w:rPr>
          <w:del w:id="5779" w:author="aaron.wiest" w:date="2012-05-03T14:12:00Z"/>
        </w:rPr>
      </w:pPr>
      <w:del w:id="5780" w:author="aaron.wiest" w:date="2012-05-03T14:12:00Z">
        <w:r w:rsidDel="0027626C">
          <w:delText>Solvents and immersion time shall be as follows</w:delText>
        </w:r>
        <w:bookmarkStart w:id="5781" w:name="_Toc330231649"/>
        <w:bookmarkStart w:id="5782" w:name="_Toc330232023"/>
        <w:bookmarkStart w:id="5783" w:name="_Toc330232403"/>
        <w:bookmarkStart w:id="5784" w:name="_Toc330232776"/>
        <w:bookmarkStart w:id="5785" w:name="_Toc330233149"/>
        <w:bookmarkStart w:id="5786" w:name="_Toc330240221"/>
        <w:bookmarkStart w:id="5787" w:name="_Toc330240599"/>
        <w:bookmarkStart w:id="5788" w:name="_Toc330240982"/>
        <w:bookmarkStart w:id="5789" w:name="_Toc330241360"/>
        <w:bookmarkStart w:id="5790" w:name="_Toc330282633"/>
        <w:bookmarkEnd w:id="5781"/>
        <w:bookmarkEnd w:id="5782"/>
        <w:bookmarkEnd w:id="5783"/>
        <w:bookmarkEnd w:id="5784"/>
        <w:bookmarkEnd w:id="5785"/>
        <w:bookmarkEnd w:id="5786"/>
        <w:bookmarkEnd w:id="5787"/>
        <w:bookmarkEnd w:id="5788"/>
        <w:bookmarkEnd w:id="5789"/>
        <w:bookmarkEnd w:id="5790"/>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3"/>
        <w:gridCol w:w="3163"/>
      </w:tblGrid>
      <w:tr w:rsidR="009D3738" w:rsidDel="0027626C">
        <w:trPr>
          <w:del w:id="5791" w:author="aaron.wiest" w:date="2012-05-03T14:12:00Z"/>
        </w:trPr>
        <w:tc>
          <w:tcPr>
            <w:tcW w:w="3163" w:type="dxa"/>
          </w:tcPr>
          <w:p w:rsidR="009D3738" w:rsidRPr="00FA0190" w:rsidDel="0027626C" w:rsidRDefault="009D3738" w:rsidP="009D3738">
            <w:pPr>
              <w:rPr>
                <w:del w:id="5792" w:author="aaron.wiest" w:date="2012-05-03T14:12:00Z"/>
                <w:b/>
              </w:rPr>
            </w:pPr>
            <w:del w:id="5793" w:author="aaron.wiest" w:date="2012-05-03T14:12:00Z">
              <w:r w:rsidRPr="00FA0190" w:rsidDel="0027626C">
                <w:rPr>
                  <w:b/>
                </w:rPr>
                <w:delText>Solvents</w:delText>
              </w:r>
              <w:bookmarkStart w:id="5794" w:name="_Toc330231650"/>
              <w:bookmarkStart w:id="5795" w:name="_Toc330232024"/>
              <w:bookmarkStart w:id="5796" w:name="_Toc330232404"/>
              <w:bookmarkStart w:id="5797" w:name="_Toc330232777"/>
              <w:bookmarkStart w:id="5798" w:name="_Toc330233150"/>
              <w:bookmarkStart w:id="5799" w:name="_Toc330240222"/>
              <w:bookmarkStart w:id="5800" w:name="_Toc330240600"/>
              <w:bookmarkStart w:id="5801" w:name="_Toc330240983"/>
              <w:bookmarkStart w:id="5802" w:name="_Toc330241361"/>
              <w:bookmarkStart w:id="5803" w:name="_Toc330282634"/>
              <w:bookmarkEnd w:id="5794"/>
              <w:bookmarkEnd w:id="5795"/>
              <w:bookmarkEnd w:id="5796"/>
              <w:bookmarkEnd w:id="5797"/>
              <w:bookmarkEnd w:id="5798"/>
              <w:bookmarkEnd w:id="5799"/>
              <w:bookmarkEnd w:id="5800"/>
              <w:bookmarkEnd w:id="5801"/>
              <w:bookmarkEnd w:id="5802"/>
              <w:bookmarkEnd w:id="5803"/>
            </w:del>
          </w:p>
        </w:tc>
        <w:tc>
          <w:tcPr>
            <w:tcW w:w="3163" w:type="dxa"/>
          </w:tcPr>
          <w:p w:rsidR="009D3738" w:rsidRPr="00FA0190" w:rsidDel="0027626C" w:rsidRDefault="009D3738" w:rsidP="009D3738">
            <w:pPr>
              <w:rPr>
                <w:del w:id="5804" w:author="aaron.wiest" w:date="2012-05-03T14:12:00Z"/>
                <w:b/>
              </w:rPr>
            </w:pPr>
            <w:del w:id="5805" w:author="aaron.wiest" w:date="2012-05-03T14:12:00Z">
              <w:r w:rsidRPr="00FA0190" w:rsidDel="0027626C">
                <w:rPr>
                  <w:b/>
                </w:rPr>
                <w:delText>Immersion Time</w:delText>
              </w:r>
              <w:bookmarkStart w:id="5806" w:name="_Toc330231651"/>
              <w:bookmarkStart w:id="5807" w:name="_Toc330232025"/>
              <w:bookmarkStart w:id="5808" w:name="_Toc330232405"/>
              <w:bookmarkStart w:id="5809" w:name="_Toc330232778"/>
              <w:bookmarkStart w:id="5810" w:name="_Toc330233151"/>
              <w:bookmarkStart w:id="5811" w:name="_Toc330240223"/>
              <w:bookmarkStart w:id="5812" w:name="_Toc330240601"/>
              <w:bookmarkStart w:id="5813" w:name="_Toc330240984"/>
              <w:bookmarkStart w:id="5814" w:name="_Toc330241362"/>
              <w:bookmarkStart w:id="5815" w:name="_Toc330282635"/>
              <w:bookmarkEnd w:id="5806"/>
              <w:bookmarkEnd w:id="5807"/>
              <w:bookmarkEnd w:id="5808"/>
              <w:bookmarkEnd w:id="5809"/>
              <w:bookmarkEnd w:id="5810"/>
              <w:bookmarkEnd w:id="5811"/>
              <w:bookmarkEnd w:id="5812"/>
              <w:bookmarkEnd w:id="5813"/>
              <w:bookmarkEnd w:id="5814"/>
              <w:bookmarkEnd w:id="5815"/>
            </w:del>
          </w:p>
        </w:tc>
        <w:bookmarkStart w:id="5816" w:name="_Toc330231652"/>
        <w:bookmarkStart w:id="5817" w:name="_Toc330232026"/>
        <w:bookmarkStart w:id="5818" w:name="_Toc330232406"/>
        <w:bookmarkStart w:id="5819" w:name="_Toc330232779"/>
        <w:bookmarkStart w:id="5820" w:name="_Toc330233152"/>
        <w:bookmarkStart w:id="5821" w:name="_Toc330240224"/>
        <w:bookmarkStart w:id="5822" w:name="_Toc330240602"/>
        <w:bookmarkStart w:id="5823" w:name="_Toc330240985"/>
        <w:bookmarkStart w:id="5824" w:name="_Toc330241363"/>
        <w:bookmarkStart w:id="5825" w:name="_Toc330282636"/>
        <w:bookmarkEnd w:id="5816"/>
        <w:bookmarkEnd w:id="5817"/>
        <w:bookmarkEnd w:id="5818"/>
        <w:bookmarkEnd w:id="5819"/>
        <w:bookmarkEnd w:id="5820"/>
        <w:bookmarkEnd w:id="5821"/>
        <w:bookmarkEnd w:id="5822"/>
        <w:bookmarkEnd w:id="5823"/>
        <w:bookmarkEnd w:id="5824"/>
        <w:bookmarkEnd w:id="5825"/>
      </w:tr>
      <w:tr w:rsidR="009D3738" w:rsidDel="0027626C">
        <w:trPr>
          <w:del w:id="5826" w:author="aaron.wiest" w:date="2012-05-03T14:12:00Z"/>
        </w:trPr>
        <w:tc>
          <w:tcPr>
            <w:tcW w:w="3163" w:type="dxa"/>
          </w:tcPr>
          <w:p w:rsidR="009D3738" w:rsidDel="0027626C" w:rsidRDefault="009D3738" w:rsidP="009D3738">
            <w:pPr>
              <w:rPr>
                <w:del w:id="5827" w:author="aaron.wiest" w:date="2012-05-03T14:12:00Z"/>
              </w:rPr>
            </w:pPr>
            <w:del w:id="5828" w:author="aaron.wiest" w:date="2012-05-03T14:12:00Z">
              <w:r w:rsidDel="0027626C">
                <w:delText>Kerosene</w:delText>
              </w:r>
              <w:bookmarkStart w:id="5829" w:name="_Toc330231653"/>
              <w:bookmarkStart w:id="5830" w:name="_Toc330232027"/>
              <w:bookmarkStart w:id="5831" w:name="_Toc330232407"/>
              <w:bookmarkStart w:id="5832" w:name="_Toc330232780"/>
              <w:bookmarkStart w:id="5833" w:name="_Toc330233153"/>
              <w:bookmarkStart w:id="5834" w:name="_Toc330240225"/>
              <w:bookmarkStart w:id="5835" w:name="_Toc330240603"/>
              <w:bookmarkStart w:id="5836" w:name="_Toc330240986"/>
              <w:bookmarkStart w:id="5837" w:name="_Toc330241364"/>
              <w:bookmarkStart w:id="5838" w:name="_Toc330282637"/>
              <w:bookmarkEnd w:id="5829"/>
              <w:bookmarkEnd w:id="5830"/>
              <w:bookmarkEnd w:id="5831"/>
              <w:bookmarkEnd w:id="5832"/>
              <w:bookmarkEnd w:id="5833"/>
              <w:bookmarkEnd w:id="5834"/>
              <w:bookmarkEnd w:id="5835"/>
              <w:bookmarkEnd w:id="5836"/>
              <w:bookmarkEnd w:id="5837"/>
              <w:bookmarkEnd w:id="5838"/>
            </w:del>
          </w:p>
        </w:tc>
        <w:tc>
          <w:tcPr>
            <w:tcW w:w="3163" w:type="dxa"/>
          </w:tcPr>
          <w:p w:rsidR="009D3738" w:rsidDel="0027626C" w:rsidRDefault="009D3738" w:rsidP="009D3738">
            <w:pPr>
              <w:rPr>
                <w:del w:id="5839" w:author="aaron.wiest" w:date="2012-05-03T14:12:00Z"/>
              </w:rPr>
            </w:pPr>
            <w:del w:id="5840" w:author="aaron.wiest" w:date="2012-05-03T14:12:00Z">
              <w:r w:rsidDel="0027626C">
                <w:delText>10 minutes</w:delText>
              </w:r>
              <w:bookmarkStart w:id="5841" w:name="_Toc330231654"/>
              <w:bookmarkStart w:id="5842" w:name="_Toc330232028"/>
              <w:bookmarkStart w:id="5843" w:name="_Toc330232408"/>
              <w:bookmarkStart w:id="5844" w:name="_Toc330232781"/>
              <w:bookmarkStart w:id="5845" w:name="_Toc330233154"/>
              <w:bookmarkStart w:id="5846" w:name="_Toc330240226"/>
              <w:bookmarkStart w:id="5847" w:name="_Toc330240604"/>
              <w:bookmarkStart w:id="5848" w:name="_Toc330240987"/>
              <w:bookmarkStart w:id="5849" w:name="_Toc330241365"/>
              <w:bookmarkStart w:id="5850" w:name="_Toc330282638"/>
              <w:bookmarkEnd w:id="5841"/>
              <w:bookmarkEnd w:id="5842"/>
              <w:bookmarkEnd w:id="5843"/>
              <w:bookmarkEnd w:id="5844"/>
              <w:bookmarkEnd w:id="5845"/>
              <w:bookmarkEnd w:id="5846"/>
              <w:bookmarkEnd w:id="5847"/>
              <w:bookmarkEnd w:id="5848"/>
              <w:bookmarkEnd w:id="5849"/>
              <w:bookmarkEnd w:id="5850"/>
            </w:del>
          </w:p>
          <w:p w:rsidR="009D3738" w:rsidDel="0027626C" w:rsidRDefault="009D3738" w:rsidP="009D3738">
            <w:pPr>
              <w:rPr>
                <w:del w:id="5851" w:author="aaron.wiest" w:date="2012-05-03T14:12:00Z"/>
              </w:rPr>
            </w:pPr>
            <w:bookmarkStart w:id="5852" w:name="_Toc330231655"/>
            <w:bookmarkStart w:id="5853" w:name="_Toc330232029"/>
            <w:bookmarkStart w:id="5854" w:name="_Toc330232409"/>
            <w:bookmarkStart w:id="5855" w:name="_Toc330232782"/>
            <w:bookmarkStart w:id="5856" w:name="_Toc330233155"/>
            <w:bookmarkStart w:id="5857" w:name="_Toc330240227"/>
            <w:bookmarkStart w:id="5858" w:name="_Toc330240605"/>
            <w:bookmarkStart w:id="5859" w:name="_Toc330240988"/>
            <w:bookmarkStart w:id="5860" w:name="_Toc330241366"/>
            <w:bookmarkStart w:id="5861" w:name="_Toc330282639"/>
            <w:bookmarkEnd w:id="5852"/>
            <w:bookmarkEnd w:id="5853"/>
            <w:bookmarkEnd w:id="5854"/>
            <w:bookmarkEnd w:id="5855"/>
            <w:bookmarkEnd w:id="5856"/>
            <w:bookmarkEnd w:id="5857"/>
            <w:bookmarkEnd w:id="5858"/>
            <w:bookmarkEnd w:id="5859"/>
            <w:bookmarkEnd w:id="5860"/>
            <w:bookmarkEnd w:id="5861"/>
          </w:p>
        </w:tc>
        <w:bookmarkStart w:id="5862" w:name="_Toc330231656"/>
        <w:bookmarkStart w:id="5863" w:name="_Toc330232030"/>
        <w:bookmarkStart w:id="5864" w:name="_Toc330232410"/>
        <w:bookmarkStart w:id="5865" w:name="_Toc330232783"/>
        <w:bookmarkStart w:id="5866" w:name="_Toc330233156"/>
        <w:bookmarkStart w:id="5867" w:name="_Toc330240228"/>
        <w:bookmarkStart w:id="5868" w:name="_Toc330240606"/>
        <w:bookmarkStart w:id="5869" w:name="_Toc330240989"/>
        <w:bookmarkStart w:id="5870" w:name="_Toc330241367"/>
        <w:bookmarkStart w:id="5871" w:name="_Toc330282640"/>
        <w:bookmarkEnd w:id="5862"/>
        <w:bookmarkEnd w:id="5863"/>
        <w:bookmarkEnd w:id="5864"/>
        <w:bookmarkEnd w:id="5865"/>
        <w:bookmarkEnd w:id="5866"/>
        <w:bookmarkEnd w:id="5867"/>
        <w:bookmarkEnd w:id="5868"/>
        <w:bookmarkEnd w:id="5869"/>
        <w:bookmarkEnd w:id="5870"/>
        <w:bookmarkEnd w:id="5871"/>
      </w:tr>
      <w:tr w:rsidR="009D3738" w:rsidDel="0027626C">
        <w:trPr>
          <w:del w:id="5872" w:author="aaron.wiest" w:date="2012-05-03T14:12:00Z"/>
        </w:trPr>
        <w:tc>
          <w:tcPr>
            <w:tcW w:w="3163" w:type="dxa"/>
          </w:tcPr>
          <w:p w:rsidR="009D3738" w:rsidDel="0027626C" w:rsidRDefault="009D3738" w:rsidP="009D3738">
            <w:pPr>
              <w:rPr>
                <w:del w:id="5873" w:author="aaron.wiest" w:date="2012-05-03T14:12:00Z"/>
              </w:rPr>
            </w:pPr>
            <w:del w:id="5874" w:author="aaron.wiest" w:date="2012-05-03T14:12:00Z">
              <w:r w:rsidDel="0027626C">
                <w:delText>Turpentine</w:delText>
              </w:r>
              <w:bookmarkStart w:id="5875" w:name="_Toc330231657"/>
              <w:bookmarkStart w:id="5876" w:name="_Toc330232031"/>
              <w:bookmarkStart w:id="5877" w:name="_Toc330232411"/>
              <w:bookmarkStart w:id="5878" w:name="_Toc330232784"/>
              <w:bookmarkStart w:id="5879" w:name="_Toc330233157"/>
              <w:bookmarkStart w:id="5880" w:name="_Toc330240229"/>
              <w:bookmarkStart w:id="5881" w:name="_Toc330240607"/>
              <w:bookmarkStart w:id="5882" w:name="_Toc330240990"/>
              <w:bookmarkStart w:id="5883" w:name="_Toc330241368"/>
              <w:bookmarkStart w:id="5884" w:name="_Toc330282641"/>
              <w:bookmarkEnd w:id="5875"/>
              <w:bookmarkEnd w:id="5876"/>
              <w:bookmarkEnd w:id="5877"/>
              <w:bookmarkEnd w:id="5878"/>
              <w:bookmarkEnd w:id="5879"/>
              <w:bookmarkEnd w:id="5880"/>
              <w:bookmarkEnd w:id="5881"/>
              <w:bookmarkEnd w:id="5882"/>
              <w:bookmarkEnd w:id="5883"/>
              <w:bookmarkEnd w:id="5884"/>
            </w:del>
          </w:p>
        </w:tc>
        <w:tc>
          <w:tcPr>
            <w:tcW w:w="3163" w:type="dxa"/>
          </w:tcPr>
          <w:p w:rsidR="009D3738" w:rsidDel="0027626C" w:rsidRDefault="009D3738" w:rsidP="009D3738">
            <w:pPr>
              <w:rPr>
                <w:del w:id="5885" w:author="aaron.wiest" w:date="2012-05-03T14:12:00Z"/>
              </w:rPr>
            </w:pPr>
            <w:del w:id="5886" w:author="aaron.wiest" w:date="2012-05-03T14:12:00Z">
              <w:r w:rsidDel="0027626C">
                <w:delText>10 minutes</w:delText>
              </w:r>
              <w:bookmarkStart w:id="5887" w:name="_Toc330231658"/>
              <w:bookmarkStart w:id="5888" w:name="_Toc330232032"/>
              <w:bookmarkStart w:id="5889" w:name="_Toc330232412"/>
              <w:bookmarkStart w:id="5890" w:name="_Toc330232785"/>
              <w:bookmarkStart w:id="5891" w:name="_Toc330233158"/>
              <w:bookmarkStart w:id="5892" w:name="_Toc330240230"/>
              <w:bookmarkStart w:id="5893" w:name="_Toc330240608"/>
              <w:bookmarkStart w:id="5894" w:name="_Toc330240991"/>
              <w:bookmarkStart w:id="5895" w:name="_Toc330241369"/>
              <w:bookmarkStart w:id="5896" w:name="_Toc330282642"/>
              <w:bookmarkEnd w:id="5887"/>
              <w:bookmarkEnd w:id="5888"/>
              <w:bookmarkEnd w:id="5889"/>
              <w:bookmarkEnd w:id="5890"/>
              <w:bookmarkEnd w:id="5891"/>
              <w:bookmarkEnd w:id="5892"/>
              <w:bookmarkEnd w:id="5893"/>
              <w:bookmarkEnd w:id="5894"/>
              <w:bookmarkEnd w:id="5895"/>
              <w:bookmarkEnd w:id="5896"/>
            </w:del>
          </w:p>
        </w:tc>
        <w:bookmarkStart w:id="5897" w:name="_Toc330231659"/>
        <w:bookmarkStart w:id="5898" w:name="_Toc330232033"/>
        <w:bookmarkStart w:id="5899" w:name="_Toc330232413"/>
        <w:bookmarkStart w:id="5900" w:name="_Toc330232786"/>
        <w:bookmarkStart w:id="5901" w:name="_Toc330233159"/>
        <w:bookmarkStart w:id="5902" w:name="_Toc330240231"/>
        <w:bookmarkStart w:id="5903" w:name="_Toc330240609"/>
        <w:bookmarkStart w:id="5904" w:name="_Toc330240992"/>
        <w:bookmarkStart w:id="5905" w:name="_Toc330241370"/>
        <w:bookmarkStart w:id="5906" w:name="_Toc330282643"/>
        <w:bookmarkEnd w:id="5897"/>
        <w:bookmarkEnd w:id="5898"/>
        <w:bookmarkEnd w:id="5899"/>
        <w:bookmarkEnd w:id="5900"/>
        <w:bookmarkEnd w:id="5901"/>
        <w:bookmarkEnd w:id="5902"/>
        <w:bookmarkEnd w:id="5903"/>
        <w:bookmarkEnd w:id="5904"/>
        <w:bookmarkEnd w:id="5905"/>
        <w:bookmarkEnd w:id="5906"/>
      </w:tr>
      <w:tr w:rsidR="009D3738" w:rsidDel="0027626C">
        <w:trPr>
          <w:del w:id="5907" w:author="aaron.wiest" w:date="2012-05-03T14:12:00Z"/>
        </w:trPr>
        <w:tc>
          <w:tcPr>
            <w:tcW w:w="3163" w:type="dxa"/>
          </w:tcPr>
          <w:p w:rsidR="009D3738" w:rsidDel="0027626C" w:rsidRDefault="009D3738" w:rsidP="009D3738">
            <w:pPr>
              <w:rPr>
                <w:del w:id="5908" w:author="aaron.wiest" w:date="2012-05-03T14:12:00Z"/>
              </w:rPr>
            </w:pPr>
            <w:del w:id="5909" w:author="aaron.wiest" w:date="2012-05-03T14:12:00Z">
              <w:r w:rsidDel="0027626C">
                <w:delText>Tuluol</w:delText>
              </w:r>
              <w:bookmarkStart w:id="5910" w:name="_Toc330231660"/>
              <w:bookmarkStart w:id="5911" w:name="_Toc330232034"/>
              <w:bookmarkStart w:id="5912" w:name="_Toc330232414"/>
              <w:bookmarkStart w:id="5913" w:name="_Toc330232787"/>
              <w:bookmarkStart w:id="5914" w:name="_Toc330233160"/>
              <w:bookmarkStart w:id="5915" w:name="_Toc330240232"/>
              <w:bookmarkStart w:id="5916" w:name="_Toc330240610"/>
              <w:bookmarkStart w:id="5917" w:name="_Toc330240993"/>
              <w:bookmarkStart w:id="5918" w:name="_Toc330241371"/>
              <w:bookmarkStart w:id="5919" w:name="_Toc330282644"/>
              <w:bookmarkEnd w:id="5910"/>
              <w:bookmarkEnd w:id="5911"/>
              <w:bookmarkEnd w:id="5912"/>
              <w:bookmarkEnd w:id="5913"/>
              <w:bookmarkEnd w:id="5914"/>
              <w:bookmarkEnd w:id="5915"/>
              <w:bookmarkEnd w:id="5916"/>
              <w:bookmarkEnd w:id="5917"/>
              <w:bookmarkEnd w:id="5918"/>
              <w:bookmarkEnd w:id="5919"/>
            </w:del>
          </w:p>
        </w:tc>
        <w:tc>
          <w:tcPr>
            <w:tcW w:w="3163" w:type="dxa"/>
          </w:tcPr>
          <w:p w:rsidR="009D3738" w:rsidDel="0027626C" w:rsidRDefault="009D3738" w:rsidP="009D3738">
            <w:pPr>
              <w:rPr>
                <w:del w:id="5920" w:author="aaron.wiest" w:date="2012-05-03T14:12:00Z"/>
              </w:rPr>
            </w:pPr>
            <w:del w:id="5921" w:author="aaron.wiest" w:date="2012-05-03T14:12:00Z">
              <w:r w:rsidDel="0027626C">
                <w:delText>1 minute</w:delText>
              </w:r>
              <w:bookmarkStart w:id="5922" w:name="_Toc330231661"/>
              <w:bookmarkStart w:id="5923" w:name="_Toc330232035"/>
              <w:bookmarkStart w:id="5924" w:name="_Toc330232415"/>
              <w:bookmarkStart w:id="5925" w:name="_Toc330232788"/>
              <w:bookmarkStart w:id="5926" w:name="_Toc330233161"/>
              <w:bookmarkStart w:id="5927" w:name="_Toc330240233"/>
              <w:bookmarkStart w:id="5928" w:name="_Toc330240611"/>
              <w:bookmarkStart w:id="5929" w:name="_Toc330240994"/>
              <w:bookmarkStart w:id="5930" w:name="_Toc330241372"/>
              <w:bookmarkStart w:id="5931" w:name="_Toc330282645"/>
              <w:bookmarkEnd w:id="5922"/>
              <w:bookmarkEnd w:id="5923"/>
              <w:bookmarkEnd w:id="5924"/>
              <w:bookmarkEnd w:id="5925"/>
              <w:bookmarkEnd w:id="5926"/>
              <w:bookmarkEnd w:id="5927"/>
              <w:bookmarkEnd w:id="5928"/>
              <w:bookmarkEnd w:id="5929"/>
              <w:bookmarkEnd w:id="5930"/>
              <w:bookmarkEnd w:id="5931"/>
            </w:del>
          </w:p>
        </w:tc>
        <w:bookmarkStart w:id="5932" w:name="_Toc330231662"/>
        <w:bookmarkStart w:id="5933" w:name="_Toc330232036"/>
        <w:bookmarkStart w:id="5934" w:name="_Toc330232416"/>
        <w:bookmarkStart w:id="5935" w:name="_Toc330232789"/>
        <w:bookmarkStart w:id="5936" w:name="_Toc330233162"/>
        <w:bookmarkStart w:id="5937" w:name="_Toc330240234"/>
        <w:bookmarkStart w:id="5938" w:name="_Toc330240612"/>
        <w:bookmarkStart w:id="5939" w:name="_Toc330240995"/>
        <w:bookmarkStart w:id="5940" w:name="_Toc330241373"/>
        <w:bookmarkStart w:id="5941" w:name="_Toc330282646"/>
        <w:bookmarkEnd w:id="5932"/>
        <w:bookmarkEnd w:id="5933"/>
        <w:bookmarkEnd w:id="5934"/>
        <w:bookmarkEnd w:id="5935"/>
        <w:bookmarkEnd w:id="5936"/>
        <w:bookmarkEnd w:id="5937"/>
        <w:bookmarkEnd w:id="5938"/>
        <w:bookmarkEnd w:id="5939"/>
        <w:bookmarkEnd w:id="5940"/>
        <w:bookmarkEnd w:id="5941"/>
      </w:tr>
      <w:tr w:rsidR="009D3738" w:rsidDel="0027626C">
        <w:trPr>
          <w:del w:id="5942" w:author="aaron.wiest" w:date="2012-05-03T14:12:00Z"/>
        </w:trPr>
        <w:tc>
          <w:tcPr>
            <w:tcW w:w="3163" w:type="dxa"/>
          </w:tcPr>
          <w:p w:rsidR="009D3738" w:rsidDel="0027626C" w:rsidRDefault="009D3738" w:rsidP="009D3738">
            <w:pPr>
              <w:rPr>
                <w:del w:id="5943" w:author="aaron.wiest" w:date="2012-05-03T14:12:00Z"/>
              </w:rPr>
            </w:pPr>
            <w:del w:id="5944" w:author="aaron.wiest" w:date="2012-05-03T14:12:00Z">
              <w:r w:rsidDel="0027626C">
                <w:delText>Zylol</w:delText>
              </w:r>
              <w:bookmarkStart w:id="5945" w:name="_Toc330231663"/>
              <w:bookmarkStart w:id="5946" w:name="_Toc330232037"/>
              <w:bookmarkStart w:id="5947" w:name="_Toc330232417"/>
              <w:bookmarkStart w:id="5948" w:name="_Toc330232790"/>
              <w:bookmarkStart w:id="5949" w:name="_Toc330233163"/>
              <w:bookmarkStart w:id="5950" w:name="_Toc330240235"/>
              <w:bookmarkStart w:id="5951" w:name="_Toc330240613"/>
              <w:bookmarkStart w:id="5952" w:name="_Toc330240996"/>
              <w:bookmarkStart w:id="5953" w:name="_Toc330241374"/>
              <w:bookmarkStart w:id="5954" w:name="_Toc330282647"/>
              <w:bookmarkEnd w:id="5945"/>
              <w:bookmarkEnd w:id="5946"/>
              <w:bookmarkEnd w:id="5947"/>
              <w:bookmarkEnd w:id="5948"/>
              <w:bookmarkEnd w:id="5949"/>
              <w:bookmarkEnd w:id="5950"/>
              <w:bookmarkEnd w:id="5951"/>
              <w:bookmarkEnd w:id="5952"/>
              <w:bookmarkEnd w:id="5953"/>
              <w:bookmarkEnd w:id="5954"/>
            </w:del>
          </w:p>
        </w:tc>
        <w:tc>
          <w:tcPr>
            <w:tcW w:w="3163" w:type="dxa"/>
          </w:tcPr>
          <w:p w:rsidR="009D3738" w:rsidDel="0027626C" w:rsidRDefault="009D3738" w:rsidP="009D3738">
            <w:pPr>
              <w:rPr>
                <w:del w:id="5955" w:author="aaron.wiest" w:date="2012-05-03T14:12:00Z"/>
              </w:rPr>
            </w:pPr>
            <w:del w:id="5956" w:author="aaron.wiest" w:date="2012-05-03T14:12:00Z">
              <w:r w:rsidDel="0027626C">
                <w:delText>1 minute</w:delText>
              </w:r>
              <w:bookmarkStart w:id="5957" w:name="_Toc330231664"/>
              <w:bookmarkStart w:id="5958" w:name="_Toc330232038"/>
              <w:bookmarkStart w:id="5959" w:name="_Toc330232418"/>
              <w:bookmarkStart w:id="5960" w:name="_Toc330232791"/>
              <w:bookmarkStart w:id="5961" w:name="_Toc330233164"/>
              <w:bookmarkStart w:id="5962" w:name="_Toc330240236"/>
              <w:bookmarkStart w:id="5963" w:name="_Toc330240614"/>
              <w:bookmarkStart w:id="5964" w:name="_Toc330240997"/>
              <w:bookmarkStart w:id="5965" w:name="_Toc330241375"/>
              <w:bookmarkStart w:id="5966" w:name="_Toc330282648"/>
              <w:bookmarkEnd w:id="5957"/>
              <w:bookmarkEnd w:id="5958"/>
              <w:bookmarkEnd w:id="5959"/>
              <w:bookmarkEnd w:id="5960"/>
              <w:bookmarkEnd w:id="5961"/>
              <w:bookmarkEnd w:id="5962"/>
              <w:bookmarkEnd w:id="5963"/>
              <w:bookmarkEnd w:id="5964"/>
              <w:bookmarkEnd w:id="5965"/>
              <w:bookmarkEnd w:id="5966"/>
            </w:del>
          </w:p>
        </w:tc>
        <w:bookmarkStart w:id="5967" w:name="_Toc330231665"/>
        <w:bookmarkStart w:id="5968" w:name="_Toc330232039"/>
        <w:bookmarkStart w:id="5969" w:name="_Toc330232419"/>
        <w:bookmarkStart w:id="5970" w:name="_Toc330232792"/>
        <w:bookmarkStart w:id="5971" w:name="_Toc330233165"/>
        <w:bookmarkStart w:id="5972" w:name="_Toc330240237"/>
        <w:bookmarkStart w:id="5973" w:name="_Toc330240615"/>
        <w:bookmarkStart w:id="5974" w:name="_Toc330240998"/>
        <w:bookmarkStart w:id="5975" w:name="_Toc330241376"/>
        <w:bookmarkStart w:id="5976" w:name="_Toc330282649"/>
        <w:bookmarkEnd w:id="5967"/>
        <w:bookmarkEnd w:id="5968"/>
        <w:bookmarkEnd w:id="5969"/>
        <w:bookmarkEnd w:id="5970"/>
        <w:bookmarkEnd w:id="5971"/>
        <w:bookmarkEnd w:id="5972"/>
        <w:bookmarkEnd w:id="5973"/>
        <w:bookmarkEnd w:id="5974"/>
        <w:bookmarkEnd w:id="5975"/>
        <w:bookmarkEnd w:id="5976"/>
      </w:tr>
      <w:tr w:rsidR="009D3738" w:rsidDel="0027626C">
        <w:trPr>
          <w:del w:id="5977" w:author="aaron.wiest" w:date="2012-05-03T14:12:00Z"/>
        </w:trPr>
        <w:tc>
          <w:tcPr>
            <w:tcW w:w="3163" w:type="dxa"/>
          </w:tcPr>
          <w:p w:rsidR="009D3738" w:rsidDel="0027626C" w:rsidRDefault="009D3738" w:rsidP="009D3738">
            <w:pPr>
              <w:rPr>
                <w:del w:id="5978" w:author="aaron.wiest" w:date="2012-05-03T14:12:00Z"/>
              </w:rPr>
            </w:pPr>
            <w:del w:id="5979" w:author="aaron.wiest" w:date="2012-05-03T14:12:00Z">
              <w:r w:rsidDel="0027626C">
                <w:delText>Methyl Alcohol</w:delText>
              </w:r>
              <w:bookmarkStart w:id="5980" w:name="_Toc330231666"/>
              <w:bookmarkStart w:id="5981" w:name="_Toc330232040"/>
              <w:bookmarkStart w:id="5982" w:name="_Toc330232420"/>
              <w:bookmarkStart w:id="5983" w:name="_Toc330232793"/>
              <w:bookmarkStart w:id="5984" w:name="_Toc330233166"/>
              <w:bookmarkStart w:id="5985" w:name="_Toc330240238"/>
              <w:bookmarkStart w:id="5986" w:name="_Toc330240616"/>
              <w:bookmarkStart w:id="5987" w:name="_Toc330240999"/>
              <w:bookmarkStart w:id="5988" w:name="_Toc330241377"/>
              <w:bookmarkStart w:id="5989" w:name="_Toc330282650"/>
              <w:bookmarkEnd w:id="5980"/>
              <w:bookmarkEnd w:id="5981"/>
              <w:bookmarkEnd w:id="5982"/>
              <w:bookmarkEnd w:id="5983"/>
              <w:bookmarkEnd w:id="5984"/>
              <w:bookmarkEnd w:id="5985"/>
              <w:bookmarkEnd w:id="5986"/>
              <w:bookmarkEnd w:id="5987"/>
              <w:bookmarkEnd w:id="5988"/>
              <w:bookmarkEnd w:id="5989"/>
            </w:del>
          </w:p>
        </w:tc>
        <w:tc>
          <w:tcPr>
            <w:tcW w:w="3163" w:type="dxa"/>
          </w:tcPr>
          <w:p w:rsidR="009D3738" w:rsidDel="0027626C" w:rsidRDefault="009D3738" w:rsidP="009D3738">
            <w:pPr>
              <w:rPr>
                <w:del w:id="5990" w:author="aaron.wiest" w:date="2012-05-03T14:12:00Z"/>
              </w:rPr>
            </w:pPr>
            <w:del w:id="5991" w:author="aaron.wiest" w:date="2012-05-03T14:12:00Z">
              <w:r w:rsidDel="0027626C">
                <w:delText>1 minute</w:delText>
              </w:r>
              <w:bookmarkStart w:id="5992" w:name="_Toc330231667"/>
              <w:bookmarkStart w:id="5993" w:name="_Toc330232041"/>
              <w:bookmarkStart w:id="5994" w:name="_Toc330232421"/>
              <w:bookmarkStart w:id="5995" w:name="_Toc330232794"/>
              <w:bookmarkStart w:id="5996" w:name="_Toc330233167"/>
              <w:bookmarkStart w:id="5997" w:name="_Toc330240239"/>
              <w:bookmarkStart w:id="5998" w:name="_Toc330240617"/>
              <w:bookmarkStart w:id="5999" w:name="_Toc330241000"/>
              <w:bookmarkStart w:id="6000" w:name="_Toc330241378"/>
              <w:bookmarkStart w:id="6001" w:name="_Toc330282651"/>
              <w:bookmarkEnd w:id="5992"/>
              <w:bookmarkEnd w:id="5993"/>
              <w:bookmarkEnd w:id="5994"/>
              <w:bookmarkEnd w:id="5995"/>
              <w:bookmarkEnd w:id="5996"/>
              <w:bookmarkEnd w:id="5997"/>
              <w:bookmarkEnd w:id="5998"/>
              <w:bookmarkEnd w:id="5999"/>
              <w:bookmarkEnd w:id="6000"/>
              <w:bookmarkEnd w:id="6001"/>
            </w:del>
          </w:p>
        </w:tc>
        <w:bookmarkStart w:id="6002" w:name="_Toc330231668"/>
        <w:bookmarkStart w:id="6003" w:name="_Toc330232042"/>
        <w:bookmarkStart w:id="6004" w:name="_Toc330232422"/>
        <w:bookmarkStart w:id="6005" w:name="_Toc330232795"/>
        <w:bookmarkStart w:id="6006" w:name="_Toc330233168"/>
        <w:bookmarkStart w:id="6007" w:name="_Toc330240240"/>
        <w:bookmarkStart w:id="6008" w:name="_Toc330240618"/>
        <w:bookmarkStart w:id="6009" w:name="_Toc330241001"/>
        <w:bookmarkStart w:id="6010" w:name="_Toc330241379"/>
        <w:bookmarkStart w:id="6011" w:name="_Toc330282652"/>
        <w:bookmarkEnd w:id="6002"/>
        <w:bookmarkEnd w:id="6003"/>
        <w:bookmarkEnd w:id="6004"/>
        <w:bookmarkEnd w:id="6005"/>
        <w:bookmarkEnd w:id="6006"/>
        <w:bookmarkEnd w:id="6007"/>
        <w:bookmarkEnd w:id="6008"/>
        <w:bookmarkEnd w:id="6009"/>
        <w:bookmarkEnd w:id="6010"/>
        <w:bookmarkEnd w:id="6011"/>
      </w:tr>
    </w:tbl>
    <w:p w:rsidR="009D3738" w:rsidDel="0027626C" w:rsidRDefault="009D3738" w:rsidP="009D3738">
      <w:pPr>
        <w:rPr>
          <w:del w:id="6012" w:author="aaron.wiest" w:date="2012-05-03T14:12:00Z"/>
        </w:rPr>
      </w:pPr>
      <w:bookmarkStart w:id="6013" w:name="_Toc330231669"/>
      <w:bookmarkStart w:id="6014" w:name="_Toc330232043"/>
      <w:bookmarkStart w:id="6015" w:name="_Toc330232423"/>
      <w:bookmarkStart w:id="6016" w:name="_Toc330232796"/>
      <w:bookmarkStart w:id="6017" w:name="_Toc330233169"/>
      <w:bookmarkStart w:id="6018" w:name="_Toc330240241"/>
      <w:bookmarkStart w:id="6019" w:name="_Toc330240619"/>
      <w:bookmarkStart w:id="6020" w:name="_Toc330241002"/>
      <w:bookmarkStart w:id="6021" w:name="_Toc330241380"/>
      <w:bookmarkStart w:id="6022" w:name="_Toc330282653"/>
      <w:bookmarkEnd w:id="6013"/>
      <w:bookmarkEnd w:id="6014"/>
      <w:bookmarkEnd w:id="6015"/>
      <w:bookmarkEnd w:id="6016"/>
      <w:bookmarkEnd w:id="6017"/>
      <w:bookmarkEnd w:id="6018"/>
      <w:bookmarkEnd w:id="6019"/>
      <w:bookmarkEnd w:id="6020"/>
      <w:bookmarkEnd w:id="6021"/>
      <w:bookmarkEnd w:id="6022"/>
    </w:p>
    <w:p w:rsidR="009D3738" w:rsidDel="0027626C" w:rsidRDefault="009D3738" w:rsidP="009D3738">
      <w:pPr>
        <w:rPr>
          <w:del w:id="6023" w:author="aaron.wiest" w:date="2012-05-03T14:12:00Z"/>
        </w:rPr>
      </w:pPr>
      <w:del w:id="6024" w:author="aaron.wiest" w:date="2012-05-03T14:12:00Z">
        <w:r w:rsidDel="0027626C">
          <w:delText xml:space="preserve">        </w:delText>
        </w:r>
        <w:r w:rsidDel="0027626C">
          <w:tab/>
        </w:r>
        <w:r w:rsidDel="0027626C">
          <w:tab/>
        </w:r>
        <w:r w:rsidDel="0027626C">
          <w:tab/>
        </w:r>
        <w:r w:rsidDel="0027626C">
          <w:tab/>
        </w:r>
        <w:bookmarkStart w:id="6025" w:name="_Toc330231670"/>
        <w:bookmarkStart w:id="6026" w:name="_Toc330232044"/>
        <w:bookmarkStart w:id="6027" w:name="_Toc330232424"/>
        <w:bookmarkStart w:id="6028" w:name="_Toc330232797"/>
        <w:bookmarkStart w:id="6029" w:name="_Toc330233170"/>
        <w:bookmarkStart w:id="6030" w:name="_Toc330240242"/>
        <w:bookmarkStart w:id="6031" w:name="_Toc330240620"/>
        <w:bookmarkStart w:id="6032" w:name="_Toc330241003"/>
        <w:bookmarkStart w:id="6033" w:name="_Toc330241381"/>
        <w:bookmarkStart w:id="6034" w:name="_Toc330282654"/>
        <w:bookmarkEnd w:id="6025"/>
        <w:bookmarkEnd w:id="6026"/>
        <w:bookmarkEnd w:id="6027"/>
        <w:bookmarkEnd w:id="6028"/>
        <w:bookmarkEnd w:id="6029"/>
        <w:bookmarkEnd w:id="6030"/>
        <w:bookmarkEnd w:id="6031"/>
        <w:bookmarkEnd w:id="6032"/>
        <w:bookmarkEnd w:id="6033"/>
        <w:bookmarkEnd w:id="6034"/>
      </w:del>
    </w:p>
    <w:p w:rsidR="009D3738" w:rsidDel="0027626C" w:rsidRDefault="009D3738" w:rsidP="009D3738">
      <w:pPr>
        <w:rPr>
          <w:del w:id="6035" w:author="aaron.wiest" w:date="2012-05-03T14:12:00Z"/>
        </w:rPr>
      </w:pPr>
      <w:del w:id="6036" w:author="aaron.wiest" w:date="2012-05-03T14:12:00Z">
        <w:r w:rsidDel="0027626C">
          <w:delText xml:space="preserve">        </w:delText>
        </w:r>
        <w:r w:rsidDel="0027626C">
          <w:tab/>
        </w:r>
        <w:r w:rsidDel="0027626C">
          <w:tab/>
        </w:r>
        <w:r w:rsidDel="0027626C">
          <w:tab/>
        </w:r>
        <w:r w:rsidDel="0027626C">
          <w:tab/>
        </w:r>
        <w:bookmarkStart w:id="6037" w:name="_Toc330231671"/>
        <w:bookmarkStart w:id="6038" w:name="_Toc330232045"/>
        <w:bookmarkStart w:id="6039" w:name="_Toc330232425"/>
        <w:bookmarkStart w:id="6040" w:name="_Toc330232798"/>
        <w:bookmarkStart w:id="6041" w:name="_Toc330233171"/>
        <w:bookmarkStart w:id="6042" w:name="_Toc330240243"/>
        <w:bookmarkStart w:id="6043" w:name="_Toc330240621"/>
        <w:bookmarkStart w:id="6044" w:name="_Toc330241004"/>
        <w:bookmarkStart w:id="6045" w:name="_Toc330241382"/>
        <w:bookmarkStart w:id="6046" w:name="_Toc330282655"/>
        <w:bookmarkEnd w:id="6037"/>
        <w:bookmarkEnd w:id="6038"/>
        <w:bookmarkEnd w:id="6039"/>
        <w:bookmarkEnd w:id="6040"/>
        <w:bookmarkEnd w:id="6041"/>
        <w:bookmarkEnd w:id="6042"/>
        <w:bookmarkEnd w:id="6043"/>
        <w:bookmarkEnd w:id="6044"/>
        <w:bookmarkEnd w:id="6045"/>
        <w:bookmarkEnd w:id="6046"/>
      </w:del>
    </w:p>
    <w:p w:rsidR="009D3738" w:rsidDel="0027626C" w:rsidRDefault="009D3738" w:rsidP="009D3738">
      <w:pPr>
        <w:rPr>
          <w:del w:id="6047" w:author="aaron.wiest" w:date="2012-05-03T14:12:00Z"/>
        </w:rPr>
      </w:pPr>
      <w:del w:id="6048" w:author="aaron.wiest" w:date="2012-05-03T14:12:00Z">
        <w:r w:rsidDel="0027626C">
          <w:delText xml:space="preserve">       </w:delText>
        </w:r>
        <w:r w:rsidDel="0027626C">
          <w:tab/>
        </w:r>
        <w:r w:rsidDel="0027626C">
          <w:tab/>
        </w:r>
        <w:r w:rsidDel="0027626C">
          <w:tab/>
        </w:r>
        <w:r w:rsidDel="0027626C">
          <w:tab/>
        </w:r>
        <w:bookmarkStart w:id="6049" w:name="_Toc330231672"/>
        <w:bookmarkStart w:id="6050" w:name="_Toc330232046"/>
        <w:bookmarkStart w:id="6051" w:name="_Toc330232426"/>
        <w:bookmarkStart w:id="6052" w:name="_Toc330232799"/>
        <w:bookmarkStart w:id="6053" w:name="_Toc330233172"/>
        <w:bookmarkStart w:id="6054" w:name="_Toc330240244"/>
        <w:bookmarkStart w:id="6055" w:name="_Toc330240622"/>
        <w:bookmarkStart w:id="6056" w:name="_Toc330241005"/>
        <w:bookmarkStart w:id="6057" w:name="_Toc330241383"/>
        <w:bookmarkStart w:id="6058" w:name="_Toc330282656"/>
        <w:bookmarkEnd w:id="6049"/>
        <w:bookmarkEnd w:id="6050"/>
        <w:bookmarkEnd w:id="6051"/>
        <w:bookmarkEnd w:id="6052"/>
        <w:bookmarkEnd w:id="6053"/>
        <w:bookmarkEnd w:id="6054"/>
        <w:bookmarkEnd w:id="6055"/>
        <w:bookmarkEnd w:id="6056"/>
        <w:bookmarkEnd w:id="6057"/>
        <w:bookmarkEnd w:id="6058"/>
      </w:del>
    </w:p>
    <w:p w:rsidR="009D3738" w:rsidDel="0027626C" w:rsidRDefault="009D3738" w:rsidP="009D3738">
      <w:pPr>
        <w:rPr>
          <w:del w:id="6059" w:author="aaron.wiest" w:date="2012-05-03T14:12:00Z"/>
        </w:rPr>
      </w:pPr>
      <w:del w:id="6060" w:author="aaron.wiest" w:date="2012-05-03T14:12:00Z">
        <w:r w:rsidDel="0027626C">
          <w:delText xml:space="preserve">       </w:delText>
        </w:r>
        <w:r w:rsidDel="0027626C">
          <w:tab/>
        </w:r>
        <w:r w:rsidDel="0027626C">
          <w:tab/>
        </w:r>
        <w:r w:rsidDel="0027626C">
          <w:tab/>
        </w:r>
        <w:r w:rsidDel="0027626C">
          <w:tab/>
        </w:r>
        <w:r w:rsidDel="0027626C">
          <w:tab/>
        </w:r>
        <w:bookmarkStart w:id="6061" w:name="_Toc330231673"/>
        <w:bookmarkStart w:id="6062" w:name="_Toc330232047"/>
        <w:bookmarkStart w:id="6063" w:name="_Toc330232427"/>
        <w:bookmarkStart w:id="6064" w:name="_Toc330232800"/>
        <w:bookmarkStart w:id="6065" w:name="_Toc330233173"/>
        <w:bookmarkStart w:id="6066" w:name="_Toc330240245"/>
        <w:bookmarkStart w:id="6067" w:name="_Toc330240623"/>
        <w:bookmarkStart w:id="6068" w:name="_Toc330241006"/>
        <w:bookmarkStart w:id="6069" w:name="_Toc330241384"/>
        <w:bookmarkStart w:id="6070" w:name="_Toc330282657"/>
        <w:bookmarkEnd w:id="6061"/>
        <w:bookmarkEnd w:id="6062"/>
        <w:bookmarkEnd w:id="6063"/>
        <w:bookmarkEnd w:id="6064"/>
        <w:bookmarkEnd w:id="6065"/>
        <w:bookmarkEnd w:id="6066"/>
        <w:bookmarkEnd w:id="6067"/>
        <w:bookmarkEnd w:id="6068"/>
        <w:bookmarkEnd w:id="6069"/>
        <w:bookmarkEnd w:id="6070"/>
      </w:del>
    </w:p>
    <w:p w:rsidR="009D3738" w:rsidDel="0027626C" w:rsidRDefault="009D3738" w:rsidP="009D3738">
      <w:pPr>
        <w:rPr>
          <w:del w:id="6071" w:author="aaron.wiest" w:date="2012-05-03T14:12:00Z"/>
        </w:rPr>
      </w:pPr>
      <w:del w:id="6072" w:author="aaron.wiest" w:date="2012-05-03T14:12:00Z">
        <w:r w:rsidDel="0027626C">
          <w:delText xml:space="preserve">       </w:delText>
        </w:r>
        <w:r w:rsidDel="0027626C">
          <w:tab/>
        </w:r>
        <w:r w:rsidDel="0027626C">
          <w:tab/>
        </w:r>
        <w:r w:rsidDel="0027626C">
          <w:tab/>
        </w:r>
        <w:bookmarkStart w:id="6073" w:name="_Toc330231674"/>
        <w:bookmarkStart w:id="6074" w:name="_Toc330232048"/>
        <w:bookmarkStart w:id="6075" w:name="_Toc330232428"/>
        <w:bookmarkStart w:id="6076" w:name="_Toc330232801"/>
        <w:bookmarkStart w:id="6077" w:name="_Toc330233174"/>
        <w:bookmarkStart w:id="6078" w:name="_Toc330240246"/>
        <w:bookmarkStart w:id="6079" w:name="_Toc330240624"/>
        <w:bookmarkStart w:id="6080" w:name="_Toc330241007"/>
        <w:bookmarkStart w:id="6081" w:name="_Toc330241385"/>
        <w:bookmarkStart w:id="6082" w:name="_Toc330282658"/>
        <w:bookmarkEnd w:id="6073"/>
        <w:bookmarkEnd w:id="6074"/>
        <w:bookmarkEnd w:id="6075"/>
        <w:bookmarkEnd w:id="6076"/>
        <w:bookmarkEnd w:id="6077"/>
        <w:bookmarkEnd w:id="6078"/>
        <w:bookmarkEnd w:id="6079"/>
        <w:bookmarkEnd w:id="6080"/>
        <w:bookmarkEnd w:id="6081"/>
        <w:bookmarkEnd w:id="6082"/>
      </w:del>
    </w:p>
    <w:p w:rsidR="009D3738" w:rsidDel="0027626C" w:rsidRDefault="009D3738" w:rsidP="009D3738">
      <w:pPr>
        <w:rPr>
          <w:del w:id="6083" w:author="aaron.wiest" w:date="2012-05-03T14:12:00Z"/>
        </w:rPr>
      </w:pPr>
      <w:del w:id="6084" w:author="aaron.wiest" w:date="2012-05-03T14:12:00Z">
        <w:r w:rsidDel="0027626C">
          <w:delText>At the end of the immersion period, remove the test panels from the containers and allow to dry before examining for evidence of puckering, blistering, or dissolving of the exterior film and adhesive.  Failure of any specimen to meet these requirements and those mentioned on 4.2.2 shall be cause for rejection.</w:delText>
        </w:r>
        <w:bookmarkStart w:id="6085" w:name="_Toc330231675"/>
        <w:bookmarkStart w:id="6086" w:name="_Toc330232049"/>
        <w:bookmarkStart w:id="6087" w:name="_Toc330232429"/>
        <w:bookmarkStart w:id="6088" w:name="_Toc330232802"/>
        <w:bookmarkStart w:id="6089" w:name="_Toc330233175"/>
        <w:bookmarkStart w:id="6090" w:name="_Toc330240247"/>
        <w:bookmarkStart w:id="6091" w:name="_Toc330240625"/>
        <w:bookmarkStart w:id="6092" w:name="_Toc330241008"/>
        <w:bookmarkStart w:id="6093" w:name="_Toc330241386"/>
        <w:bookmarkStart w:id="6094" w:name="_Toc330282659"/>
        <w:bookmarkEnd w:id="6085"/>
        <w:bookmarkEnd w:id="6086"/>
        <w:bookmarkEnd w:id="6087"/>
        <w:bookmarkEnd w:id="6088"/>
        <w:bookmarkEnd w:id="6089"/>
        <w:bookmarkEnd w:id="6090"/>
        <w:bookmarkEnd w:id="6091"/>
        <w:bookmarkEnd w:id="6092"/>
        <w:bookmarkEnd w:id="6093"/>
        <w:bookmarkEnd w:id="6094"/>
      </w:del>
    </w:p>
    <w:p w:rsidR="009D3738" w:rsidDel="00C76807" w:rsidRDefault="009D3738" w:rsidP="009D3738">
      <w:pPr>
        <w:rPr>
          <w:del w:id="6095" w:author="aaron.wiest" w:date="2012-05-04T08:11:00Z"/>
        </w:rPr>
      </w:pPr>
      <w:bookmarkStart w:id="6096" w:name="_Toc330231676"/>
      <w:bookmarkStart w:id="6097" w:name="_Toc330232050"/>
      <w:bookmarkStart w:id="6098" w:name="_Toc330232430"/>
      <w:bookmarkStart w:id="6099" w:name="_Toc330232803"/>
      <w:bookmarkStart w:id="6100" w:name="_Toc330233176"/>
      <w:bookmarkStart w:id="6101" w:name="_Toc330240248"/>
      <w:bookmarkStart w:id="6102" w:name="_Toc330240626"/>
      <w:bookmarkStart w:id="6103" w:name="_Toc330241009"/>
      <w:bookmarkStart w:id="6104" w:name="_Toc330241387"/>
      <w:bookmarkStart w:id="6105" w:name="_Toc330282660"/>
      <w:bookmarkEnd w:id="6096"/>
      <w:bookmarkEnd w:id="6097"/>
      <w:bookmarkEnd w:id="6098"/>
      <w:bookmarkEnd w:id="6099"/>
      <w:bookmarkEnd w:id="6100"/>
      <w:bookmarkEnd w:id="6101"/>
      <w:bookmarkEnd w:id="6102"/>
      <w:bookmarkEnd w:id="6103"/>
      <w:bookmarkEnd w:id="6104"/>
      <w:bookmarkEnd w:id="6105"/>
    </w:p>
    <w:p w:rsidR="009D3738" w:rsidDel="0088016E" w:rsidRDefault="009D3738" w:rsidP="009D3738">
      <w:pPr>
        <w:rPr>
          <w:del w:id="6106" w:author="aaron.wiest" w:date="2012-05-03T17:54:00Z"/>
        </w:rPr>
      </w:pPr>
      <w:del w:id="6107" w:author="aaron.wiest" w:date="2012-05-03T17:54:00Z">
        <w:r w:rsidDel="0088016E">
          <w:delText>Additional resistance tests to other solvents may be required as specified in the Contract or Order</w:delText>
        </w:r>
        <w:bookmarkStart w:id="6108" w:name="_Toc330231677"/>
        <w:bookmarkStart w:id="6109" w:name="_Toc330232051"/>
        <w:bookmarkStart w:id="6110" w:name="_Toc330232431"/>
        <w:bookmarkStart w:id="6111" w:name="_Toc330232804"/>
        <w:bookmarkStart w:id="6112" w:name="_Toc330233177"/>
        <w:bookmarkStart w:id="6113" w:name="_Toc330240249"/>
        <w:bookmarkStart w:id="6114" w:name="_Toc330240627"/>
        <w:bookmarkStart w:id="6115" w:name="_Toc330241010"/>
        <w:bookmarkStart w:id="6116" w:name="_Toc330241388"/>
        <w:bookmarkStart w:id="6117" w:name="_Toc330282661"/>
        <w:bookmarkEnd w:id="6108"/>
        <w:bookmarkEnd w:id="6109"/>
        <w:bookmarkEnd w:id="6110"/>
        <w:bookmarkEnd w:id="6111"/>
        <w:bookmarkEnd w:id="6112"/>
        <w:bookmarkEnd w:id="6113"/>
        <w:bookmarkEnd w:id="6114"/>
        <w:bookmarkEnd w:id="6115"/>
        <w:bookmarkEnd w:id="6116"/>
        <w:bookmarkEnd w:id="6117"/>
      </w:del>
    </w:p>
    <w:p w:rsidR="009D3738" w:rsidDel="00C76807" w:rsidRDefault="009D3738" w:rsidP="009D3738">
      <w:pPr>
        <w:rPr>
          <w:del w:id="6118" w:author="aaron.wiest" w:date="2012-05-04T08:11:00Z"/>
        </w:rPr>
      </w:pPr>
      <w:bookmarkStart w:id="6119" w:name="_Toc330231678"/>
      <w:bookmarkStart w:id="6120" w:name="_Toc330232052"/>
      <w:bookmarkStart w:id="6121" w:name="_Toc330232432"/>
      <w:bookmarkStart w:id="6122" w:name="_Toc330232805"/>
      <w:bookmarkStart w:id="6123" w:name="_Toc330233178"/>
      <w:bookmarkStart w:id="6124" w:name="_Toc330240250"/>
      <w:bookmarkStart w:id="6125" w:name="_Toc330240628"/>
      <w:bookmarkStart w:id="6126" w:name="_Toc330241011"/>
      <w:bookmarkStart w:id="6127" w:name="_Toc330241389"/>
      <w:bookmarkStart w:id="6128" w:name="_Toc330282662"/>
      <w:bookmarkEnd w:id="6119"/>
      <w:bookmarkEnd w:id="6120"/>
      <w:bookmarkEnd w:id="6121"/>
      <w:bookmarkEnd w:id="6122"/>
      <w:bookmarkEnd w:id="6123"/>
      <w:bookmarkEnd w:id="6124"/>
      <w:bookmarkEnd w:id="6125"/>
      <w:bookmarkEnd w:id="6126"/>
      <w:bookmarkEnd w:id="6127"/>
      <w:bookmarkEnd w:id="6128"/>
    </w:p>
    <w:p w:rsidR="009D3738" w:rsidDel="00942109" w:rsidRDefault="009D3738" w:rsidP="009D3738">
      <w:pPr>
        <w:rPr>
          <w:del w:id="6129" w:author="aaron.wiest" w:date="2012-05-01T09:51:00Z"/>
        </w:rPr>
      </w:pPr>
      <w:del w:id="6130" w:author="aaron.wiest" w:date="2012-05-01T09:51:00Z">
        <w:r w:rsidDel="00942109">
          <w:delText>2.3.2.3</w:delText>
        </w:r>
        <w:r w:rsidDel="00942109">
          <w:tab/>
          <w:delText>Detergent Resistance.</w:delText>
        </w:r>
        <w:bookmarkStart w:id="6131" w:name="_Toc330231679"/>
        <w:bookmarkStart w:id="6132" w:name="_Toc330232053"/>
        <w:bookmarkStart w:id="6133" w:name="_Toc330232433"/>
        <w:bookmarkStart w:id="6134" w:name="_Toc330232806"/>
        <w:bookmarkStart w:id="6135" w:name="_Toc330233179"/>
        <w:bookmarkStart w:id="6136" w:name="_Toc330240251"/>
        <w:bookmarkStart w:id="6137" w:name="_Toc330240629"/>
        <w:bookmarkStart w:id="6138" w:name="_Toc330241012"/>
        <w:bookmarkStart w:id="6139" w:name="_Toc330241390"/>
        <w:bookmarkStart w:id="6140" w:name="_Toc330282663"/>
        <w:bookmarkEnd w:id="6131"/>
        <w:bookmarkEnd w:id="6132"/>
        <w:bookmarkEnd w:id="6133"/>
        <w:bookmarkEnd w:id="6134"/>
        <w:bookmarkEnd w:id="6135"/>
        <w:bookmarkEnd w:id="6136"/>
        <w:bookmarkEnd w:id="6137"/>
        <w:bookmarkEnd w:id="6138"/>
        <w:bookmarkEnd w:id="6139"/>
        <w:bookmarkEnd w:id="6140"/>
      </w:del>
    </w:p>
    <w:p w:rsidR="009D3738" w:rsidDel="00942109" w:rsidRDefault="009D3738" w:rsidP="009D3738">
      <w:pPr>
        <w:rPr>
          <w:del w:id="6141" w:author="aaron.wiest" w:date="2012-05-01T09:51:00Z"/>
        </w:rPr>
      </w:pPr>
      <w:del w:id="6142" w:author="aaron.wiest" w:date="2012-05-01T09:51:00Z">
        <w:r w:rsidDel="00942109">
          <w:delText>A.</w:delText>
        </w:r>
        <w:r w:rsidDel="00942109">
          <w:tab/>
          <w:delText xml:space="preserve">Preparation of Test Labels and Test Panels. </w:delText>
        </w:r>
        <w:bookmarkStart w:id="6143" w:name="_Toc330231680"/>
        <w:bookmarkStart w:id="6144" w:name="_Toc330232054"/>
        <w:bookmarkStart w:id="6145" w:name="_Toc330232434"/>
        <w:bookmarkStart w:id="6146" w:name="_Toc330232807"/>
        <w:bookmarkStart w:id="6147" w:name="_Toc330233180"/>
        <w:bookmarkStart w:id="6148" w:name="_Toc330240252"/>
        <w:bookmarkStart w:id="6149" w:name="_Toc330240630"/>
        <w:bookmarkStart w:id="6150" w:name="_Toc330241013"/>
        <w:bookmarkStart w:id="6151" w:name="_Toc330241391"/>
        <w:bookmarkStart w:id="6152" w:name="_Toc330282664"/>
        <w:bookmarkEnd w:id="6143"/>
        <w:bookmarkEnd w:id="6144"/>
        <w:bookmarkEnd w:id="6145"/>
        <w:bookmarkEnd w:id="6146"/>
        <w:bookmarkEnd w:id="6147"/>
        <w:bookmarkEnd w:id="6148"/>
        <w:bookmarkEnd w:id="6149"/>
        <w:bookmarkEnd w:id="6150"/>
        <w:bookmarkEnd w:id="6151"/>
        <w:bookmarkEnd w:id="6152"/>
      </w:del>
    </w:p>
    <w:p w:rsidR="009D3738" w:rsidDel="00942109" w:rsidRDefault="009D3738" w:rsidP="009D3738">
      <w:pPr>
        <w:rPr>
          <w:del w:id="6153" w:author="aaron.wiest" w:date="2012-05-01T09:51:00Z"/>
        </w:rPr>
      </w:pPr>
      <w:del w:id="6154" w:author="aaron.wiest" w:date="2012-05-01T09:51:00Z">
        <w:r w:rsidDel="00942109">
          <w:delText>Test labels and test panels shall be prepared as specified in 2.3.2.1 paragraph  C.</w:delText>
        </w:r>
        <w:bookmarkStart w:id="6155" w:name="_Toc330231681"/>
        <w:bookmarkStart w:id="6156" w:name="_Toc330232055"/>
        <w:bookmarkStart w:id="6157" w:name="_Toc330232435"/>
        <w:bookmarkStart w:id="6158" w:name="_Toc330232808"/>
        <w:bookmarkStart w:id="6159" w:name="_Toc330233181"/>
        <w:bookmarkStart w:id="6160" w:name="_Toc330240253"/>
        <w:bookmarkStart w:id="6161" w:name="_Toc330240631"/>
        <w:bookmarkStart w:id="6162" w:name="_Toc330241014"/>
        <w:bookmarkStart w:id="6163" w:name="_Toc330241392"/>
        <w:bookmarkStart w:id="6164" w:name="_Toc330282665"/>
        <w:bookmarkEnd w:id="6155"/>
        <w:bookmarkEnd w:id="6156"/>
        <w:bookmarkEnd w:id="6157"/>
        <w:bookmarkEnd w:id="6158"/>
        <w:bookmarkEnd w:id="6159"/>
        <w:bookmarkEnd w:id="6160"/>
        <w:bookmarkEnd w:id="6161"/>
        <w:bookmarkEnd w:id="6162"/>
        <w:bookmarkEnd w:id="6163"/>
        <w:bookmarkEnd w:id="6164"/>
      </w:del>
    </w:p>
    <w:p w:rsidR="009D3738" w:rsidDel="00942109" w:rsidRDefault="009D3738" w:rsidP="009D3738">
      <w:pPr>
        <w:rPr>
          <w:del w:id="6165" w:author="aaron.wiest" w:date="2012-05-01T09:51:00Z"/>
        </w:rPr>
      </w:pPr>
      <w:bookmarkStart w:id="6166" w:name="_Toc330231682"/>
      <w:bookmarkStart w:id="6167" w:name="_Toc330232056"/>
      <w:bookmarkStart w:id="6168" w:name="_Toc330232436"/>
      <w:bookmarkStart w:id="6169" w:name="_Toc330232809"/>
      <w:bookmarkStart w:id="6170" w:name="_Toc330233182"/>
      <w:bookmarkStart w:id="6171" w:name="_Toc330240254"/>
      <w:bookmarkStart w:id="6172" w:name="_Toc330240632"/>
      <w:bookmarkStart w:id="6173" w:name="_Toc330241015"/>
      <w:bookmarkStart w:id="6174" w:name="_Toc330241393"/>
      <w:bookmarkStart w:id="6175" w:name="_Toc330282666"/>
      <w:bookmarkEnd w:id="6166"/>
      <w:bookmarkEnd w:id="6167"/>
      <w:bookmarkEnd w:id="6168"/>
      <w:bookmarkEnd w:id="6169"/>
      <w:bookmarkEnd w:id="6170"/>
      <w:bookmarkEnd w:id="6171"/>
      <w:bookmarkEnd w:id="6172"/>
      <w:bookmarkEnd w:id="6173"/>
      <w:bookmarkEnd w:id="6174"/>
      <w:bookmarkEnd w:id="6175"/>
    </w:p>
    <w:p w:rsidR="009D3738" w:rsidDel="00942109" w:rsidRDefault="009D3738" w:rsidP="009D3738">
      <w:pPr>
        <w:rPr>
          <w:del w:id="6176" w:author="aaron.wiest" w:date="2012-05-01T09:51:00Z"/>
        </w:rPr>
      </w:pPr>
      <w:del w:id="6177" w:author="aaron.wiest" w:date="2012-05-01T09:51:00Z">
        <w:r w:rsidDel="00942109">
          <w:delText>B.</w:delText>
        </w:r>
        <w:r w:rsidDel="00942109">
          <w:tab/>
          <w:delText xml:space="preserve">Method. </w:delText>
        </w:r>
        <w:bookmarkStart w:id="6178" w:name="_Toc330231683"/>
        <w:bookmarkStart w:id="6179" w:name="_Toc330232057"/>
        <w:bookmarkStart w:id="6180" w:name="_Toc330232437"/>
        <w:bookmarkStart w:id="6181" w:name="_Toc330232810"/>
        <w:bookmarkStart w:id="6182" w:name="_Toc330233183"/>
        <w:bookmarkStart w:id="6183" w:name="_Toc330240255"/>
        <w:bookmarkStart w:id="6184" w:name="_Toc330240633"/>
        <w:bookmarkStart w:id="6185" w:name="_Toc330241016"/>
        <w:bookmarkStart w:id="6186" w:name="_Toc330241394"/>
        <w:bookmarkStart w:id="6187" w:name="_Toc330282667"/>
        <w:bookmarkEnd w:id="6178"/>
        <w:bookmarkEnd w:id="6179"/>
        <w:bookmarkEnd w:id="6180"/>
        <w:bookmarkEnd w:id="6181"/>
        <w:bookmarkEnd w:id="6182"/>
        <w:bookmarkEnd w:id="6183"/>
        <w:bookmarkEnd w:id="6184"/>
        <w:bookmarkEnd w:id="6185"/>
        <w:bookmarkEnd w:id="6186"/>
        <w:bookmarkEnd w:id="6187"/>
      </w:del>
    </w:p>
    <w:p w:rsidR="009D3738" w:rsidDel="00942109" w:rsidRDefault="009D3738" w:rsidP="009D3738">
      <w:pPr>
        <w:rPr>
          <w:del w:id="6188" w:author="aaron.wiest" w:date="2012-05-01T09:51:00Z"/>
        </w:rPr>
      </w:pPr>
      <w:del w:id="6189" w:author="aaron.wiest" w:date="2012-05-01T09:51:00Z">
        <w:r w:rsidDel="00942109">
          <w:delText xml:space="preserve">The test specimens shall be immersed for 15 minutes +/- 1 minute in a solution of 0.7 ounces (20 grams) of detergent powder, conforming to A-A-17 (NSN 7930-00-588-1111) dissolved in 34 oz. (1,000 ml) of distilled </w:delText>
        </w:r>
        <w:r w:rsidDel="00942109">
          <w:lastRenderedPageBreak/>
          <w:delText>water. The detergent solution shall be maintained at a temperature of 120 degrees F +/- 10 degrees F (</w:delText>
        </w:r>
        <w:r w:rsidRPr="00146C1E" w:rsidDel="00942109">
          <w:delText>49 degrees C +/- 6 degrees C</w:delText>
        </w:r>
        <w:r w:rsidDel="00942109">
          <w:delText>) during the soaking period.</w:delText>
        </w:r>
        <w:bookmarkStart w:id="6190" w:name="_Toc330231684"/>
        <w:bookmarkStart w:id="6191" w:name="_Toc330232058"/>
        <w:bookmarkStart w:id="6192" w:name="_Toc330232438"/>
        <w:bookmarkStart w:id="6193" w:name="_Toc330232811"/>
        <w:bookmarkStart w:id="6194" w:name="_Toc330233184"/>
        <w:bookmarkStart w:id="6195" w:name="_Toc330240256"/>
        <w:bookmarkStart w:id="6196" w:name="_Toc330240634"/>
        <w:bookmarkStart w:id="6197" w:name="_Toc330241017"/>
        <w:bookmarkStart w:id="6198" w:name="_Toc330241395"/>
        <w:bookmarkStart w:id="6199" w:name="_Toc330282668"/>
        <w:bookmarkEnd w:id="6190"/>
        <w:bookmarkEnd w:id="6191"/>
        <w:bookmarkEnd w:id="6192"/>
        <w:bookmarkEnd w:id="6193"/>
        <w:bookmarkEnd w:id="6194"/>
        <w:bookmarkEnd w:id="6195"/>
        <w:bookmarkEnd w:id="6196"/>
        <w:bookmarkEnd w:id="6197"/>
        <w:bookmarkEnd w:id="6198"/>
        <w:bookmarkEnd w:id="6199"/>
      </w:del>
    </w:p>
    <w:p w:rsidR="009D3738" w:rsidDel="00C76807" w:rsidRDefault="009D3738" w:rsidP="009D3738">
      <w:pPr>
        <w:rPr>
          <w:del w:id="6200" w:author="aaron.wiest" w:date="2012-05-04T08:11:00Z"/>
        </w:rPr>
      </w:pPr>
      <w:bookmarkStart w:id="6201" w:name="_Toc330231685"/>
      <w:bookmarkStart w:id="6202" w:name="_Toc330232059"/>
      <w:bookmarkStart w:id="6203" w:name="_Toc330232439"/>
      <w:bookmarkStart w:id="6204" w:name="_Toc330232812"/>
      <w:bookmarkStart w:id="6205" w:name="_Toc330233185"/>
      <w:bookmarkStart w:id="6206" w:name="_Toc330240257"/>
      <w:bookmarkStart w:id="6207" w:name="_Toc330240635"/>
      <w:bookmarkStart w:id="6208" w:name="_Toc330241018"/>
      <w:bookmarkStart w:id="6209" w:name="_Toc330241396"/>
      <w:bookmarkStart w:id="6210" w:name="_Toc330282669"/>
      <w:bookmarkEnd w:id="6201"/>
      <w:bookmarkEnd w:id="6202"/>
      <w:bookmarkEnd w:id="6203"/>
      <w:bookmarkEnd w:id="6204"/>
      <w:bookmarkEnd w:id="6205"/>
      <w:bookmarkEnd w:id="6206"/>
      <w:bookmarkEnd w:id="6207"/>
      <w:bookmarkEnd w:id="6208"/>
      <w:bookmarkEnd w:id="6209"/>
      <w:bookmarkEnd w:id="6210"/>
    </w:p>
    <w:p w:rsidR="009D3738" w:rsidDel="00942109" w:rsidRDefault="009D3738" w:rsidP="009D3738">
      <w:pPr>
        <w:rPr>
          <w:del w:id="6211" w:author="aaron.wiest" w:date="2012-05-01T09:53:00Z"/>
        </w:rPr>
      </w:pPr>
      <w:del w:id="6212" w:author="aaron.wiest" w:date="2012-05-01T09:53:00Z">
        <w:r w:rsidDel="00942109">
          <w:delText>2.3.2.4</w:delText>
        </w:r>
        <w:r w:rsidDel="00942109">
          <w:tab/>
          <w:delText>Ultraviolet (UV) Light Condensation</w:delText>
        </w:r>
        <w:bookmarkStart w:id="6213" w:name="_Toc330231686"/>
        <w:bookmarkStart w:id="6214" w:name="_Toc330232060"/>
        <w:bookmarkStart w:id="6215" w:name="_Toc330232440"/>
        <w:bookmarkStart w:id="6216" w:name="_Toc330232813"/>
        <w:bookmarkStart w:id="6217" w:name="_Toc330233186"/>
        <w:bookmarkStart w:id="6218" w:name="_Toc330240258"/>
        <w:bookmarkStart w:id="6219" w:name="_Toc330240636"/>
        <w:bookmarkStart w:id="6220" w:name="_Toc330241019"/>
        <w:bookmarkStart w:id="6221" w:name="_Toc330241397"/>
        <w:bookmarkStart w:id="6222" w:name="_Toc330282670"/>
        <w:bookmarkEnd w:id="6213"/>
        <w:bookmarkEnd w:id="6214"/>
        <w:bookmarkEnd w:id="6215"/>
        <w:bookmarkEnd w:id="6216"/>
        <w:bookmarkEnd w:id="6217"/>
        <w:bookmarkEnd w:id="6218"/>
        <w:bookmarkEnd w:id="6219"/>
        <w:bookmarkEnd w:id="6220"/>
        <w:bookmarkEnd w:id="6221"/>
        <w:bookmarkEnd w:id="6222"/>
      </w:del>
    </w:p>
    <w:p w:rsidR="009D3738" w:rsidDel="00942109" w:rsidRDefault="009D3738" w:rsidP="009D3738">
      <w:pPr>
        <w:rPr>
          <w:del w:id="6223" w:author="aaron.wiest" w:date="2012-05-01T09:53:00Z"/>
        </w:rPr>
      </w:pPr>
      <w:del w:id="6224" w:author="aaron.wiest" w:date="2012-05-01T09:53:00Z">
        <w:r w:rsidDel="00942109">
          <w:delText>A.</w:delText>
        </w:r>
        <w:r w:rsidDel="00942109">
          <w:tab/>
          <w:delText xml:space="preserve">Apparatus. </w:delText>
        </w:r>
        <w:bookmarkStart w:id="6225" w:name="_Toc330231687"/>
        <w:bookmarkStart w:id="6226" w:name="_Toc330232061"/>
        <w:bookmarkStart w:id="6227" w:name="_Toc330232441"/>
        <w:bookmarkStart w:id="6228" w:name="_Toc330232814"/>
        <w:bookmarkStart w:id="6229" w:name="_Toc330233187"/>
        <w:bookmarkStart w:id="6230" w:name="_Toc330240259"/>
        <w:bookmarkStart w:id="6231" w:name="_Toc330240637"/>
        <w:bookmarkStart w:id="6232" w:name="_Toc330241020"/>
        <w:bookmarkStart w:id="6233" w:name="_Toc330241398"/>
        <w:bookmarkStart w:id="6234" w:name="_Toc330282671"/>
        <w:bookmarkEnd w:id="6225"/>
        <w:bookmarkEnd w:id="6226"/>
        <w:bookmarkEnd w:id="6227"/>
        <w:bookmarkEnd w:id="6228"/>
        <w:bookmarkEnd w:id="6229"/>
        <w:bookmarkEnd w:id="6230"/>
        <w:bookmarkEnd w:id="6231"/>
        <w:bookmarkEnd w:id="6232"/>
        <w:bookmarkEnd w:id="6233"/>
        <w:bookmarkEnd w:id="6234"/>
      </w:del>
    </w:p>
    <w:p w:rsidR="009D3738" w:rsidRPr="003749B1" w:rsidDel="00942109" w:rsidRDefault="009D3738" w:rsidP="009D3738">
      <w:pPr>
        <w:rPr>
          <w:del w:id="6235" w:author="aaron.wiest" w:date="2012-05-01T09:53:00Z"/>
          <w:i/>
        </w:rPr>
      </w:pPr>
      <w:del w:id="6236" w:author="aaron.wiest" w:date="2012-05-01T09:53:00Z">
        <w:r w:rsidRPr="003749B1" w:rsidDel="00942109">
          <w:rPr>
            <w:b/>
          </w:rPr>
          <w:delText>The apparatus shall consist of an Ultraviolet (UV) Light Condensation cabinet as described in ASTM G 53, or equivalent.</w:delText>
        </w:r>
        <w:r w:rsidRPr="003749B1" w:rsidDel="00942109">
          <w:delText xml:space="preserve"> </w:delText>
        </w:r>
        <w:r w:rsidDel="00942109">
          <w:delText xml:space="preserve"> </w:delText>
        </w:r>
        <w:r w:rsidRPr="003749B1" w:rsidDel="00942109">
          <w:rPr>
            <w:i/>
          </w:rPr>
          <w:delText>The apparatus shall consist of an Ultraviolet (UV) light condensation cabinet as described in ASTM G 154, or equivalent.</w:delText>
        </w:r>
        <w:bookmarkStart w:id="6237" w:name="_Toc330231688"/>
        <w:bookmarkStart w:id="6238" w:name="_Toc330232062"/>
        <w:bookmarkStart w:id="6239" w:name="_Toc330232442"/>
        <w:bookmarkStart w:id="6240" w:name="_Toc330232815"/>
        <w:bookmarkStart w:id="6241" w:name="_Toc330233188"/>
        <w:bookmarkStart w:id="6242" w:name="_Toc330240260"/>
        <w:bookmarkStart w:id="6243" w:name="_Toc330240638"/>
        <w:bookmarkStart w:id="6244" w:name="_Toc330241021"/>
        <w:bookmarkStart w:id="6245" w:name="_Toc330241399"/>
        <w:bookmarkStart w:id="6246" w:name="_Toc330282672"/>
        <w:bookmarkEnd w:id="6237"/>
        <w:bookmarkEnd w:id="6238"/>
        <w:bookmarkEnd w:id="6239"/>
        <w:bookmarkEnd w:id="6240"/>
        <w:bookmarkEnd w:id="6241"/>
        <w:bookmarkEnd w:id="6242"/>
        <w:bookmarkEnd w:id="6243"/>
        <w:bookmarkEnd w:id="6244"/>
        <w:bookmarkEnd w:id="6245"/>
        <w:bookmarkEnd w:id="6246"/>
      </w:del>
    </w:p>
    <w:p w:rsidR="009D3738" w:rsidDel="00942109" w:rsidRDefault="009D3738" w:rsidP="009D3738">
      <w:pPr>
        <w:rPr>
          <w:del w:id="6247" w:author="aaron.wiest" w:date="2012-05-01T09:53:00Z"/>
        </w:rPr>
      </w:pPr>
      <w:bookmarkStart w:id="6248" w:name="_Toc330231689"/>
      <w:bookmarkStart w:id="6249" w:name="_Toc330232063"/>
      <w:bookmarkStart w:id="6250" w:name="_Toc330232443"/>
      <w:bookmarkStart w:id="6251" w:name="_Toc330232816"/>
      <w:bookmarkStart w:id="6252" w:name="_Toc330233189"/>
      <w:bookmarkStart w:id="6253" w:name="_Toc330240261"/>
      <w:bookmarkStart w:id="6254" w:name="_Toc330240639"/>
      <w:bookmarkStart w:id="6255" w:name="_Toc330241022"/>
      <w:bookmarkStart w:id="6256" w:name="_Toc330241400"/>
      <w:bookmarkStart w:id="6257" w:name="_Toc330282673"/>
      <w:bookmarkEnd w:id="6248"/>
      <w:bookmarkEnd w:id="6249"/>
      <w:bookmarkEnd w:id="6250"/>
      <w:bookmarkEnd w:id="6251"/>
      <w:bookmarkEnd w:id="6252"/>
      <w:bookmarkEnd w:id="6253"/>
      <w:bookmarkEnd w:id="6254"/>
      <w:bookmarkEnd w:id="6255"/>
      <w:bookmarkEnd w:id="6256"/>
      <w:bookmarkEnd w:id="6257"/>
    </w:p>
    <w:p w:rsidR="009D3738" w:rsidDel="00942109" w:rsidRDefault="009D3738" w:rsidP="009D3738">
      <w:pPr>
        <w:rPr>
          <w:del w:id="6258" w:author="aaron.wiest" w:date="2012-05-01T09:53:00Z"/>
        </w:rPr>
      </w:pPr>
      <w:del w:id="6259" w:author="aaron.wiest" w:date="2012-05-01T09:53:00Z">
        <w:r w:rsidDel="00942109">
          <w:delText>B.</w:delText>
        </w:r>
        <w:r w:rsidDel="00942109">
          <w:tab/>
          <w:delText xml:space="preserve">Preparation of Test Labels and Test Panels. </w:delText>
        </w:r>
        <w:bookmarkStart w:id="6260" w:name="_Toc330231690"/>
        <w:bookmarkStart w:id="6261" w:name="_Toc330232064"/>
        <w:bookmarkStart w:id="6262" w:name="_Toc330232444"/>
        <w:bookmarkStart w:id="6263" w:name="_Toc330232817"/>
        <w:bookmarkStart w:id="6264" w:name="_Toc330233190"/>
        <w:bookmarkStart w:id="6265" w:name="_Toc330240262"/>
        <w:bookmarkStart w:id="6266" w:name="_Toc330240640"/>
        <w:bookmarkStart w:id="6267" w:name="_Toc330241023"/>
        <w:bookmarkStart w:id="6268" w:name="_Toc330241401"/>
        <w:bookmarkStart w:id="6269" w:name="_Toc330282674"/>
        <w:bookmarkEnd w:id="6260"/>
        <w:bookmarkEnd w:id="6261"/>
        <w:bookmarkEnd w:id="6262"/>
        <w:bookmarkEnd w:id="6263"/>
        <w:bookmarkEnd w:id="6264"/>
        <w:bookmarkEnd w:id="6265"/>
        <w:bookmarkEnd w:id="6266"/>
        <w:bookmarkEnd w:id="6267"/>
        <w:bookmarkEnd w:id="6268"/>
        <w:bookmarkEnd w:id="6269"/>
      </w:del>
    </w:p>
    <w:p w:rsidR="009D3738" w:rsidRPr="00597D38" w:rsidDel="00942109" w:rsidRDefault="009D3738" w:rsidP="009D3738">
      <w:pPr>
        <w:shd w:val="clear" w:color="auto" w:fill="FFFF00"/>
        <w:rPr>
          <w:del w:id="6270" w:author="aaron.wiest" w:date="2012-05-01T09:53:00Z"/>
          <w:b/>
          <w:i/>
        </w:rPr>
      </w:pPr>
      <w:del w:id="6271" w:author="aaron.wiest" w:date="2012-05-01T09:53:00Z">
        <w:r w:rsidDel="00942109">
          <w:delText>The labels and test panels shall be prepared as specified in 2.3.2.1 paragraph C and ASTM G 53. Porous test panels, such as wood and</w:delText>
        </w:r>
        <w:r w:rsidRPr="00F73439" w:rsidDel="00942109">
          <w:rPr>
            <w:lang w:val="en-US"/>
          </w:rPr>
          <w:delText xml:space="preserve"> fiberboard</w:delText>
        </w:r>
        <w:r w:rsidDel="00942109">
          <w:delText xml:space="preserve">, shall be backed with MIL-PRF-131 barrier material.  </w:delText>
        </w:r>
        <w:r w:rsidRPr="00597D38" w:rsidDel="00942109">
          <w:rPr>
            <w:b/>
            <w:i/>
            <w:spacing w:val="-4"/>
          </w:rPr>
          <w:delText>The labels</w:delText>
        </w:r>
        <w:r w:rsidRPr="00597D38" w:rsidDel="00942109">
          <w:rPr>
            <w:b/>
            <w:i/>
            <w:spacing w:val="2"/>
          </w:rPr>
          <w:delText xml:space="preserve"> and test panels shall be prepared as specified in 4.2.1.3 and ASTM G 154.  Porous test panels, such as wood and</w:delText>
        </w:r>
        <w:r w:rsidRPr="00F73439" w:rsidDel="00942109">
          <w:rPr>
            <w:b/>
            <w:i/>
            <w:spacing w:val="2"/>
            <w:lang w:val="en-US"/>
          </w:rPr>
          <w:delText xml:space="preserve"> </w:delText>
        </w:r>
        <w:r w:rsidRPr="00D8714B" w:rsidDel="00942109">
          <w:rPr>
            <w:b/>
            <w:i/>
            <w:spacing w:val="2"/>
            <w:lang w:val="en-US"/>
          </w:rPr>
          <w:delText>fiberboard</w:delText>
        </w:r>
        <w:r w:rsidRPr="00597D38" w:rsidDel="00942109">
          <w:rPr>
            <w:b/>
            <w:i/>
            <w:spacing w:val="2"/>
          </w:rPr>
          <w:delText>, shall be backed with MIL-PRF-131 barrier material.</w:delText>
        </w:r>
        <w:bookmarkStart w:id="6272" w:name="_Toc330231691"/>
        <w:bookmarkStart w:id="6273" w:name="_Toc330232065"/>
        <w:bookmarkStart w:id="6274" w:name="_Toc330232445"/>
        <w:bookmarkStart w:id="6275" w:name="_Toc330232818"/>
        <w:bookmarkStart w:id="6276" w:name="_Toc330233191"/>
        <w:bookmarkStart w:id="6277" w:name="_Toc330240263"/>
        <w:bookmarkStart w:id="6278" w:name="_Toc330240641"/>
        <w:bookmarkStart w:id="6279" w:name="_Toc330241024"/>
        <w:bookmarkStart w:id="6280" w:name="_Toc330241402"/>
        <w:bookmarkStart w:id="6281" w:name="_Toc330282675"/>
        <w:bookmarkEnd w:id="6272"/>
        <w:bookmarkEnd w:id="6273"/>
        <w:bookmarkEnd w:id="6274"/>
        <w:bookmarkEnd w:id="6275"/>
        <w:bookmarkEnd w:id="6276"/>
        <w:bookmarkEnd w:id="6277"/>
        <w:bookmarkEnd w:id="6278"/>
        <w:bookmarkEnd w:id="6279"/>
        <w:bookmarkEnd w:id="6280"/>
        <w:bookmarkEnd w:id="6281"/>
      </w:del>
    </w:p>
    <w:p w:rsidR="009D3738" w:rsidDel="00942109" w:rsidRDefault="009D3738" w:rsidP="009D3738">
      <w:pPr>
        <w:rPr>
          <w:del w:id="6282" w:author="aaron.wiest" w:date="2012-05-01T09:53:00Z"/>
        </w:rPr>
      </w:pPr>
      <w:del w:id="6283" w:author="aaron.wiest" w:date="2012-05-01T09:53:00Z">
        <w:r w:rsidDel="00942109">
          <w:delText>C.</w:delText>
        </w:r>
        <w:r w:rsidDel="00942109">
          <w:tab/>
          <w:delText xml:space="preserve">Method. </w:delText>
        </w:r>
        <w:bookmarkStart w:id="6284" w:name="_Toc330231692"/>
        <w:bookmarkStart w:id="6285" w:name="_Toc330232066"/>
        <w:bookmarkStart w:id="6286" w:name="_Toc330232446"/>
        <w:bookmarkStart w:id="6287" w:name="_Toc330232819"/>
        <w:bookmarkStart w:id="6288" w:name="_Toc330233192"/>
        <w:bookmarkStart w:id="6289" w:name="_Toc330240264"/>
        <w:bookmarkStart w:id="6290" w:name="_Toc330240642"/>
        <w:bookmarkStart w:id="6291" w:name="_Toc330241025"/>
        <w:bookmarkStart w:id="6292" w:name="_Toc330241403"/>
        <w:bookmarkStart w:id="6293" w:name="_Toc330282676"/>
        <w:bookmarkEnd w:id="6284"/>
        <w:bookmarkEnd w:id="6285"/>
        <w:bookmarkEnd w:id="6286"/>
        <w:bookmarkEnd w:id="6287"/>
        <w:bookmarkEnd w:id="6288"/>
        <w:bookmarkEnd w:id="6289"/>
        <w:bookmarkEnd w:id="6290"/>
        <w:bookmarkEnd w:id="6291"/>
        <w:bookmarkEnd w:id="6292"/>
        <w:bookmarkEnd w:id="6293"/>
      </w:del>
    </w:p>
    <w:p w:rsidR="009D3738" w:rsidDel="00942109" w:rsidRDefault="009D3738" w:rsidP="009D3738">
      <w:pPr>
        <w:rPr>
          <w:del w:id="6294" w:author="aaron.wiest" w:date="2012-05-01T09:53:00Z"/>
        </w:rPr>
      </w:pPr>
      <w:del w:id="6295" w:author="aaron.wiest" w:date="2012-05-01T09:53:00Z">
        <w:r w:rsidDel="00942109">
          <w:delText>The test labels shall be positioned in the test chamber and tested in accordance with the procedure specified in ASTM G 53. Exposure time shall be a total of 96 hours using an 8 hour repeating program cycle of 4 hours of light and 140º F (60ºC) followed by 4 hours of condensation at 122º F (50ºC).</w:delText>
        </w:r>
        <w:bookmarkStart w:id="6296" w:name="_Toc330231693"/>
        <w:bookmarkStart w:id="6297" w:name="_Toc330232067"/>
        <w:bookmarkStart w:id="6298" w:name="_Toc330232447"/>
        <w:bookmarkStart w:id="6299" w:name="_Toc330232820"/>
        <w:bookmarkStart w:id="6300" w:name="_Toc330233193"/>
        <w:bookmarkStart w:id="6301" w:name="_Toc330240265"/>
        <w:bookmarkStart w:id="6302" w:name="_Toc330240643"/>
        <w:bookmarkStart w:id="6303" w:name="_Toc330241026"/>
        <w:bookmarkStart w:id="6304" w:name="_Toc330241404"/>
        <w:bookmarkStart w:id="6305" w:name="_Toc330282677"/>
        <w:bookmarkEnd w:id="6296"/>
        <w:bookmarkEnd w:id="6297"/>
        <w:bookmarkEnd w:id="6298"/>
        <w:bookmarkEnd w:id="6299"/>
        <w:bookmarkEnd w:id="6300"/>
        <w:bookmarkEnd w:id="6301"/>
        <w:bookmarkEnd w:id="6302"/>
        <w:bookmarkEnd w:id="6303"/>
        <w:bookmarkEnd w:id="6304"/>
        <w:bookmarkEnd w:id="6305"/>
      </w:del>
    </w:p>
    <w:p w:rsidR="009D3738" w:rsidRPr="00597D38" w:rsidDel="00942109" w:rsidRDefault="009D3738" w:rsidP="009D3738">
      <w:pPr>
        <w:shd w:val="clear" w:color="auto" w:fill="FFFF00"/>
        <w:rPr>
          <w:del w:id="6306" w:author="aaron.wiest" w:date="2012-05-01T09:53:00Z"/>
          <w:b/>
          <w:i/>
        </w:rPr>
      </w:pPr>
      <w:del w:id="6307" w:author="aaron.wiest" w:date="2012-05-01T09:53:00Z">
        <w:r w:rsidRPr="00597D38" w:rsidDel="00942109">
          <w:rPr>
            <w:b/>
            <w:i/>
          </w:rPr>
          <w:delText>The test labels shall be positioned in the test chamber and tested in accordance with the procedures specified in ASTM G 154.  An arbitrary time greater than eight hours of radiant exposure may be used, evaluation performed in exposure increments to determine any significant change in test specimens, if required for conformance to a particular specification.</w:delText>
        </w:r>
        <w:bookmarkStart w:id="6308" w:name="_Toc330231694"/>
        <w:bookmarkStart w:id="6309" w:name="_Toc330232068"/>
        <w:bookmarkStart w:id="6310" w:name="_Toc330232448"/>
        <w:bookmarkStart w:id="6311" w:name="_Toc330232821"/>
        <w:bookmarkStart w:id="6312" w:name="_Toc330233194"/>
        <w:bookmarkStart w:id="6313" w:name="_Toc330240266"/>
        <w:bookmarkStart w:id="6314" w:name="_Toc330240644"/>
        <w:bookmarkStart w:id="6315" w:name="_Toc330241027"/>
        <w:bookmarkStart w:id="6316" w:name="_Toc330241405"/>
        <w:bookmarkStart w:id="6317" w:name="_Toc330282678"/>
        <w:bookmarkEnd w:id="6308"/>
        <w:bookmarkEnd w:id="6309"/>
        <w:bookmarkEnd w:id="6310"/>
        <w:bookmarkEnd w:id="6311"/>
        <w:bookmarkEnd w:id="6312"/>
        <w:bookmarkEnd w:id="6313"/>
        <w:bookmarkEnd w:id="6314"/>
        <w:bookmarkEnd w:id="6315"/>
        <w:bookmarkEnd w:id="6316"/>
        <w:bookmarkEnd w:id="6317"/>
      </w:del>
    </w:p>
    <w:p w:rsidR="009D3738" w:rsidRPr="00597D38" w:rsidDel="00942109" w:rsidRDefault="009D3738" w:rsidP="009D3738">
      <w:pPr>
        <w:shd w:val="clear" w:color="auto" w:fill="FFFF00"/>
        <w:rPr>
          <w:del w:id="6318" w:author="aaron.wiest" w:date="2012-05-01T09:53:00Z"/>
          <w:b/>
          <w:i/>
          <w:spacing w:val="2"/>
        </w:rPr>
      </w:pPr>
      <w:del w:id="6319" w:author="aaron.wiest" w:date="2012-05-01T09:53:00Z">
        <w:r w:rsidRPr="00597D38" w:rsidDel="00942109">
          <w:rPr>
            <w:b/>
            <w:i/>
            <w:u w:val="single"/>
          </w:rPr>
          <w:delText>Required exposure</w:delText>
        </w:r>
        <w:r w:rsidRPr="00597D38" w:rsidDel="00942109">
          <w:rPr>
            <w:b/>
            <w:i/>
          </w:rPr>
          <w:delText xml:space="preserve">.  </w:delText>
        </w:r>
        <w:bookmarkStart w:id="6320" w:name="_Toc330231695"/>
        <w:bookmarkStart w:id="6321" w:name="_Toc330232069"/>
        <w:bookmarkStart w:id="6322" w:name="_Toc330232449"/>
        <w:bookmarkStart w:id="6323" w:name="_Toc330232822"/>
        <w:bookmarkStart w:id="6324" w:name="_Toc330233195"/>
        <w:bookmarkStart w:id="6325" w:name="_Toc330240267"/>
        <w:bookmarkStart w:id="6326" w:name="_Toc330240645"/>
        <w:bookmarkStart w:id="6327" w:name="_Toc330241028"/>
        <w:bookmarkStart w:id="6328" w:name="_Toc330241406"/>
        <w:bookmarkStart w:id="6329" w:name="_Toc330282679"/>
        <w:bookmarkEnd w:id="6320"/>
        <w:bookmarkEnd w:id="6321"/>
        <w:bookmarkEnd w:id="6322"/>
        <w:bookmarkEnd w:id="6323"/>
        <w:bookmarkEnd w:id="6324"/>
        <w:bookmarkEnd w:id="6325"/>
        <w:bookmarkEnd w:id="6326"/>
        <w:bookmarkEnd w:id="6327"/>
        <w:bookmarkEnd w:id="6328"/>
        <w:bookmarkEnd w:id="6329"/>
      </w:del>
    </w:p>
    <w:p w:rsidR="009D3738" w:rsidRPr="00597D38" w:rsidDel="00942109" w:rsidRDefault="009D3738" w:rsidP="009D3738">
      <w:pPr>
        <w:shd w:val="clear" w:color="auto" w:fill="FFFF00"/>
        <w:rPr>
          <w:del w:id="6330" w:author="aaron.wiest" w:date="2012-05-01T09:53:00Z"/>
          <w:b/>
          <w:i/>
        </w:rPr>
      </w:pPr>
      <w:del w:id="6331" w:author="aaron.wiest" w:date="2012-05-01T09:53:00Z">
        <w:r w:rsidRPr="00597D38" w:rsidDel="00942109">
          <w:rPr>
            <w:b/>
            <w:i/>
          </w:rPr>
          <w:delText>When a single exposure period is used, a time or radiant exposure period is used that will produce the largest performance differences between the test material and the control material.</w:delText>
        </w:r>
        <w:bookmarkStart w:id="6332" w:name="_Toc330231696"/>
        <w:bookmarkStart w:id="6333" w:name="_Toc330232070"/>
        <w:bookmarkStart w:id="6334" w:name="_Toc330232450"/>
        <w:bookmarkStart w:id="6335" w:name="_Toc330232823"/>
        <w:bookmarkStart w:id="6336" w:name="_Toc330233196"/>
        <w:bookmarkStart w:id="6337" w:name="_Toc330240268"/>
        <w:bookmarkStart w:id="6338" w:name="_Toc330240646"/>
        <w:bookmarkStart w:id="6339" w:name="_Toc330241029"/>
        <w:bookmarkStart w:id="6340" w:name="_Toc330241407"/>
        <w:bookmarkStart w:id="6341" w:name="_Toc330282680"/>
        <w:bookmarkEnd w:id="6332"/>
        <w:bookmarkEnd w:id="6333"/>
        <w:bookmarkEnd w:id="6334"/>
        <w:bookmarkEnd w:id="6335"/>
        <w:bookmarkEnd w:id="6336"/>
        <w:bookmarkEnd w:id="6337"/>
        <w:bookmarkEnd w:id="6338"/>
        <w:bookmarkEnd w:id="6339"/>
        <w:bookmarkEnd w:id="6340"/>
        <w:bookmarkEnd w:id="6341"/>
      </w:del>
    </w:p>
    <w:p w:rsidR="009D3738" w:rsidRPr="00597D38" w:rsidDel="00942109" w:rsidRDefault="009D3738" w:rsidP="009D3738">
      <w:pPr>
        <w:shd w:val="clear" w:color="auto" w:fill="FFFF00"/>
        <w:rPr>
          <w:del w:id="6342" w:author="aaron.wiest" w:date="2012-05-01T09:53:00Z"/>
          <w:b/>
          <w:i/>
          <w:spacing w:val="2"/>
        </w:rPr>
      </w:pPr>
      <w:del w:id="6343" w:author="aaron.wiest" w:date="2012-05-01T09:53:00Z">
        <w:r w:rsidRPr="00597D38" w:rsidDel="00942109">
          <w:rPr>
            <w:b/>
            <w:i/>
            <w:u w:val="single"/>
          </w:rPr>
          <w:delText>Minimum exposure time</w:delText>
        </w:r>
        <w:r w:rsidRPr="00597D38" w:rsidDel="00942109">
          <w:rPr>
            <w:b/>
            <w:i/>
          </w:rPr>
          <w:delText xml:space="preserve">.  </w:delText>
        </w:r>
        <w:bookmarkStart w:id="6344" w:name="_Toc330231697"/>
        <w:bookmarkStart w:id="6345" w:name="_Toc330232071"/>
        <w:bookmarkStart w:id="6346" w:name="_Toc330232451"/>
        <w:bookmarkStart w:id="6347" w:name="_Toc330232824"/>
        <w:bookmarkStart w:id="6348" w:name="_Toc330233197"/>
        <w:bookmarkStart w:id="6349" w:name="_Toc330240269"/>
        <w:bookmarkStart w:id="6350" w:name="_Toc330240647"/>
        <w:bookmarkStart w:id="6351" w:name="_Toc330241030"/>
        <w:bookmarkStart w:id="6352" w:name="_Toc330241408"/>
        <w:bookmarkStart w:id="6353" w:name="_Toc330282681"/>
        <w:bookmarkEnd w:id="6344"/>
        <w:bookmarkEnd w:id="6345"/>
        <w:bookmarkEnd w:id="6346"/>
        <w:bookmarkEnd w:id="6347"/>
        <w:bookmarkEnd w:id="6348"/>
        <w:bookmarkEnd w:id="6349"/>
        <w:bookmarkEnd w:id="6350"/>
        <w:bookmarkEnd w:id="6351"/>
        <w:bookmarkEnd w:id="6352"/>
        <w:bookmarkEnd w:id="6353"/>
      </w:del>
    </w:p>
    <w:p w:rsidR="009D3738" w:rsidRPr="00597D38" w:rsidDel="00942109" w:rsidRDefault="009D3738" w:rsidP="009D3738">
      <w:pPr>
        <w:shd w:val="clear" w:color="auto" w:fill="FFFF00"/>
        <w:rPr>
          <w:del w:id="6354" w:author="aaron.wiest" w:date="2012-05-01T09:53:00Z"/>
          <w:b/>
          <w:i/>
          <w:spacing w:val="2"/>
        </w:rPr>
      </w:pPr>
      <w:del w:id="6355" w:author="aaron.wiest" w:date="2012-05-01T09:53:00Z">
        <w:r w:rsidRPr="00597D38" w:rsidDel="00942109">
          <w:rPr>
            <w:b/>
            <w:i/>
            <w:spacing w:val="2"/>
          </w:rPr>
          <w:delText>The minimum exposure time used shall be that necessary to produce a substantial change in the material being evaluated.  An exposure time that produces a significant change in one type of material cannot be assumed applicable to other types of materials.</w:delText>
        </w:r>
        <w:bookmarkStart w:id="6356" w:name="_Toc330231698"/>
        <w:bookmarkStart w:id="6357" w:name="_Toc330232072"/>
        <w:bookmarkStart w:id="6358" w:name="_Toc330232452"/>
        <w:bookmarkStart w:id="6359" w:name="_Toc330232825"/>
        <w:bookmarkStart w:id="6360" w:name="_Toc330233198"/>
        <w:bookmarkStart w:id="6361" w:name="_Toc330240270"/>
        <w:bookmarkStart w:id="6362" w:name="_Toc330240648"/>
        <w:bookmarkStart w:id="6363" w:name="_Toc330241031"/>
        <w:bookmarkStart w:id="6364" w:name="_Toc330241409"/>
        <w:bookmarkStart w:id="6365" w:name="_Toc330282682"/>
        <w:bookmarkEnd w:id="6356"/>
        <w:bookmarkEnd w:id="6357"/>
        <w:bookmarkEnd w:id="6358"/>
        <w:bookmarkEnd w:id="6359"/>
        <w:bookmarkEnd w:id="6360"/>
        <w:bookmarkEnd w:id="6361"/>
        <w:bookmarkEnd w:id="6362"/>
        <w:bookmarkEnd w:id="6363"/>
        <w:bookmarkEnd w:id="6364"/>
        <w:bookmarkEnd w:id="6365"/>
      </w:del>
    </w:p>
    <w:p w:rsidR="009D3738" w:rsidRPr="00597D38" w:rsidDel="00942109" w:rsidRDefault="009D3738" w:rsidP="009D3738">
      <w:pPr>
        <w:shd w:val="clear" w:color="auto" w:fill="FFFF00"/>
        <w:rPr>
          <w:del w:id="6366" w:author="aaron.wiest" w:date="2012-05-01T09:53:00Z"/>
          <w:b/>
          <w:i/>
        </w:rPr>
      </w:pPr>
      <w:bookmarkStart w:id="6367" w:name="_Toc330231699"/>
      <w:bookmarkStart w:id="6368" w:name="_Toc330232073"/>
      <w:bookmarkStart w:id="6369" w:name="_Toc330232453"/>
      <w:bookmarkStart w:id="6370" w:name="_Toc330232826"/>
      <w:bookmarkStart w:id="6371" w:name="_Toc330233199"/>
      <w:bookmarkStart w:id="6372" w:name="_Toc330240271"/>
      <w:bookmarkStart w:id="6373" w:name="_Toc330240649"/>
      <w:bookmarkStart w:id="6374" w:name="_Toc330241032"/>
      <w:bookmarkStart w:id="6375" w:name="_Toc330241410"/>
      <w:bookmarkStart w:id="6376" w:name="_Toc330282683"/>
      <w:bookmarkEnd w:id="6367"/>
      <w:bookmarkEnd w:id="6368"/>
      <w:bookmarkEnd w:id="6369"/>
      <w:bookmarkEnd w:id="6370"/>
      <w:bookmarkEnd w:id="6371"/>
      <w:bookmarkEnd w:id="6372"/>
      <w:bookmarkEnd w:id="6373"/>
      <w:bookmarkEnd w:id="6374"/>
      <w:bookmarkEnd w:id="6375"/>
      <w:bookmarkEnd w:id="6376"/>
    </w:p>
    <w:p w:rsidR="009D3738" w:rsidDel="00A81B80" w:rsidRDefault="009D3738" w:rsidP="009D3738">
      <w:pPr>
        <w:rPr>
          <w:del w:id="6377" w:author="aaron.wiest" w:date="2012-05-01T10:01:00Z"/>
        </w:rPr>
      </w:pPr>
      <w:del w:id="6378" w:author="aaron.wiest" w:date="2012-05-01T10:01:00Z">
        <w:r w:rsidDel="00A81B80">
          <w:delText>2.3.2.5</w:delText>
        </w:r>
        <w:r w:rsidDel="00A81B80">
          <w:tab/>
          <w:delText>Adhesion.</w:delText>
        </w:r>
        <w:bookmarkStart w:id="6379" w:name="_Toc330231700"/>
        <w:bookmarkStart w:id="6380" w:name="_Toc330232074"/>
        <w:bookmarkStart w:id="6381" w:name="_Toc330232454"/>
        <w:bookmarkStart w:id="6382" w:name="_Toc330232827"/>
        <w:bookmarkStart w:id="6383" w:name="_Toc330233200"/>
        <w:bookmarkStart w:id="6384" w:name="_Toc330240272"/>
        <w:bookmarkStart w:id="6385" w:name="_Toc330240650"/>
        <w:bookmarkStart w:id="6386" w:name="_Toc330241033"/>
        <w:bookmarkStart w:id="6387" w:name="_Toc330241411"/>
        <w:bookmarkStart w:id="6388" w:name="_Toc330282684"/>
        <w:bookmarkEnd w:id="6379"/>
        <w:bookmarkEnd w:id="6380"/>
        <w:bookmarkEnd w:id="6381"/>
        <w:bookmarkEnd w:id="6382"/>
        <w:bookmarkEnd w:id="6383"/>
        <w:bookmarkEnd w:id="6384"/>
        <w:bookmarkEnd w:id="6385"/>
        <w:bookmarkEnd w:id="6386"/>
        <w:bookmarkEnd w:id="6387"/>
        <w:bookmarkEnd w:id="6388"/>
      </w:del>
    </w:p>
    <w:p w:rsidR="009D3738" w:rsidDel="00A81B80" w:rsidRDefault="009D3738" w:rsidP="009D3738">
      <w:pPr>
        <w:rPr>
          <w:del w:id="6389" w:author="aaron.wiest" w:date="2012-05-01T10:01:00Z"/>
        </w:rPr>
      </w:pPr>
      <w:del w:id="6390" w:author="aaron.wiest" w:date="2012-05-01T10:01:00Z">
        <w:r w:rsidDel="00A81B80">
          <w:delText>A.</w:delText>
        </w:r>
        <w:r w:rsidDel="00A81B80">
          <w:tab/>
          <w:delText xml:space="preserve">Apparatus. </w:delText>
        </w:r>
        <w:bookmarkStart w:id="6391" w:name="_Toc330231701"/>
        <w:bookmarkStart w:id="6392" w:name="_Toc330232075"/>
        <w:bookmarkStart w:id="6393" w:name="_Toc330232455"/>
        <w:bookmarkStart w:id="6394" w:name="_Toc330232828"/>
        <w:bookmarkStart w:id="6395" w:name="_Toc330233201"/>
        <w:bookmarkStart w:id="6396" w:name="_Toc330240273"/>
        <w:bookmarkStart w:id="6397" w:name="_Toc330240651"/>
        <w:bookmarkStart w:id="6398" w:name="_Toc330241034"/>
        <w:bookmarkStart w:id="6399" w:name="_Toc330241412"/>
        <w:bookmarkStart w:id="6400" w:name="_Toc330282685"/>
        <w:bookmarkEnd w:id="6391"/>
        <w:bookmarkEnd w:id="6392"/>
        <w:bookmarkEnd w:id="6393"/>
        <w:bookmarkEnd w:id="6394"/>
        <w:bookmarkEnd w:id="6395"/>
        <w:bookmarkEnd w:id="6396"/>
        <w:bookmarkEnd w:id="6397"/>
        <w:bookmarkEnd w:id="6398"/>
        <w:bookmarkEnd w:id="6399"/>
        <w:bookmarkEnd w:id="6400"/>
      </w:del>
    </w:p>
    <w:p w:rsidR="009D3738" w:rsidDel="00A81B80" w:rsidRDefault="009D3738" w:rsidP="009D3738">
      <w:pPr>
        <w:rPr>
          <w:del w:id="6401" w:author="aaron.wiest" w:date="2012-05-01T10:01:00Z"/>
        </w:rPr>
      </w:pPr>
      <w:del w:id="6402" w:author="aaron.wiest" w:date="2012-05-01T10:01:00Z">
        <w:r w:rsidDel="00A81B80">
          <w:delText>The apparatus shall consist of a holding fixture that will rigidly support test panels with their label mounting surfaces in a horizontal position.</w:delText>
        </w:r>
        <w:bookmarkStart w:id="6403" w:name="_Toc330231702"/>
        <w:bookmarkStart w:id="6404" w:name="_Toc330232076"/>
        <w:bookmarkStart w:id="6405" w:name="_Toc330232456"/>
        <w:bookmarkStart w:id="6406" w:name="_Toc330232829"/>
        <w:bookmarkStart w:id="6407" w:name="_Toc330233202"/>
        <w:bookmarkStart w:id="6408" w:name="_Toc330240274"/>
        <w:bookmarkStart w:id="6409" w:name="_Toc330240652"/>
        <w:bookmarkStart w:id="6410" w:name="_Toc330241035"/>
        <w:bookmarkStart w:id="6411" w:name="_Toc330241413"/>
        <w:bookmarkStart w:id="6412" w:name="_Toc330282686"/>
        <w:bookmarkEnd w:id="6403"/>
        <w:bookmarkEnd w:id="6404"/>
        <w:bookmarkEnd w:id="6405"/>
        <w:bookmarkEnd w:id="6406"/>
        <w:bookmarkEnd w:id="6407"/>
        <w:bookmarkEnd w:id="6408"/>
        <w:bookmarkEnd w:id="6409"/>
        <w:bookmarkEnd w:id="6410"/>
        <w:bookmarkEnd w:id="6411"/>
        <w:bookmarkEnd w:id="6412"/>
      </w:del>
    </w:p>
    <w:p w:rsidR="009D3738" w:rsidDel="00A81B80" w:rsidRDefault="009D3738" w:rsidP="009D3738">
      <w:pPr>
        <w:rPr>
          <w:del w:id="6413" w:author="aaron.wiest" w:date="2012-05-01T10:01:00Z"/>
        </w:rPr>
      </w:pPr>
      <w:bookmarkStart w:id="6414" w:name="_Toc330231703"/>
      <w:bookmarkStart w:id="6415" w:name="_Toc330232077"/>
      <w:bookmarkStart w:id="6416" w:name="_Toc330232457"/>
      <w:bookmarkStart w:id="6417" w:name="_Toc330232830"/>
      <w:bookmarkStart w:id="6418" w:name="_Toc330233203"/>
      <w:bookmarkStart w:id="6419" w:name="_Toc330240275"/>
      <w:bookmarkStart w:id="6420" w:name="_Toc330240653"/>
      <w:bookmarkStart w:id="6421" w:name="_Toc330241036"/>
      <w:bookmarkStart w:id="6422" w:name="_Toc330241414"/>
      <w:bookmarkStart w:id="6423" w:name="_Toc330282687"/>
      <w:bookmarkEnd w:id="6414"/>
      <w:bookmarkEnd w:id="6415"/>
      <w:bookmarkEnd w:id="6416"/>
      <w:bookmarkEnd w:id="6417"/>
      <w:bookmarkEnd w:id="6418"/>
      <w:bookmarkEnd w:id="6419"/>
      <w:bookmarkEnd w:id="6420"/>
      <w:bookmarkEnd w:id="6421"/>
      <w:bookmarkEnd w:id="6422"/>
      <w:bookmarkEnd w:id="6423"/>
    </w:p>
    <w:p w:rsidR="009D3738" w:rsidDel="00A81B80" w:rsidRDefault="009D3738" w:rsidP="009D3738">
      <w:pPr>
        <w:rPr>
          <w:del w:id="6424" w:author="aaron.wiest" w:date="2012-05-01T10:01:00Z"/>
        </w:rPr>
      </w:pPr>
      <w:del w:id="6425" w:author="aaron.wiest" w:date="2012-05-01T10:01:00Z">
        <w:r w:rsidDel="00A81B80">
          <w:delText>B.</w:delText>
        </w:r>
        <w:r w:rsidDel="00A81B80">
          <w:tab/>
          <w:delText xml:space="preserve">Preparation of Test Labels and Test Panels. </w:delText>
        </w:r>
        <w:bookmarkStart w:id="6426" w:name="_Toc330231704"/>
        <w:bookmarkStart w:id="6427" w:name="_Toc330232078"/>
        <w:bookmarkStart w:id="6428" w:name="_Toc330232458"/>
        <w:bookmarkStart w:id="6429" w:name="_Toc330232831"/>
        <w:bookmarkStart w:id="6430" w:name="_Toc330233204"/>
        <w:bookmarkStart w:id="6431" w:name="_Toc330240276"/>
        <w:bookmarkStart w:id="6432" w:name="_Toc330240654"/>
        <w:bookmarkStart w:id="6433" w:name="_Toc330241037"/>
        <w:bookmarkStart w:id="6434" w:name="_Toc330241415"/>
        <w:bookmarkStart w:id="6435" w:name="_Toc330282688"/>
        <w:bookmarkEnd w:id="6426"/>
        <w:bookmarkEnd w:id="6427"/>
        <w:bookmarkEnd w:id="6428"/>
        <w:bookmarkEnd w:id="6429"/>
        <w:bookmarkEnd w:id="6430"/>
        <w:bookmarkEnd w:id="6431"/>
        <w:bookmarkEnd w:id="6432"/>
        <w:bookmarkEnd w:id="6433"/>
        <w:bookmarkEnd w:id="6434"/>
        <w:bookmarkEnd w:id="6435"/>
      </w:del>
    </w:p>
    <w:p w:rsidR="009D3738" w:rsidDel="00A81B80" w:rsidRDefault="009D3738" w:rsidP="009D3738">
      <w:pPr>
        <w:rPr>
          <w:del w:id="6436" w:author="aaron.wiest" w:date="2012-05-01T10:01:00Z"/>
        </w:rPr>
      </w:pPr>
      <w:del w:id="6437" w:author="aaron.wiest" w:date="2012-05-01T10:01:00Z">
        <w:r w:rsidDel="00A81B80">
          <w:lastRenderedPageBreak/>
          <w:delText>Prior to testing, test label and test panels shall be conditioned for a minimum of 24 hours in an atmosphere maintained at standard conditions (see 4.3.2.1 paragraph C). Style 1-test panels (stainless steel), as specified in ASTM D 3330, shall be cleaned with diacetone alcohol (non-residual, technical grade or better) using a lint-free absorbent material such as surgical gauze, wiped dry with fresh absorbent material, and cleaned twice again with 95% methyl alcohol and fresh absorbent material. Style 2 and 3 test panels shall be wiped free of dust and other surface contaminates using lint-free absorbent material, such as surgical gauze or equivalent materiel so as not to contaminate test specimen.  Style 2 test panels shall utilize the Standard Reference Materiel 1810a, attached to a rigid panel with double coated tape.</w:delText>
        </w:r>
        <w:bookmarkStart w:id="6438" w:name="_Toc330231705"/>
        <w:bookmarkStart w:id="6439" w:name="_Toc330232079"/>
        <w:bookmarkStart w:id="6440" w:name="_Toc330232459"/>
        <w:bookmarkStart w:id="6441" w:name="_Toc330232832"/>
        <w:bookmarkStart w:id="6442" w:name="_Toc330233205"/>
        <w:bookmarkStart w:id="6443" w:name="_Toc330240277"/>
        <w:bookmarkStart w:id="6444" w:name="_Toc330240655"/>
        <w:bookmarkStart w:id="6445" w:name="_Toc330241038"/>
        <w:bookmarkStart w:id="6446" w:name="_Toc330241416"/>
        <w:bookmarkStart w:id="6447" w:name="_Toc330282689"/>
        <w:bookmarkEnd w:id="6438"/>
        <w:bookmarkEnd w:id="6439"/>
        <w:bookmarkEnd w:id="6440"/>
        <w:bookmarkEnd w:id="6441"/>
        <w:bookmarkEnd w:id="6442"/>
        <w:bookmarkEnd w:id="6443"/>
        <w:bookmarkEnd w:id="6444"/>
        <w:bookmarkEnd w:id="6445"/>
        <w:bookmarkEnd w:id="6446"/>
        <w:bookmarkEnd w:id="6447"/>
      </w:del>
    </w:p>
    <w:p w:rsidR="009D3738" w:rsidDel="00A81B80" w:rsidRDefault="009D3738" w:rsidP="009D3738">
      <w:pPr>
        <w:rPr>
          <w:del w:id="6448" w:author="aaron.wiest" w:date="2012-05-01T10:01:00Z"/>
        </w:rPr>
      </w:pPr>
      <w:bookmarkStart w:id="6449" w:name="_Toc330231706"/>
      <w:bookmarkStart w:id="6450" w:name="_Toc330232080"/>
      <w:bookmarkStart w:id="6451" w:name="_Toc330232460"/>
      <w:bookmarkStart w:id="6452" w:name="_Toc330232833"/>
      <w:bookmarkStart w:id="6453" w:name="_Toc330233206"/>
      <w:bookmarkStart w:id="6454" w:name="_Toc330240278"/>
      <w:bookmarkStart w:id="6455" w:name="_Toc330240656"/>
      <w:bookmarkStart w:id="6456" w:name="_Toc330241039"/>
      <w:bookmarkStart w:id="6457" w:name="_Toc330241417"/>
      <w:bookmarkStart w:id="6458" w:name="_Toc330282690"/>
      <w:bookmarkEnd w:id="6449"/>
      <w:bookmarkEnd w:id="6450"/>
      <w:bookmarkEnd w:id="6451"/>
      <w:bookmarkEnd w:id="6452"/>
      <w:bookmarkEnd w:id="6453"/>
      <w:bookmarkEnd w:id="6454"/>
      <w:bookmarkEnd w:id="6455"/>
      <w:bookmarkEnd w:id="6456"/>
      <w:bookmarkEnd w:id="6457"/>
      <w:bookmarkEnd w:id="6458"/>
    </w:p>
    <w:p w:rsidR="009D3738" w:rsidDel="00A81B80" w:rsidRDefault="009D3738" w:rsidP="009D3738">
      <w:pPr>
        <w:rPr>
          <w:del w:id="6459" w:author="aaron.wiest" w:date="2012-05-01T10:01:00Z"/>
        </w:rPr>
      </w:pPr>
      <w:del w:id="6460" w:author="aaron.wiest" w:date="2012-05-01T10:01:00Z">
        <w:r w:rsidDel="00A81B80">
          <w:delText>C.</w:delText>
        </w:r>
        <w:r w:rsidDel="00A81B80">
          <w:tab/>
          <w:delText xml:space="preserve">Method. </w:delText>
        </w:r>
        <w:bookmarkStart w:id="6461" w:name="_Toc330231707"/>
        <w:bookmarkStart w:id="6462" w:name="_Toc330232081"/>
        <w:bookmarkStart w:id="6463" w:name="_Toc330232461"/>
        <w:bookmarkStart w:id="6464" w:name="_Toc330232834"/>
        <w:bookmarkStart w:id="6465" w:name="_Toc330233207"/>
        <w:bookmarkStart w:id="6466" w:name="_Toc330240279"/>
        <w:bookmarkStart w:id="6467" w:name="_Toc330240657"/>
        <w:bookmarkStart w:id="6468" w:name="_Toc330241040"/>
        <w:bookmarkStart w:id="6469" w:name="_Toc330241418"/>
        <w:bookmarkStart w:id="6470" w:name="_Toc330282691"/>
        <w:bookmarkEnd w:id="6461"/>
        <w:bookmarkEnd w:id="6462"/>
        <w:bookmarkEnd w:id="6463"/>
        <w:bookmarkEnd w:id="6464"/>
        <w:bookmarkEnd w:id="6465"/>
        <w:bookmarkEnd w:id="6466"/>
        <w:bookmarkEnd w:id="6467"/>
        <w:bookmarkEnd w:id="6468"/>
        <w:bookmarkEnd w:id="6469"/>
        <w:bookmarkEnd w:id="6470"/>
      </w:del>
    </w:p>
    <w:p w:rsidR="009D3738" w:rsidDel="00A81B80" w:rsidRDefault="009D3738" w:rsidP="009D3738">
      <w:pPr>
        <w:rPr>
          <w:del w:id="6471" w:author="aaron.wiest" w:date="2012-05-01T10:01:00Z"/>
        </w:rPr>
      </w:pPr>
      <w:del w:id="6472" w:author="aaron.wiest" w:date="2012-05-01T10:01:00Z">
        <w:r w:rsidDel="00A81B80">
          <w:delText>Before removal from their release liners, each label shall be trimmed lengthwise to 0.5 inch (12.7mm) width (if applicable). Place a 1-inch by 2-inch (25mm by 51mm) strip of paper / chipboard with a hole in one end for attaching a weight, on a cleaned surface of the test panel. Peel each test label from its release liner and gently place the label, adhesive side down, on a test panel and over the 1 inch (25mm) edge of paper/chipboard such that approximately 1.125 inch (28.6 mm) of the label is in contact with the test panel and the remaining length of test label is on the paper / chipboard and approximately</w:delText>
        </w:r>
        <w:r w:rsidRPr="00F73439" w:rsidDel="00A81B80">
          <w:rPr>
            <w:lang w:val="en-US"/>
          </w:rPr>
          <w:delText xml:space="preserve"> centered</w:delText>
        </w:r>
        <w:r w:rsidDel="00A81B80">
          <w:delText xml:space="preserve"> with the 1 inch (25.4mm) edge. Secure the test label to the test panels and paper / chipboard strips by rolling each label once in each lengthwise direction with a steel, rubber-covered roller as described in ASTM D 3330. If any bubbles or wrinkles appear on the label, discard it and replace it with a new one using the same procedure. Place the panels with the labels on the bottom surface in the holding fixture and gently attach a 0.88 oz +/- 0.04 oz. (25 gram* +/- 1 gram) weight to the free end of the paper / chipboard strips such that the line of force of the 0.88 oz (25 gram) weight and the test panel form an angle of approximately 90 degrees. The weight shall remain as a peeling force for 4 hours +/- 5 minutes.</w:delText>
        </w:r>
        <w:bookmarkStart w:id="6473" w:name="_Toc330231708"/>
        <w:bookmarkStart w:id="6474" w:name="_Toc330232082"/>
        <w:bookmarkStart w:id="6475" w:name="_Toc330232462"/>
        <w:bookmarkStart w:id="6476" w:name="_Toc330232835"/>
        <w:bookmarkStart w:id="6477" w:name="_Toc330233208"/>
        <w:bookmarkStart w:id="6478" w:name="_Toc330240280"/>
        <w:bookmarkStart w:id="6479" w:name="_Toc330240658"/>
        <w:bookmarkStart w:id="6480" w:name="_Toc330241041"/>
        <w:bookmarkStart w:id="6481" w:name="_Toc330241419"/>
        <w:bookmarkStart w:id="6482" w:name="_Toc330282692"/>
        <w:bookmarkEnd w:id="6473"/>
        <w:bookmarkEnd w:id="6474"/>
        <w:bookmarkEnd w:id="6475"/>
        <w:bookmarkEnd w:id="6476"/>
        <w:bookmarkEnd w:id="6477"/>
        <w:bookmarkEnd w:id="6478"/>
        <w:bookmarkEnd w:id="6479"/>
        <w:bookmarkEnd w:id="6480"/>
        <w:bookmarkEnd w:id="6481"/>
        <w:bookmarkEnd w:id="6482"/>
      </w:del>
    </w:p>
    <w:p w:rsidR="009D3738" w:rsidDel="0088016E" w:rsidRDefault="009D3738" w:rsidP="009D3738">
      <w:pPr>
        <w:pStyle w:val="Heading3"/>
        <w:rPr>
          <w:del w:id="6483" w:author="aaron.wiest" w:date="2012-05-03T17:54:00Z"/>
        </w:rPr>
      </w:pPr>
      <w:bookmarkStart w:id="6484" w:name="_Toc323882759"/>
      <w:bookmarkStart w:id="6485" w:name="_Toc327174332"/>
      <w:bookmarkStart w:id="6486" w:name="_Toc327193411"/>
      <w:del w:id="6487" w:author="aaron.wiest" w:date="2012-05-03T17:54:00Z">
        <w:r w:rsidDel="0088016E">
          <w:delText>Tests for labels exposed to Salt Fog, Salt Spray or Blowing Sand or Dust</w:delText>
        </w:r>
        <w:bookmarkEnd w:id="6484"/>
        <w:bookmarkEnd w:id="6485"/>
        <w:bookmarkEnd w:id="6486"/>
        <w:r w:rsidDel="0088016E">
          <w:delText xml:space="preserve"> </w:delText>
        </w:r>
        <w:bookmarkStart w:id="6488" w:name="_Toc330231709"/>
        <w:bookmarkStart w:id="6489" w:name="_Toc330232083"/>
        <w:bookmarkStart w:id="6490" w:name="_Toc330232463"/>
        <w:bookmarkStart w:id="6491" w:name="_Toc330232836"/>
        <w:bookmarkStart w:id="6492" w:name="_Toc330233209"/>
        <w:bookmarkStart w:id="6493" w:name="_Toc330240281"/>
        <w:bookmarkStart w:id="6494" w:name="_Toc330240659"/>
        <w:bookmarkStart w:id="6495" w:name="_Toc330241042"/>
        <w:bookmarkStart w:id="6496" w:name="_Toc330241420"/>
        <w:bookmarkStart w:id="6497" w:name="_Toc330282693"/>
        <w:bookmarkEnd w:id="6488"/>
        <w:bookmarkEnd w:id="6489"/>
        <w:bookmarkEnd w:id="6490"/>
        <w:bookmarkEnd w:id="6491"/>
        <w:bookmarkEnd w:id="6492"/>
        <w:bookmarkEnd w:id="6493"/>
        <w:bookmarkEnd w:id="6494"/>
        <w:bookmarkEnd w:id="6495"/>
        <w:bookmarkEnd w:id="6496"/>
        <w:bookmarkEnd w:id="6497"/>
      </w:del>
    </w:p>
    <w:p w:rsidR="009D3738" w:rsidDel="0088016E" w:rsidRDefault="009D3738" w:rsidP="009D3738">
      <w:pPr>
        <w:rPr>
          <w:del w:id="6498" w:author="aaron.wiest" w:date="2012-05-03T17:54:00Z"/>
        </w:rPr>
      </w:pPr>
      <w:del w:id="6499" w:author="aaron.wiest" w:date="2012-05-03T17:54:00Z">
        <w:r w:rsidDel="0088016E">
          <w:delText xml:space="preserve">For applications where requirements specify testing labels for salt fog and spray, blowing sand or dust see testing procedures in Mil-Std 810. </w:delText>
        </w:r>
        <w:bookmarkStart w:id="6500" w:name="_Toc330231710"/>
        <w:bookmarkStart w:id="6501" w:name="_Toc330232084"/>
        <w:bookmarkStart w:id="6502" w:name="_Toc330232464"/>
        <w:bookmarkStart w:id="6503" w:name="_Toc330232837"/>
        <w:bookmarkStart w:id="6504" w:name="_Toc330233210"/>
        <w:bookmarkStart w:id="6505" w:name="_Toc330240282"/>
        <w:bookmarkStart w:id="6506" w:name="_Toc330240660"/>
        <w:bookmarkStart w:id="6507" w:name="_Toc330241043"/>
        <w:bookmarkStart w:id="6508" w:name="_Toc330241421"/>
        <w:bookmarkStart w:id="6509" w:name="_Toc330282694"/>
        <w:bookmarkEnd w:id="6500"/>
        <w:bookmarkEnd w:id="6501"/>
        <w:bookmarkEnd w:id="6502"/>
        <w:bookmarkEnd w:id="6503"/>
        <w:bookmarkEnd w:id="6504"/>
        <w:bookmarkEnd w:id="6505"/>
        <w:bookmarkEnd w:id="6506"/>
        <w:bookmarkEnd w:id="6507"/>
        <w:bookmarkEnd w:id="6508"/>
        <w:bookmarkEnd w:id="6509"/>
      </w:del>
    </w:p>
    <w:p w:rsidR="009D3738" w:rsidDel="00C76807" w:rsidRDefault="009D3738" w:rsidP="009D3738">
      <w:pPr>
        <w:pStyle w:val="Heading2"/>
        <w:numPr>
          <w:ilvl w:val="0"/>
          <w:numId w:val="0"/>
        </w:numPr>
        <w:ind w:left="576" w:hanging="576"/>
        <w:rPr>
          <w:del w:id="6510" w:author="aaron.wiest" w:date="2012-05-04T08:11:00Z"/>
        </w:rPr>
      </w:pPr>
      <w:bookmarkStart w:id="6511" w:name="_Toc330231711"/>
      <w:bookmarkStart w:id="6512" w:name="_Toc330232085"/>
      <w:bookmarkStart w:id="6513" w:name="_Toc330232465"/>
      <w:bookmarkStart w:id="6514" w:name="_Toc330232838"/>
      <w:bookmarkStart w:id="6515" w:name="_Toc330233211"/>
      <w:bookmarkStart w:id="6516" w:name="_Toc330240283"/>
      <w:bookmarkStart w:id="6517" w:name="_Toc330240661"/>
      <w:bookmarkStart w:id="6518" w:name="_Toc330241044"/>
      <w:bookmarkStart w:id="6519" w:name="_Toc330241422"/>
      <w:bookmarkStart w:id="6520" w:name="_Toc330282695"/>
      <w:bookmarkEnd w:id="6511"/>
      <w:bookmarkEnd w:id="6512"/>
      <w:bookmarkEnd w:id="6513"/>
      <w:bookmarkEnd w:id="6514"/>
      <w:bookmarkEnd w:id="6515"/>
      <w:bookmarkEnd w:id="6516"/>
      <w:bookmarkEnd w:id="6517"/>
      <w:bookmarkEnd w:id="6518"/>
      <w:bookmarkEnd w:id="6519"/>
      <w:bookmarkEnd w:id="6520"/>
    </w:p>
    <w:p w:rsidR="009D3738" w:rsidDel="00C76807" w:rsidRDefault="009D3738" w:rsidP="009D3738">
      <w:pPr>
        <w:pStyle w:val="Heading2"/>
        <w:rPr>
          <w:del w:id="6521" w:author="aaron.wiest" w:date="2012-05-04T08:11:00Z"/>
        </w:rPr>
      </w:pPr>
      <w:bookmarkStart w:id="6522" w:name="_Toc323882760"/>
      <w:bookmarkStart w:id="6523" w:name="_Toc327174333"/>
      <w:bookmarkStart w:id="6524" w:name="_Toc327193412"/>
      <w:del w:id="6525" w:author="aaron.wiest" w:date="2012-05-04T08:11:00Z">
        <w:r w:rsidDel="00C76807">
          <w:delText>Method of test for Shipping Container Applications</w:delText>
        </w:r>
        <w:bookmarkStart w:id="6526" w:name="_Toc330231712"/>
        <w:bookmarkStart w:id="6527" w:name="_Toc330232086"/>
        <w:bookmarkStart w:id="6528" w:name="_Toc330232466"/>
        <w:bookmarkStart w:id="6529" w:name="_Toc330232839"/>
        <w:bookmarkStart w:id="6530" w:name="_Toc330233212"/>
        <w:bookmarkStart w:id="6531" w:name="_Toc330240284"/>
        <w:bookmarkStart w:id="6532" w:name="_Toc330240662"/>
        <w:bookmarkStart w:id="6533" w:name="_Toc330241045"/>
        <w:bookmarkStart w:id="6534" w:name="_Toc330241423"/>
        <w:bookmarkStart w:id="6535" w:name="_Toc330282696"/>
        <w:bookmarkEnd w:id="6522"/>
        <w:bookmarkEnd w:id="6523"/>
        <w:bookmarkEnd w:id="6524"/>
        <w:bookmarkEnd w:id="6526"/>
        <w:bookmarkEnd w:id="6527"/>
        <w:bookmarkEnd w:id="6528"/>
        <w:bookmarkEnd w:id="6529"/>
        <w:bookmarkEnd w:id="6530"/>
        <w:bookmarkEnd w:id="6531"/>
        <w:bookmarkEnd w:id="6532"/>
        <w:bookmarkEnd w:id="6533"/>
        <w:bookmarkEnd w:id="6534"/>
        <w:bookmarkEnd w:id="6535"/>
      </w:del>
    </w:p>
    <w:p w:rsidR="009D3738" w:rsidDel="00A81B80" w:rsidRDefault="009D3738" w:rsidP="009D3738">
      <w:pPr>
        <w:pStyle w:val="Heading4"/>
        <w:rPr>
          <w:del w:id="6536" w:author="aaron.wiest" w:date="2012-05-01T10:03:00Z"/>
        </w:rPr>
      </w:pPr>
      <w:bookmarkStart w:id="6537" w:name="_Toc323882761"/>
      <w:bookmarkStart w:id="6538" w:name="_Toc327174334"/>
      <w:bookmarkStart w:id="6539" w:name="_Toc327193413"/>
      <w:del w:id="6540" w:author="aaron.wiest" w:date="2012-05-01T10:03:00Z">
        <w:r w:rsidDel="00A81B80">
          <w:delText>Initial adhesion strength:</w:delText>
        </w:r>
        <w:bookmarkStart w:id="6541" w:name="_Toc330231713"/>
        <w:bookmarkStart w:id="6542" w:name="_Toc330232087"/>
        <w:bookmarkStart w:id="6543" w:name="_Toc330232467"/>
        <w:bookmarkStart w:id="6544" w:name="_Toc330232840"/>
        <w:bookmarkStart w:id="6545" w:name="_Toc330233213"/>
        <w:bookmarkStart w:id="6546" w:name="_Toc330240285"/>
        <w:bookmarkStart w:id="6547" w:name="_Toc330240663"/>
        <w:bookmarkStart w:id="6548" w:name="_Toc330241046"/>
        <w:bookmarkStart w:id="6549" w:name="_Toc330241424"/>
        <w:bookmarkStart w:id="6550" w:name="_Toc330282697"/>
        <w:bookmarkEnd w:id="6537"/>
        <w:bookmarkEnd w:id="6538"/>
        <w:bookmarkEnd w:id="6539"/>
        <w:bookmarkEnd w:id="6541"/>
        <w:bookmarkEnd w:id="6542"/>
        <w:bookmarkEnd w:id="6543"/>
        <w:bookmarkEnd w:id="6544"/>
        <w:bookmarkEnd w:id="6545"/>
        <w:bookmarkEnd w:id="6546"/>
        <w:bookmarkEnd w:id="6547"/>
        <w:bookmarkEnd w:id="6548"/>
        <w:bookmarkEnd w:id="6549"/>
        <w:bookmarkEnd w:id="6550"/>
      </w:del>
    </w:p>
    <w:p w:rsidR="009D3738" w:rsidDel="00C76807" w:rsidRDefault="009D3738" w:rsidP="009D3738">
      <w:pPr>
        <w:jc w:val="left"/>
        <w:rPr>
          <w:del w:id="6551" w:author="aaron.wiest" w:date="2012-05-04T08:11:00Z"/>
        </w:rPr>
      </w:pPr>
      <w:del w:id="6552" w:author="aaron.wiest" w:date="2012-05-01T10:03:00Z">
        <w:r w:rsidDel="00A81B80">
          <w:delText>Remove at least three labels from the release liner, apply them to 1 or more stainless steel panels, and roll per ASTM D 1000 taking care to leave approximately 3 mm (0.125 inch) of release liner on each label for clamping purposes.  In 2 hours (±10 minutes, measure the adhesion strength to conform to the requirements of A.2.1 using a crosshead tensile tester making a 90</w:delText>
        </w:r>
        <w:r w:rsidDel="00A81B80">
          <w:noBreakHyphen/>
          <w:delText>degree peel (Figure A.1) at a rate of 50 mm (2 inch) per minute using a wire length of approximately 762 mm (30 inch).  Calculate the average value of adhesion.</w:delText>
        </w:r>
      </w:del>
      <w:bookmarkStart w:id="6553" w:name="_Toc330231714"/>
      <w:bookmarkStart w:id="6554" w:name="_Toc330232088"/>
      <w:bookmarkStart w:id="6555" w:name="_Toc330232468"/>
      <w:bookmarkStart w:id="6556" w:name="_Toc330232841"/>
      <w:bookmarkStart w:id="6557" w:name="_Toc330233214"/>
      <w:bookmarkStart w:id="6558" w:name="_Toc330240286"/>
      <w:bookmarkStart w:id="6559" w:name="_Toc330240664"/>
      <w:bookmarkStart w:id="6560" w:name="_Toc330241047"/>
      <w:bookmarkStart w:id="6561" w:name="_Toc330241425"/>
      <w:bookmarkStart w:id="6562" w:name="_Toc330282698"/>
      <w:bookmarkEnd w:id="6553"/>
      <w:bookmarkEnd w:id="6554"/>
      <w:bookmarkEnd w:id="6555"/>
      <w:bookmarkEnd w:id="6556"/>
      <w:bookmarkEnd w:id="6557"/>
      <w:bookmarkEnd w:id="6558"/>
      <w:bookmarkEnd w:id="6559"/>
      <w:bookmarkEnd w:id="6560"/>
      <w:bookmarkEnd w:id="6561"/>
      <w:bookmarkEnd w:id="6562"/>
    </w:p>
    <w:p w:rsidR="009D3738" w:rsidDel="00A81B80" w:rsidRDefault="009D3738" w:rsidP="00C76807">
      <w:pPr>
        <w:jc w:val="left"/>
        <w:rPr>
          <w:del w:id="6563" w:author="aaron.wiest" w:date="2012-05-01T10:04:00Z"/>
        </w:rPr>
      </w:pPr>
      <w:del w:id="6564" w:author="aaron.wiest" w:date="2012-05-01T10:04:00Z">
        <w:r w:rsidDel="00A81B80">
          <w:delText>Short term 49 degrees centigrade 95% RH - temp/humidity</w:delText>
        </w:r>
        <w:bookmarkStart w:id="6565" w:name="_Toc330231715"/>
        <w:bookmarkStart w:id="6566" w:name="_Toc330232089"/>
        <w:bookmarkStart w:id="6567" w:name="_Toc330232469"/>
        <w:bookmarkStart w:id="6568" w:name="_Toc330232842"/>
        <w:bookmarkStart w:id="6569" w:name="_Toc330233215"/>
        <w:bookmarkStart w:id="6570" w:name="_Toc330240287"/>
        <w:bookmarkStart w:id="6571" w:name="_Toc330240665"/>
        <w:bookmarkStart w:id="6572" w:name="_Toc330241048"/>
        <w:bookmarkStart w:id="6573" w:name="_Toc330241426"/>
        <w:bookmarkStart w:id="6574" w:name="_Toc330282699"/>
        <w:bookmarkEnd w:id="6565"/>
        <w:bookmarkEnd w:id="6566"/>
        <w:bookmarkEnd w:id="6567"/>
        <w:bookmarkEnd w:id="6568"/>
        <w:bookmarkEnd w:id="6569"/>
        <w:bookmarkEnd w:id="6570"/>
        <w:bookmarkEnd w:id="6571"/>
        <w:bookmarkEnd w:id="6572"/>
        <w:bookmarkEnd w:id="6573"/>
        <w:bookmarkEnd w:id="6574"/>
      </w:del>
    </w:p>
    <w:p w:rsidR="00352FBB" w:rsidRDefault="009D3738">
      <w:pPr>
        <w:rPr>
          <w:del w:id="6575" w:author="aaron.wiest" w:date="2012-05-01T10:04:00Z"/>
        </w:rPr>
        <w:pPrChange w:id="6576" w:author="aaron.wiest" w:date="2012-05-04T08:11:00Z">
          <w:pPr>
            <w:jc w:val="left"/>
          </w:pPr>
        </w:pPrChange>
      </w:pPr>
      <w:del w:id="6577" w:author="aaron.wiest" w:date="2012-05-01T10:04:00Z">
        <w:r w:rsidDel="00A81B80">
          <w:delText>Place the panel in an oven maintained at 49 degrees Centigrade (120 degrees Fahrenheit) and a controlled relative humidity of 95% non-condensing.  At the end of 96 hours remove the panel and allow it to cool to room temperature.  Within 1 to 3 hours of removing the panel from the conditioning chamber, measure the bar code print quality of the labels on one panel as defined within these guidelines as appropriate and the adhesion strength of the labels on the other panel in accordance with clause A.3.1 and sub-clauses to determine conformance with the requirements of clauses A.2 and A.2.1.  Determine the adhesion strength by measuring the adhesive strength of at least 3 test labels and averaging the results for the overall value.  The labels shall show no evidence of self-lifting, delaminating, smudging, or</w:delText>
        </w:r>
        <w:r w:rsidRPr="00F73439" w:rsidDel="00A81B80">
          <w:rPr>
            <w:lang w:val="en-US"/>
          </w:rPr>
          <w:delText xml:space="preserve"> discoloring</w:delText>
        </w:r>
        <w:r w:rsidDel="00A81B80">
          <w:delText xml:space="preserve"> after conditioning.</w:delText>
        </w:r>
        <w:bookmarkStart w:id="6578" w:name="_Toc323881617"/>
        <w:bookmarkStart w:id="6579" w:name="_Toc323881764"/>
        <w:bookmarkStart w:id="6580" w:name="_Toc323881932"/>
        <w:bookmarkStart w:id="6581" w:name="_Toc323882111"/>
        <w:bookmarkStart w:id="6582" w:name="_Toc323882260"/>
        <w:bookmarkStart w:id="6583" w:name="_Toc323882433"/>
        <w:bookmarkStart w:id="6584" w:name="_Toc323882583"/>
        <w:bookmarkStart w:id="6585" w:name="_Toc330231716"/>
        <w:bookmarkStart w:id="6586" w:name="_Toc330232090"/>
        <w:bookmarkStart w:id="6587" w:name="_Toc330232470"/>
        <w:bookmarkStart w:id="6588" w:name="_Toc330232843"/>
        <w:bookmarkStart w:id="6589" w:name="_Toc330233216"/>
        <w:bookmarkStart w:id="6590" w:name="_Toc330240666"/>
        <w:bookmarkStart w:id="6591" w:name="_Toc330241049"/>
        <w:bookmarkStart w:id="6592" w:name="_Toc330241427"/>
        <w:bookmarkStart w:id="6593" w:name="_Toc330282700"/>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del>
    </w:p>
    <w:p w:rsidR="00352FBB" w:rsidRDefault="009D3738">
      <w:pPr>
        <w:rPr>
          <w:del w:id="6594" w:author="aaron.wiest" w:date="2012-06-11T17:31:00Z"/>
        </w:rPr>
        <w:pPrChange w:id="6595" w:author="aaron.wiest" w:date="2012-06-11T17:31:00Z">
          <w:pPr>
            <w:jc w:val="left"/>
          </w:pPr>
        </w:pPrChange>
      </w:pPr>
      <w:moveFromRangeStart w:id="6596" w:author="aaron.wiest" w:date="2012-05-04T08:12:00Z" w:name="move323882587"/>
      <w:moveFrom w:id="6597" w:author="aaron.wiest" w:date="2012-05-04T08:12:00Z">
        <w:r w:rsidDel="00C76807">
          <w:t>Blank label stock contamination</w:t>
        </w:r>
      </w:moveFrom>
      <w:bookmarkStart w:id="6598" w:name="_Toc330231717"/>
      <w:bookmarkStart w:id="6599" w:name="_Toc330232091"/>
      <w:bookmarkStart w:id="6600" w:name="_Toc330232471"/>
      <w:bookmarkStart w:id="6601" w:name="_Toc330232844"/>
      <w:bookmarkStart w:id="6602" w:name="_Toc330233217"/>
      <w:bookmarkStart w:id="6603" w:name="_Toc330240289"/>
      <w:bookmarkStart w:id="6604" w:name="_Toc330240667"/>
      <w:bookmarkStart w:id="6605" w:name="_Toc330241050"/>
      <w:bookmarkStart w:id="6606" w:name="_Toc330241428"/>
      <w:bookmarkStart w:id="6607" w:name="_Toc330282701"/>
      <w:bookmarkEnd w:id="6598"/>
      <w:bookmarkEnd w:id="6599"/>
      <w:bookmarkEnd w:id="6600"/>
      <w:bookmarkEnd w:id="6601"/>
      <w:bookmarkEnd w:id="6602"/>
      <w:bookmarkEnd w:id="6603"/>
      <w:bookmarkEnd w:id="6604"/>
      <w:bookmarkEnd w:id="6605"/>
      <w:bookmarkEnd w:id="6606"/>
      <w:bookmarkEnd w:id="6607"/>
    </w:p>
    <w:p w:rsidR="00352FBB" w:rsidRDefault="009D3738">
      <w:pPr>
        <w:rPr>
          <w:del w:id="6608" w:author="aaron.wiest" w:date="2012-06-11T17:31:00Z"/>
        </w:rPr>
        <w:pPrChange w:id="6609" w:author="aaron.wiest" w:date="2012-06-11T17:31:00Z">
          <w:pPr>
            <w:jc w:val="left"/>
          </w:pPr>
        </w:pPrChange>
      </w:pPr>
      <w:moveFrom w:id="6610" w:author="aaron.wiest" w:date="2012-05-04T08:12:00Z">
        <w:del w:id="6611" w:author="aaron.wiest" w:date="2012-06-11T17:31:00Z">
          <w:r w:rsidDel="0093094E">
            <w:lastRenderedPageBreak/>
            <w:delText>Prior to installing the roll of blank label stock into an on-site printer, a minimum of 50 consecutive labels shall be visually inspected for evidence of dust or particulate contamination. Use either a piece of black cloth or velvet and wipe lightly over the face of the 50 labels, examine the cloth or the velvet for particles of paper, dust or other foreign material.  If any particulate is evident to the unaided eye, the test has been failed and the blank label stock shall be considered nonconforming.  Nonconforming stock shall not be used.</w:delText>
          </w:r>
        </w:del>
      </w:moveFrom>
      <w:bookmarkStart w:id="6612" w:name="_Toc330231718"/>
      <w:bookmarkStart w:id="6613" w:name="_Toc330232092"/>
      <w:bookmarkStart w:id="6614" w:name="_Toc330232472"/>
      <w:bookmarkStart w:id="6615" w:name="_Toc330232845"/>
      <w:bookmarkStart w:id="6616" w:name="_Toc330233218"/>
      <w:bookmarkStart w:id="6617" w:name="_Toc330240290"/>
      <w:bookmarkStart w:id="6618" w:name="_Toc330240668"/>
      <w:bookmarkStart w:id="6619" w:name="_Toc330241051"/>
      <w:bookmarkStart w:id="6620" w:name="_Toc330241429"/>
      <w:bookmarkStart w:id="6621" w:name="_Toc330282702"/>
      <w:bookmarkEnd w:id="6612"/>
      <w:bookmarkEnd w:id="6613"/>
      <w:bookmarkEnd w:id="6614"/>
      <w:bookmarkEnd w:id="6615"/>
      <w:bookmarkEnd w:id="6616"/>
      <w:bookmarkEnd w:id="6617"/>
      <w:bookmarkEnd w:id="6618"/>
      <w:bookmarkEnd w:id="6619"/>
      <w:bookmarkEnd w:id="6620"/>
      <w:bookmarkEnd w:id="6621"/>
    </w:p>
    <w:p w:rsidR="001153B5" w:rsidRDefault="001153B5">
      <w:pPr>
        <w:rPr>
          <w:del w:id="6622" w:author="aaron.wiest" w:date="2012-06-11T17:31:00Z"/>
        </w:rPr>
      </w:pPr>
      <w:bookmarkStart w:id="6623" w:name="_Toc330231719"/>
      <w:bookmarkStart w:id="6624" w:name="_Toc330232093"/>
      <w:bookmarkStart w:id="6625" w:name="_Toc330232473"/>
      <w:bookmarkStart w:id="6626" w:name="_Toc330232846"/>
      <w:bookmarkStart w:id="6627" w:name="_Toc330233219"/>
      <w:bookmarkStart w:id="6628" w:name="_Toc330240291"/>
      <w:bookmarkStart w:id="6629" w:name="_Toc330240669"/>
      <w:bookmarkStart w:id="6630" w:name="_Toc330241052"/>
      <w:bookmarkStart w:id="6631" w:name="_Toc330241430"/>
      <w:bookmarkStart w:id="6632" w:name="_Toc330282703"/>
      <w:bookmarkEnd w:id="6623"/>
      <w:bookmarkEnd w:id="6624"/>
      <w:bookmarkEnd w:id="6625"/>
      <w:bookmarkEnd w:id="6626"/>
      <w:bookmarkEnd w:id="6627"/>
      <w:bookmarkEnd w:id="6628"/>
      <w:bookmarkEnd w:id="6629"/>
      <w:bookmarkEnd w:id="6630"/>
      <w:bookmarkEnd w:id="6631"/>
      <w:bookmarkEnd w:id="6632"/>
    </w:p>
    <w:p w:rsidR="001153B5" w:rsidRDefault="001153B5">
      <w:pPr>
        <w:rPr>
          <w:del w:id="6633" w:author="aaron.wiest" w:date="2012-06-11T17:31:00Z"/>
        </w:rPr>
      </w:pPr>
      <w:bookmarkStart w:id="6634" w:name="_Toc330231720"/>
      <w:bookmarkStart w:id="6635" w:name="_Toc330232094"/>
      <w:bookmarkStart w:id="6636" w:name="_Toc330232474"/>
      <w:bookmarkStart w:id="6637" w:name="_Toc330232847"/>
      <w:bookmarkStart w:id="6638" w:name="_Toc330233220"/>
      <w:bookmarkStart w:id="6639" w:name="_Toc330240292"/>
      <w:bookmarkStart w:id="6640" w:name="_Toc330240670"/>
      <w:bookmarkStart w:id="6641" w:name="_Toc330241053"/>
      <w:bookmarkStart w:id="6642" w:name="_Toc330241431"/>
      <w:bookmarkStart w:id="6643" w:name="_Toc330282704"/>
      <w:bookmarkEnd w:id="6634"/>
      <w:bookmarkEnd w:id="6635"/>
      <w:bookmarkEnd w:id="6636"/>
      <w:bookmarkEnd w:id="6637"/>
      <w:bookmarkEnd w:id="6638"/>
      <w:bookmarkEnd w:id="6639"/>
      <w:bookmarkEnd w:id="6640"/>
      <w:bookmarkEnd w:id="6641"/>
      <w:bookmarkEnd w:id="6642"/>
      <w:bookmarkEnd w:id="6643"/>
    </w:p>
    <w:p w:rsidR="00535C4D" w:rsidDel="0093094E" w:rsidRDefault="00535C4D" w:rsidP="009D3738">
      <w:pPr>
        <w:rPr>
          <w:del w:id="6644" w:author="aaron.wiest" w:date="2012-06-11T17:31:00Z"/>
        </w:rPr>
      </w:pPr>
      <w:bookmarkStart w:id="6645" w:name="_Toc330231721"/>
      <w:bookmarkStart w:id="6646" w:name="_Toc330232095"/>
      <w:bookmarkStart w:id="6647" w:name="_Toc330232475"/>
      <w:bookmarkStart w:id="6648" w:name="_Toc330232848"/>
      <w:bookmarkStart w:id="6649" w:name="_Toc330233221"/>
      <w:bookmarkStart w:id="6650" w:name="_Toc330240293"/>
      <w:bookmarkStart w:id="6651" w:name="_Toc330240671"/>
      <w:bookmarkStart w:id="6652" w:name="_Toc330241054"/>
      <w:bookmarkStart w:id="6653" w:name="_Toc330241432"/>
      <w:bookmarkStart w:id="6654" w:name="_Toc330282705"/>
      <w:bookmarkEnd w:id="6645"/>
      <w:bookmarkEnd w:id="6646"/>
      <w:bookmarkEnd w:id="6647"/>
      <w:bookmarkEnd w:id="6648"/>
      <w:bookmarkEnd w:id="6649"/>
      <w:bookmarkEnd w:id="6650"/>
      <w:bookmarkEnd w:id="6651"/>
      <w:bookmarkEnd w:id="6652"/>
      <w:bookmarkEnd w:id="6653"/>
      <w:bookmarkEnd w:id="6654"/>
    </w:p>
    <w:p w:rsidR="00352FBB" w:rsidRDefault="00352FBB">
      <w:pPr>
        <w:pStyle w:val="Heading1"/>
        <w:rPr>
          <w:del w:id="6655" w:author="aaron.wiest" w:date="2012-06-11T15:56:00Z"/>
        </w:rPr>
        <w:pPrChange w:id="6656" w:author="aaron.wiest" w:date="2012-06-11T16:11:00Z">
          <w:pPr/>
        </w:pPrChange>
      </w:pPr>
      <w:bookmarkStart w:id="6657" w:name="_Toc327194364"/>
      <w:bookmarkStart w:id="6658" w:name="_Toc330231722"/>
      <w:bookmarkStart w:id="6659" w:name="_Toc330232096"/>
      <w:bookmarkStart w:id="6660" w:name="_Toc330232476"/>
      <w:bookmarkStart w:id="6661" w:name="_Toc330232849"/>
      <w:bookmarkStart w:id="6662" w:name="_Toc330233222"/>
      <w:bookmarkStart w:id="6663" w:name="_Toc330240294"/>
      <w:bookmarkStart w:id="6664" w:name="_Toc330240672"/>
      <w:bookmarkStart w:id="6665" w:name="_Toc330241055"/>
      <w:bookmarkStart w:id="6666" w:name="_Toc330241433"/>
      <w:bookmarkStart w:id="6667" w:name="_Toc330282706"/>
      <w:bookmarkEnd w:id="6657"/>
      <w:bookmarkEnd w:id="6658"/>
      <w:bookmarkEnd w:id="6659"/>
      <w:bookmarkEnd w:id="6660"/>
      <w:bookmarkEnd w:id="6661"/>
      <w:bookmarkEnd w:id="6662"/>
      <w:bookmarkEnd w:id="6663"/>
      <w:bookmarkEnd w:id="6664"/>
      <w:bookmarkEnd w:id="6665"/>
      <w:bookmarkEnd w:id="6666"/>
      <w:bookmarkEnd w:id="6667"/>
    </w:p>
    <w:p w:rsidR="00352FBB" w:rsidRDefault="00352FBB">
      <w:pPr>
        <w:pStyle w:val="Heading1"/>
        <w:rPr>
          <w:del w:id="6668" w:author="aaron.wiest" w:date="2012-06-11T15:56:00Z"/>
        </w:rPr>
        <w:pPrChange w:id="6669" w:author="aaron.wiest" w:date="2012-06-11T16:11:00Z">
          <w:pPr/>
        </w:pPrChange>
      </w:pPr>
      <w:bookmarkStart w:id="6670" w:name="_Toc327194365"/>
      <w:bookmarkStart w:id="6671" w:name="_Toc330231723"/>
      <w:bookmarkStart w:id="6672" w:name="_Toc330232097"/>
      <w:bookmarkStart w:id="6673" w:name="_Toc330232477"/>
      <w:bookmarkStart w:id="6674" w:name="_Toc330232850"/>
      <w:bookmarkStart w:id="6675" w:name="_Toc330233223"/>
      <w:bookmarkStart w:id="6676" w:name="_Toc330240295"/>
      <w:bookmarkStart w:id="6677" w:name="_Toc330240673"/>
      <w:bookmarkStart w:id="6678" w:name="_Toc330241056"/>
      <w:bookmarkStart w:id="6679" w:name="_Toc330241434"/>
      <w:bookmarkStart w:id="6680" w:name="_Toc330282707"/>
      <w:bookmarkEnd w:id="6670"/>
      <w:bookmarkEnd w:id="6671"/>
      <w:bookmarkEnd w:id="6672"/>
      <w:bookmarkEnd w:id="6673"/>
      <w:bookmarkEnd w:id="6674"/>
      <w:bookmarkEnd w:id="6675"/>
      <w:bookmarkEnd w:id="6676"/>
      <w:bookmarkEnd w:id="6677"/>
      <w:bookmarkEnd w:id="6678"/>
      <w:bookmarkEnd w:id="6679"/>
      <w:bookmarkEnd w:id="6680"/>
    </w:p>
    <w:p w:rsidR="00352FBB" w:rsidRDefault="00352FBB">
      <w:pPr>
        <w:pStyle w:val="Heading1"/>
        <w:rPr>
          <w:del w:id="6681" w:author="aaron.wiest" w:date="2012-06-11T15:56:00Z"/>
        </w:rPr>
        <w:pPrChange w:id="6682" w:author="aaron.wiest" w:date="2012-06-11T16:11:00Z">
          <w:pPr/>
        </w:pPrChange>
      </w:pPr>
      <w:bookmarkStart w:id="6683" w:name="_Toc327194366"/>
      <w:bookmarkStart w:id="6684" w:name="_Toc330231724"/>
      <w:bookmarkStart w:id="6685" w:name="_Toc330232098"/>
      <w:bookmarkStart w:id="6686" w:name="_Toc330232478"/>
      <w:bookmarkStart w:id="6687" w:name="_Toc330232851"/>
      <w:bookmarkStart w:id="6688" w:name="_Toc330233224"/>
      <w:bookmarkStart w:id="6689" w:name="_Toc330240296"/>
      <w:bookmarkStart w:id="6690" w:name="_Toc330240674"/>
      <w:bookmarkStart w:id="6691" w:name="_Toc330241057"/>
      <w:bookmarkStart w:id="6692" w:name="_Toc330241435"/>
      <w:bookmarkStart w:id="6693" w:name="_Toc330282708"/>
      <w:bookmarkEnd w:id="6683"/>
      <w:bookmarkEnd w:id="6684"/>
      <w:bookmarkEnd w:id="6685"/>
      <w:bookmarkEnd w:id="6686"/>
      <w:bookmarkEnd w:id="6687"/>
      <w:bookmarkEnd w:id="6688"/>
      <w:bookmarkEnd w:id="6689"/>
      <w:bookmarkEnd w:id="6690"/>
      <w:bookmarkEnd w:id="6691"/>
      <w:bookmarkEnd w:id="6692"/>
      <w:bookmarkEnd w:id="6693"/>
      <w:moveFromRangeEnd w:id="6596"/>
    </w:p>
    <w:p w:rsidR="00352FBB" w:rsidRDefault="00352FBB">
      <w:pPr>
        <w:pStyle w:val="Heading1"/>
        <w:rPr>
          <w:del w:id="6694" w:author="aaron.wiest" w:date="2012-06-11T15:56:00Z"/>
        </w:rPr>
        <w:pPrChange w:id="6695" w:author="aaron.wiest" w:date="2012-06-11T16:11:00Z">
          <w:pPr/>
        </w:pPrChange>
      </w:pPr>
      <w:bookmarkStart w:id="6696" w:name="_Toc327194367"/>
      <w:bookmarkStart w:id="6697" w:name="_Toc330231725"/>
      <w:bookmarkStart w:id="6698" w:name="_Toc330232099"/>
      <w:bookmarkStart w:id="6699" w:name="_Toc330232479"/>
      <w:bookmarkStart w:id="6700" w:name="_Toc330232852"/>
      <w:bookmarkStart w:id="6701" w:name="_Toc330233225"/>
      <w:bookmarkStart w:id="6702" w:name="_Toc330240297"/>
      <w:bookmarkStart w:id="6703" w:name="_Toc330240675"/>
      <w:bookmarkStart w:id="6704" w:name="_Toc330241058"/>
      <w:bookmarkStart w:id="6705" w:name="_Toc330241436"/>
      <w:bookmarkStart w:id="6706" w:name="_Toc330282709"/>
      <w:bookmarkEnd w:id="6696"/>
      <w:bookmarkEnd w:id="6697"/>
      <w:bookmarkEnd w:id="6698"/>
      <w:bookmarkEnd w:id="6699"/>
      <w:bookmarkEnd w:id="6700"/>
      <w:bookmarkEnd w:id="6701"/>
      <w:bookmarkEnd w:id="6702"/>
      <w:bookmarkEnd w:id="6703"/>
      <w:bookmarkEnd w:id="6704"/>
      <w:bookmarkEnd w:id="6705"/>
      <w:bookmarkEnd w:id="6706"/>
    </w:p>
    <w:p w:rsidR="00352FBB" w:rsidRDefault="00352FBB">
      <w:pPr>
        <w:pStyle w:val="Heading1"/>
        <w:rPr>
          <w:del w:id="6707" w:author="aaron.wiest" w:date="2012-06-11T15:56:00Z"/>
        </w:rPr>
        <w:pPrChange w:id="6708" w:author="aaron.wiest" w:date="2012-06-11T16:11:00Z">
          <w:pPr/>
        </w:pPrChange>
      </w:pPr>
      <w:bookmarkStart w:id="6709" w:name="_Toc327194368"/>
      <w:bookmarkStart w:id="6710" w:name="_Toc330231726"/>
      <w:bookmarkStart w:id="6711" w:name="_Toc330232100"/>
      <w:bookmarkStart w:id="6712" w:name="_Toc330232480"/>
      <w:bookmarkStart w:id="6713" w:name="_Toc330232853"/>
      <w:bookmarkStart w:id="6714" w:name="_Toc330233226"/>
      <w:bookmarkStart w:id="6715" w:name="_Toc330240298"/>
      <w:bookmarkStart w:id="6716" w:name="_Toc330240676"/>
      <w:bookmarkStart w:id="6717" w:name="_Toc330241059"/>
      <w:bookmarkStart w:id="6718" w:name="_Toc330241437"/>
      <w:bookmarkStart w:id="6719" w:name="_Toc330282710"/>
      <w:bookmarkEnd w:id="6709"/>
      <w:bookmarkEnd w:id="6710"/>
      <w:bookmarkEnd w:id="6711"/>
      <w:bookmarkEnd w:id="6712"/>
      <w:bookmarkEnd w:id="6713"/>
      <w:bookmarkEnd w:id="6714"/>
      <w:bookmarkEnd w:id="6715"/>
      <w:bookmarkEnd w:id="6716"/>
      <w:bookmarkEnd w:id="6717"/>
      <w:bookmarkEnd w:id="6718"/>
      <w:bookmarkEnd w:id="6719"/>
    </w:p>
    <w:p w:rsidR="00352FBB" w:rsidRDefault="00352FBB">
      <w:pPr>
        <w:pStyle w:val="Heading1"/>
        <w:rPr>
          <w:del w:id="6720" w:author="aaron.wiest" w:date="2012-06-11T15:56:00Z"/>
        </w:rPr>
        <w:pPrChange w:id="6721" w:author="aaron.wiest" w:date="2012-06-11T16:11:00Z">
          <w:pPr>
            <w:jc w:val="center"/>
          </w:pPr>
        </w:pPrChange>
      </w:pPr>
      <w:del w:id="6722" w:author="aaron.wiest" w:date="2012-06-11T15:53:00Z">
        <w:r>
          <w:rPr>
            <w:noProof/>
            <w:lang w:val="en-US"/>
            <w:rPrChange w:id="6723" w:author="Unknown">
              <w:rPr>
                <w:noProof/>
                <w:sz w:val="16"/>
                <w:szCs w:val="16"/>
                <w:lang w:val="en-US"/>
              </w:rPr>
            </w:rPrChange>
          </w:rPr>
          <w:drawing>
            <wp:inline distT="0" distB="0" distL="0" distR="0">
              <wp:extent cx="3721735" cy="419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21735" cy="4198620"/>
                      </a:xfrm>
                      <a:prstGeom prst="rect">
                        <a:avLst/>
                      </a:prstGeom>
                      <a:noFill/>
                      <a:ln w="9525">
                        <a:noFill/>
                        <a:miter lim="800000"/>
                        <a:headEnd/>
                        <a:tailEnd/>
                      </a:ln>
                    </pic:spPr>
                  </pic:pic>
                </a:graphicData>
              </a:graphic>
            </wp:inline>
          </w:drawing>
        </w:r>
      </w:del>
      <w:bookmarkStart w:id="6724" w:name="_Toc327194369"/>
      <w:bookmarkStart w:id="6725" w:name="_Toc330231727"/>
      <w:bookmarkStart w:id="6726" w:name="_Toc330232101"/>
      <w:bookmarkStart w:id="6727" w:name="_Toc330232481"/>
      <w:bookmarkStart w:id="6728" w:name="_Toc330232854"/>
      <w:bookmarkStart w:id="6729" w:name="_Toc330233227"/>
      <w:bookmarkStart w:id="6730" w:name="_Toc330240299"/>
      <w:bookmarkStart w:id="6731" w:name="_Toc330240677"/>
      <w:bookmarkStart w:id="6732" w:name="_Toc330241060"/>
      <w:bookmarkStart w:id="6733" w:name="_Toc330241438"/>
      <w:bookmarkStart w:id="6734" w:name="_Toc330282711"/>
      <w:bookmarkEnd w:id="6724"/>
      <w:bookmarkEnd w:id="6725"/>
      <w:bookmarkEnd w:id="6726"/>
      <w:bookmarkEnd w:id="6727"/>
      <w:bookmarkEnd w:id="6728"/>
      <w:bookmarkEnd w:id="6729"/>
      <w:bookmarkEnd w:id="6730"/>
      <w:bookmarkEnd w:id="6731"/>
      <w:bookmarkEnd w:id="6732"/>
      <w:bookmarkEnd w:id="6733"/>
      <w:bookmarkEnd w:id="6734"/>
    </w:p>
    <w:p w:rsidR="00352FBB" w:rsidRDefault="009D3738">
      <w:pPr>
        <w:pStyle w:val="Heading1"/>
        <w:rPr>
          <w:del w:id="6735" w:author="aaron.wiest" w:date="2012-06-11T15:56:00Z"/>
        </w:rPr>
        <w:pPrChange w:id="6736" w:author="aaron.wiest" w:date="2012-06-11T16:11:00Z">
          <w:pPr>
            <w:pStyle w:val="Tabletitle"/>
          </w:pPr>
        </w:pPrChange>
      </w:pPr>
      <w:bookmarkStart w:id="6737" w:name="_Ref323645994"/>
      <w:bookmarkStart w:id="6738" w:name="_Ref323645739"/>
      <w:bookmarkStart w:id="6739" w:name="_Ref493936199"/>
      <w:bookmarkStart w:id="6740" w:name="_Toc494001048"/>
      <w:del w:id="6741" w:author="aaron.wiest" w:date="2012-05-01T14:25:00Z">
        <w:r w:rsidDel="00B059A2">
          <w:delText xml:space="preserve">Figure </w:delText>
        </w:r>
        <w:r w:rsidRPr="00EA06E3" w:rsidDel="00B059A2">
          <w:delText>1</w:delText>
        </w:r>
      </w:del>
      <w:bookmarkEnd w:id="6737"/>
      <w:del w:id="6742" w:author="aaron.wiest" w:date="2012-06-11T15:56:00Z">
        <w:r w:rsidRPr="00EA06E3" w:rsidDel="006E225D">
          <w:delText xml:space="preserve"> </w:delText>
        </w:r>
        <w:r w:rsidDel="006E225D">
          <w:delText>-</w:delText>
        </w:r>
        <w:r w:rsidRPr="00EA06E3" w:rsidDel="006E225D">
          <w:delText xml:space="preserve"> 90 Degree Peel Test Apparatus</w:delText>
        </w:r>
        <w:bookmarkStart w:id="6743" w:name="_Toc327194370"/>
        <w:bookmarkStart w:id="6744" w:name="_Toc330231728"/>
        <w:bookmarkStart w:id="6745" w:name="_Toc330232102"/>
        <w:bookmarkStart w:id="6746" w:name="_Toc330232482"/>
        <w:bookmarkStart w:id="6747" w:name="_Toc330232855"/>
        <w:bookmarkStart w:id="6748" w:name="_Toc330233228"/>
        <w:bookmarkStart w:id="6749" w:name="_Toc330240300"/>
        <w:bookmarkStart w:id="6750" w:name="_Toc330240678"/>
        <w:bookmarkStart w:id="6751" w:name="_Toc330241061"/>
        <w:bookmarkStart w:id="6752" w:name="_Toc330241439"/>
        <w:bookmarkStart w:id="6753" w:name="_Toc330282712"/>
        <w:bookmarkEnd w:id="6738"/>
        <w:bookmarkEnd w:id="6743"/>
        <w:bookmarkEnd w:id="6744"/>
        <w:bookmarkEnd w:id="6745"/>
        <w:bookmarkEnd w:id="6746"/>
        <w:bookmarkEnd w:id="6747"/>
        <w:bookmarkEnd w:id="6748"/>
        <w:bookmarkEnd w:id="6749"/>
        <w:bookmarkEnd w:id="6750"/>
        <w:bookmarkEnd w:id="6751"/>
        <w:bookmarkEnd w:id="6752"/>
        <w:bookmarkEnd w:id="6753"/>
      </w:del>
    </w:p>
    <w:p w:rsidR="00352FBB" w:rsidRDefault="00352FBB">
      <w:pPr>
        <w:pStyle w:val="Heading1"/>
        <w:rPr>
          <w:del w:id="6754" w:author="aaron.wiest" w:date="2012-06-11T15:56:00Z"/>
        </w:rPr>
        <w:pPrChange w:id="6755" w:author="aaron.wiest" w:date="2012-06-11T16:11:00Z">
          <w:pPr>
            <w:jc w:val="center"/>
          </w:pPr>
        </w:pPrChange>
      </w:pPr>
      <w:bookmarkStart w:id="6756" w:name="_Toc327194371"/>
      <w:bookmarkStart w:id="6757" w:name="_Toc330231729"/>
      <w:bookmarkStart w:id="6758" w:name="_Toc330232103"/>
      <w:bookmarkStart w:id="6759" w:name="_Toc330232483"/>
      <w:bookmarkStart w:id="6760" w:name="_Toc330232856"/>
      <w:bookmarkStart w:id="6761" w:name="_Toc330233229"/>
      <w:bookmarkStart w:id="6762" w:name="_Toc330240301"/>
      <w:bookmarkStart w:id="6763" w:name="_Toc330240679"/>
      <w:bookmarkStart w:id="6764" w:name="_Toc330241062"/>
      <w:bookmarkStart w:id="6765" w:name="_Toc330241440"/>
      <w:bookmarkStart w:id="6766" w:name="_Toc330282713"/>
      <w:bookmarkEnd w:id="6739"/>
      <w:bookmarkEnd w:id="6740"/>
      <w:bookmarkEnd w:id="6756"/>
      <w:bookmarkEnd w:id="6757"/>
      <w:bookmarkEnd w:id="6758"/>
      <w:bookmarkEnd w:id="6759"/>
      <w:bookmarkEnd w:id="6760"/>
      <w:bookmarkEnd w:id="6761"/>
      <w:bookmarkEnd w:id="6762"/>
      <w:bookmarkEnd w:id="6763"/>
      <w:bookmarkEnd w:id="6764"/>
      <w:bookmarkEnd w:id="6765"/>
      <w:bookmarkEnd w:id="6766"/>
    </w:p>
    <w:p w:rsidR="00352FBB" w:rsidRDefault="00352FBB">
      <w:pPr>
        <w:pStyle w:val="Heading1"/>
        <w:rPr>
          <w:del w:id="6767" w:author="aaron.wiest" w:date="2012-06-11T15:56:00Z"/>
        </w:rPr>
        <w:pPrChange w:id="6768" w:author="aaron.wiest" w:date="2012-06-11T16:11:00Z">
          <w:pPr/>
        </w:pPrChange>
      </w:pPr>
      <w:bookmarkStart w:id="6769" w:name="_Toc327194372"/>
      <w:bookmarkStart w:id="6770" w:name="_Toc330231730"/>
      <w:bookmarkStart w:id="6771" w:name="_Toc330232104"/>
      <w:bookmarkStart w:id="6772" w:name="_Toc330232484"/>
      <w:bookmarkStart w:id="6773" w:name="_Toc330232857"/>
      <w:bookmarkStart w:id="6774" w:name="_Toc330233230"/>
      <w:bookmarkStart w:id="6775" w:name="_Toc330240302"/>
      <w:bookmarkStart w:id="6776" w:name="_Toc330240680"/>
      <w:bookmarkStart w:id="6777" w:name="_Toc330241063"/>
      <w:bookmarkStart w:id="6778" w:name="_Toc330241441"/>
      <w:bookmarkStart w:id="6779" w:name="_Toc330282714"/>
      <w:bookmarkEnd w:id="6769"/>
      <w:bookmarkEnd w:id="6770"/>
      <w:bookmarkEnd w:id="6771"/>
      <w:bookmarkEnd w:id="6772"/>
      <w:bookmarkEnd w:id="6773"/>
      <w:bookmarkEnd w:id="6774"/>
      <w:bookmarkEnd w:id="6775"/>
      <w:bookmarkEnd w:id="6776"/>
      <w:bookmarkEnd w:id="6777"/>
      <w:bookmarkEnd w:id="6778"/>
      <w:bookmarkEnd w:id="6779"/>
    </w:p>
    <w:p w:rsidR="00352FBB" w:rsidRDefault="00352FBB">
      <w:pPr>
        <w:pStyle w:val="Heading1"/>
        <w:rPr>
          <w:del w:id="6780" w:author="aaron.wiest" w:date="2012-05-03T17:59:00Z"/>
        </w:rPr>
        <w:pPrChange w:id="6781" w:author="aaron.wiest" w:date="2012-06-11T16:11:00Z">
          <w:pPr/>
        </w:pPrChange>
      </w:pPr>
      <w:bookmarkStart w:id="6782" w:name="_Toc327194373"/>
      <w:bookmarkStart w:id="6783" w:name="_Toc330231731"/>
      <w:bookmarkStart w:id="6784" w:name="_Toc330232105"/>
      <w:bookmarkStart w:id="6785" w:name="_Toc330232485"/>
      <w:bookmarkStart w:id="6786" w:name="_Toc330232858"/>
      <w:bookmarkStart w:id="6787" w:name="_Toc330233231"/>
      <w:bookmarkStart w:id="6788" w:name="_Toc330240303"/>
      <w:bookmarkStart w:id="6789" w:name="_Toc330240681"/>
      <w:bookmarkStart w:id="6790" w:name="_Toc330241064"/>
      <w:bookmarkStart w:id="6791" w:name="_Toc330241442"/>
      <w:bookmarkStart w:id="6792" w:name="_Toc330282715"/>
      <w:bookmarkEnd w:id="6782"/>
      <w:bookmarkEnd w:id="6783"/>
      <w:bookmarkEnd w:id="6784"/>
      <w:bookmarkEnd w:id="6785"/>
      <w:bookmarkEnd w:id="6786"/>
      <w:bookmarkEnd w:id="6787"/>
      <w:bookmarkEnd w:id="6788"/>
      <w:bookmarkEnd w:id="6789"/>
      <w:bookmarkEnd w:id="6790"/>
      <w:bookmarkEnd w:id="6791"/>
      <w:bookmarkEnd w:id="6792"/>
    </w:p>
    <w:p w:rsidR="00352FBB" w:rsidRDefault="00352FBB">
      <w:pPr>
        <w:pStyle w:val="Heading1"/>
        <w:rPr>
          <w:del w:id="6793" w:author="aaron.wiest" w:date="2012-05-03T17:59:00Z"/>
        </w:rPr>
        <w:pPrChange w:id="6794" w:author="aaron.wiest" w:date="2012-06-11T16:11:00Z">
          <w:pPr/>
        </w:pPrChange>
      </w:pPr>
      <w:bookmarkStart w:id="6795" w:name="_Toc327194374"/>
      <w:bookmarkStart w:id="6796" w:name="_Toc330231732"/>
      <w:bookmarkStart w:id="6797" w:name="_Toc330232106"/>
      <w:bookmarkStart w:id="6798" w:name="_Toc330232486"/>
      <w:bookmarkStart w:id="6799" w:name="_Toc330232859"/>
      <w:bookmarkStart w:id="6800" w:name="_Toc330233232"/>
      <w:bookmarkStart w:id="6801" w:name="_Toc330240304"/>
      <w:bookmarkStart w:id="6802" w:name="_Toc330240682"/>
      <w:bookmarkStart w:id="6803" w:name="_Toc330241065"/>
      <w:bookmarkStart w:id="6804" w:name="_Toc330241443"/>
      <w:bookmarkStart w:id="6805" w:name="_Toc330282716"/>
      <w:bookmarkEnd w:id="6795"/>
      <w:bookmarkEnd w:id="6796"/>
      <w:bookmarkEnd w:id="6797"/>
      <w:bookmarkEnd w:id="6798"/>
      <w:bookmarkEnd w:id="6799"/>
      <w:bookmarkEnd w:id="6800"/>
      <w:bookmarkEnd w:id="6801"/>
      <w:bookmarkEnd w:id="6802"/>
      <w:bookmarkEnd w:id="6803"/>
      <w:bookmarkEnd w:id="6804"/>
      <w:bookmarkEnd w:id="6805"/>
    </w:p>
    <w:p w:rsidR="00352FBB" w:rsidRDefault="00352FBB">
      <w:pPr>
        <w:pStyle w:val="Heading1"/>
        <w:rPr>
          <w:del w:id="6806" w:author="aaron.wiest" w:date="2012-05-03T17:59:00Z"/>
        </w:rPr>
        <w:pPrChange w:id="6807" w:author="aaron.wiest" w:date="2012-06-11T16:11:00Z">
          <w:pPr/>
        </w:pPrChange>
      </w:pPr>
      <w:bookmarkStart w:id="6808" w:name="_Toc327194375"/>
      <w:bookmarkStart w:id="6809" w:name="_Toc330231733"/>
      <w:bookmarkStart w:id="6810" w:name="_Toc330232107"/>
      <w:bookmarkStart w:id="6811" w:name="_Toc330232487"/>
      <w:bookmarkStart w:id="6812" w:name="_Toc330232860"/>
      <w:bookmarkStart w:id="6813" w:name="_Toc330233233"/>
      <w:bookmarkStart w:id="6814" w:name="_Toc330240305"/>
      <w:bookmarkStart w:id="6815" w:name="_Toc330240683"/>
      <w:bookmarkStart w:id="6816" w:name="_Toc330241066"/>
      <w:bookmarkStart w:id="6817" w:name="_Toc330241444"/>
      <w:bookmarkStart w:id="6818" w:name="_Toc330282717"/>
      <w:bookmarkEnd w:id="6808"/>
      <w:bookmarkEnd w:id="6809"/>
      <w:bookmarkEnd w:id="6810"/>
      <w:bookmarkEnd w:id="6811"/>
      <w:bookmarkEnd w:id="6812"/>
      <w:bookmarkEnd w:id="6813"/>
      <w:bookmarkEnd w:id="6814"/>
      <w:bookmarkEnd w:id="6815"/>
      <w:bookmarkEnd w:id="6816"/>
      <w:bookmarkEnd w:id="6817"/>
      <w:bookmarkEnd w:id="6818"/>
    </w:p>
    <w:p w:rsidR="00352FBB" w:rsidRDefault="00352FBB">
      <w:pPr>
        <w:pStyle w:val="Heading1"/>
        <w:rPr>
          <w:del w:id="6819" w:author="aaron.wiest" w:date="2012-05-03T17:59:00Z"/>
        </w:rPr>
        <w:pPrChange w:id="6820" w:author="aaron.wiest" w:date="2012-06-11T16:11:00Z">
          <w:pPr/>
        </w:pPrChange>
      </w:pPr>
      <w:bookmarkStart w:id="6821" w:name="_Toc327194376"/>
      <w:bookmarkStart w:id="6822" w:name="_Toc330231734"/>
      <w:bookmarkStart w:id="6823" w:name="_Toc330232108"/>
      <w:bookmarkStart w:id="6824" w:name="_Toc330232488"/>
      <w:bookmarkStart w:id="6825" w:name="_Toc330232861"/>
      <w:bookmarkStart w:id="6826" w:name="_Toc330233234"/>
      <w:bookmarkStart w:id="6827" w:name="_Toc330240306"/>
      <w:bookmarkStart w:id="6828" w:name="_Toc330240684"/>
      <w:bookmarkStart w:id="6829" w:name="_Toc330241067"/>
      <w:bookmarkStart w:id="6830" w:name="_Toc330241445"/>
      <w:bookmarkStart w:id="6831" w:name="_Toc330282718"/>
      <w:bookmarkEnd w:id="6821"/>
      <w:bookmarkEnd w:id="6822"/>
      <w:bookmarkEnd w:id="6823"/>
      <w:bookmarkEnd w:id="6824"/>
      <w:bookmarkEnd w:id="6825"/>
      <w:bookmarkEnd w:id="6826"/>
      <w:bookmarkEnd w:id="6827"/>
      <w:bookmarkEnd w:id="6828"/>
      <w:bookmarkEnd w:id="6829"/>
      <w:bookmarkEnd w:id="6830"/>
      <w:bookmarkEnd w:id="6831"/>
    </w:p>
    <w:p w:rsidR="00352FBB" w:rsidRDefault="00352FBB">
      <w:pPr>
        <w:pStyle w:val="Heading1"/>
        <w:rPr>
          <w:del w:id="6832" w:author="aaron.wiest" w:date="2012-05-03T17:59:00Z"/>
        </w:rPr>
        <w:pPrChange w:id="6833" w:author="aaron.wiest" w:date="2012-06-11T16:11:00Z">
          <w:pPr/>
        </w:pPrChange>
      </w:pPr>
      <w:bookmarkStart w:id="6834" w:name="_Toc327194377"/>
      <w:bookmarkStart w:id="6835" w:name="_Toc330231735"/>
      <w:bookmarkStart w:id="6836" w:name="_Toc330232109"/>
      <w:bookmarkStart w:id="6837" w:name="_Toc330232489"/>
      <w:bookmarkStart w:id="6838" w:name="_Toc330232862"/>
      <w:bookmarkStart w:id="6839" w:name="_Toc330233235"/>
      <w:bookmarkStart w:id="6840" w:name="_Toc330240307"/>
      <w:bookmarkStart w:id="6841" w:name="_Toc330240685"/>
      <w:bookmarkStart w:id="6842" w:name="_Toc330241068"/>
      <w:bookmarkStart w:id="6843" w:name="_Toc330241446"/>
      <w:bookmarkStart w:id="6844" w:name="_Toc330282719"/>
      <w:bookmarkEnd w:id="6834"/>
      <w:bookmarkEnd w:id="6835"/>
      <w:bookmarkEnd w:id="6836"/>
      <w:bookmarkEnd w:id="6837"/>
      <w:bookmarkEnd w:id="6838"/>
      <w:bookmarkEnd w:id="6839"/>
      <w:bookmarkEnd w:id="6840"/>
      <w:bookmarkEnd w:id="6841"/>
      <w:bookmarkEnd w:id="6842"/>
      <w:bookmarkEnd w:id="6843"/>
      <w:bookmarkEnd w:id="6844"/>
    </w:p>
    <w:p w:rsidR="00352FBB" w:rsidRDefault="00352FBB">
      <w:pPr>
        <w:pStyle w:val="Heading1"/>
        <w:rPr>
          <w:del w:id="6845" w:author="aaron.wiest" w:date="2012-05-03T17:59:00Z"/>
        </w:rPr>
        <w:pPrChange w:id="6846" w:author="aaron.wiest" w:date="2012-06-11T16:11:00Z">
          <w:pPr/>
        </w:pPrChange>
      </w:pPr>
      <w:bookmarkStart w:id="6847" w:name="_Toc327194378"/>
      <w:bookmarkStart w:id="6848" w:name="_Toc330231736"/>
      <w:bookmarkStart w:id="6849" w:name="_Toc330232110"/>
      <w:bookmarkStart w:id="6850" w:name="_Toc330232490"/>
      <w:bookmarkStart w:id="6851" w:name="_Toc330232863"/>
      <w:bookmarkStart w:id="6852" w:name="_Toc330233236"/>
      <w:bookmarkStart w:id="6853" w:name="_Toc330240308"/>
      <w:bookmarkStart w:id="6854" w:name="_Toc330240686"/>
      <w:bookmarkStart w:id="6855" w:name="_Toc330241069"/>
      <w:bookmarkStart w:id="6856" w:name="_Toc330241447"/>
      <w:bookmarkStart w:id="6857" w:name="_Toc330282720"/>
      <w:bookmarkEnd w:id="6847"/>
      <w:bookmarkEnd w:id="6848"/>
      <w:bookmarkEnd w:id="6849"/>
      <w:bookmarkEnd w:id="6850"/>
      <w:bookmarkEnd w:id="6851"/>
      <w:bookmarkEnd w:id="6852"/>
      <w:bookmarkEnd w:id="6853"/>
      <w:bookmarkEnd w:id="6854"/>
      <w:bookmarkEnd w:id="6855"/>
      <w:bookmarkEnd w:id="6856"/>
      <w:bookmarkEnd w:id="6857"/>
    </w:p>
    <w:p w:rsidR="00352FBB" w:rsidRDefault="00352FBB">
      <w:pPr>
        <w:pStyle w:val="Heading1"/>
        <w:rPr>
          <w:del w:id="6858" w:author="aaron.wiest" w:date="2012-05-03T17:59:00Z"/>
        </w:rPr>
        <w:pPrChange w:id="6859" w:author="aaron.wiest" w:date="2012-06-11T16:11:00Z">
          <w:pPr/>
        </w:pPrChange>
      </w:pPr>
      <w:bookmarkStart w:id="6860" w:name="_Toc327194379"/>
      <w:bookmarkStart w:id="6861" w:name="_Toc330231737"/>
      <w:bookmarkStart w:id="6862" w:name="_Toc330232111"/>
      <w:bookmarkStart w:id="6863" w:name="_Toc330232491"/>
      <w:bookmarkStart w:id="6864" w:name="_Toc330232864"/>
      <w:bookmarkStart w:id="6865" w:name="_Toc330233237"/>
      <w:bookmarkStart w:id="6866" w:name="_Toc330240309"/>
      <w:bookmarkStart w:id="6867" w:name="_Toc330240687"/>
      <w:bookmarkStart w:id="6868" w:name="_Toc330241070"/>
      <w:bookmarkStart w:id="6869" w:name="_Toc330241448"/>
      <w:bookmarkStart w:id="6870" w:name="_Toc330282721"/>
      <w:bookmarkEnd w:id="6860"/>
      <w:bookmarkEnd w:id="6861"/>
      <w:bookmarkEnd w:id="6862"/>
      <w:bookmarkEnd w:id="6863"/>
      <w:bookmarkEnd w:id="6864"/>
      <w:bookmarkEnd w:id="6865"/>
      <w:bookmarkEnd w:id="6866"/>
      <w:bookmarkEnd w:id="6867"/>
      <w:bookmarkEnd w:id="6868"/>
      <w:bookmarkEnd w:id="6869"/>
      <w:bookmarkEnd w:id="6870"/>
    </w:p>
    <w:p w:rsidR="00352FBB" w:rsidRDefault="00352FBB">
      <w:pPr>
        <w:pStyle w:val="Heading1"/>
        <w:rPr>
          <w:del w:id="6871" w:author="aaron.wiest" w:date="2012-05-03T17:59:00Z"/>
        </w:rPr>
        <w:pPrChange w:id="6872" w:author="aaron.wiest" w:date="2012-06-11T16:11:00Z">
          <w:pPr/>
        </w:pPrChange>
      </w:pPr>
      <w:bookmarkStart w:id="6873" w:name="_Toc327194380"/>
      <w:bookmarkStart w:id="6874" w:name="_Toc330231738"/>
      <w:bookmarkStart w:id="6875" w:name="_Toc330232112"/>
      <w:bookmarkStart w:id="6876" w:name="_Toc330232492"/>
      <w:bookmarkStart w:id="6877" w:name="_Toc330232865"/>
      <w:bookmarkStart w:id="6878" w:name="_Toc330233238"/>
      <w:bookmarkStart w:id="6879" w:name="_Toc330240310"/>
      <w:bookmarkStart w:id="6880" w:name="_Toc330240688"/>
      <w:bookmarkStart w:id="6881" w:name="_Toc330241071"/>
      <w:bookmarkStart w:id="6882" w:name="_Toc330241449"/>
      <w:bookmarkStart w:id="6883" w:name="_Toc330282722"/>
      <w:bookmarkEnd w:id="6873"/>
      <w:bookmarkEnd w:id="6874"/>
      <w:bookmarkEnd w:id="6875"/>
      <w:bookmarkEnd w:id="6876"/>
      <w:bookmarkEnd w:id="6877"/>
      <w:bookmarkEnd w:id="6878"/>
      <w:bookmarkEnd w:id="6879"/>
      <w:bookmarkEnd w:id="6880"/>
      <w:bookmarkEnd w:id="6881"/>
      <w:bookmarkEnd w:id="6882"/>
      <w:bookmarkEnd w:id="6883"/>
    </w:p>
    <w:p w:rsidR="00352FBB" w:rsidRDefault="00352FBB">
      <w:pPr>
        <w:pStyle w:val="Heading1"/>
        <w:rPr>
          <w:del w:id="6884" w:author="aaron.wiest" w:date="2012-05-03T17:59:00Z"/>
        </w:rPr>
        <w:pPrChange w:id="6885" w:author="aaron.wiest" w:date="2012-06-11T16:11:00Z">
          <w:pPr/>
        </w:pPrChange>
      </w:pPr>
      <w:bookmarkStart w:id="6886" w:name="_Toc327194381"/>
      <w:bookmarkStart w:id="6887" w:name="_Toc330231739"/>
      <w:bookmarkStart w:id="6888" w:name="_Toc330232113"/>
      <w:bookmarkStart w:id="6889" w:name="_Toc330232493"/>
      <w:bookmarkStart w:id="6890" w:name="_Toc330232866"/>
      <w:bookmarkStart w:id="6891" w:name="_Toc330233239"/>
      <w:bookmarkStart w:id="6892" w:name="_Toc330240311"/>
      <w:bookmarkStart w:id="6893" w:name="_Toc330240689"/>
      <w:bookmarkStart w:id="6894" w:name="_Toc330241072"/>
      <w:bookmarkStart w:id="6895" w:name="_Toc330241450"/>
      <w:bookmarkStart w:id="6896" w:name="_Toc330282723"/>
      <w:bookmarkEnd w:id="6886"/>
      <w:bookmarkEnd w:id="6887"/>
      <w:bookmarkEnd w:id="6888"/>
      <w:bookmarkEnd w:id="6889"/>
      <w:bookmarkEnd w:id="6890"/>
      <w:bookmarkEnd w:id="6891"/>
      <w:bookmarkEnd w:id="6892"/>
      <w:bookmarkEnd w:id="6893"/>
      <w:bookmarkEnd w:id="6894"/>
      <w:bookmarkEnd w:id="6895"/>
      <w:bookmarkEnd w:id="6896"/>
    </w:p>
    <w:p w:rsidR="00352FBB" w:rsidRDefault="00352FBB">
      <w:pPr>
        <w:pStyle w:val="Heading1"/>
        <w:rPr>
          <w:del w:id="6897" w:author="aaron.wiest" w:date="2012-05-03T17:59:00Z"/>
        </w:rPr>
        <w:pPrChange w:id="6898" w:author="aaron.wiest" w:date="2012-06-11T16:11:00Z">
          <w:pPr/>
        </w:pPrChange>
      </w:pPr>
      <w:bookmarkStart w:id="6899" w:name="_Toc327194382"/>
      <w:bookmarkStart w:id="6900" w:name="_Toc330231740"/>
      <w:bookmarkStart w:id="6901" w:name="_Toc330232114"/>
      <w:bookmarkStart w:id="6902" w:name="_Toc330232494"/>
      <w:bookmarkStart w:id="6903" w:name="_Toc330232867"/>
      <w:bookmarkStart w:id="6904" w:name="_Toc330233240"/>
      <w:bookmarkStart w:id="6905" w:name="_Toc330240312"/>
      <w:bookmarkStart w:id="6906" w:name="_Toc330240690"/>
      <w:bookmarkStart w:id="6907" w:name="_Toc330241073"/>
      <w:bookmarkStart w:id="6908" w:name="_Toc330241451"/>
      <w:bookmarkStart w:id="6909" w:name="_Toc330282724"/>
      <w:bookmarkEnd w:id="6899"/>
      <w:bookmarkEnd w:id="6900"/>
      <w:bookmarkEnd w:id="6901"/>
      <w:bookmarkEnd w:id="6902"/>
      <w:bookmarkEnd w:id="6903"/>
      <w:bookmarkEnd w:id="6904"/>
      <w:bookmarkEnd w:id="6905"/>
      <w:bookmarkEnd w:id="6906"/>
      <w:bookmarkEnd w:id="6907"/>
      <w:bookmarkEnd w:id="6908"/>
      <w:bookmarkEnd w:id="6909"/>
    </w:p>
    <w:p w:rsidR="00352FBB" w:rsidRDefault="00352FBB">
      <w:pPr>
        <w:pStyle w:val="Heading1"/>
        <w:rPr>
          <w:del w:id="6910" w:author="aaron.wiest" w:date="2012-05-03T17:59:00Z"/>
        </w:rPr>
        <w:pPrChange w:id="6911" w:author="aaron.wiest" w:date="2012-06-11T16:11:00Z">
          <w:pPr/>
        </w:pPrChange>
      </w:pPr>
      <w:bookmarkStart w:id="6912" w:name="_Toc327194383"/>
      <w:bookmarkStart w:id="6913" w:name="_Toc330231741"/>
      <w:bookmarkStart w:id="6914" w:name="_Toc330232115"/>
      <w:bookmarkStart w:id="6915" w:name="_Toc330232495"/>
      <w:bookmarkStart w:id="6916" w:name="_Toc330232868"/>
      <w:bookmarkStart w:id="6917" w:name="_Toc330233241"/>
      <w:bookmarkStart w:id="6918" w:name="_Toc330240313"/>
      <w:bookmarkStart w:id="6919" w:name="_Toc330240691"/>
      <w:bookmarkStart w:id="6920" w:name="_Toc330241074"/>
      <w:bookmarkStart w:id="6921" w:name="_Toc330241452"/>
      <w:bookmarkStart w:id="6922" w:name="_Toc330282725"/>
      <w:bookmarkEnd w:id="6912"/>
      <w:bookmarkEnd w:id="6913"/>
      <w:bookmarkEnd w:id="6914"/>
      <w:bookmarkEnd w:id="6915"/>
      <w:bookmarkEnd w:id="6916"/>
      <w:bookmarkEnd w:id="6917"/>
      <w:bookmarkEnd w:id="6918"/>
      <w:bookmarkEnd w:id="6919"/>
      <w:bookmarkEnd w:id="6920"/>
      <w:bookmarkEnd w:id="6921"/>
      <w:bookmarkEnd w:id="6922"/>
    </w:p>
    <w:p w:rsidR="009D3738" w:rsidDel="00535C4D" w:rsidRDefault="009D3738" w:rsidP="00076B69">
      <w:pPr>
        <w:pStyle w:val="Heading1"/>
        <w:rPr>
          <w:del w:id="6923" w:author="aaron.wiest" w:date="2012-06-11T16:07:00Z"/>
        </w:rPr>
        <w:sectPr w:rsidR="009D3738" w:rsidDel="00535C4D" w:rsidSect="009245E8">
          <w:type w:val="continuous"/>
          <w:pgSz w:w="12240" w:h="15840" w:code="1"/>
          <w:pgMar w:top="1008" w:right="1440" w:bottom="1238" w:left="965" w:header="706" w:footer="288" w:gutter="0"/>
          <w:lnNumType w:countBy="1" w:restart="continuous"/>
          <w:pgNumType w:start="1"/>
          <w:cols w:space="720"/>
          <w:titlePg/>
          <w:docGrid w:linePitch="272"/>
        </w:sectPr>
      </w:pPr>
    </w:p>
    <w:p w:rsidR="00352FBB" w:rsidRDefault="00352FBB">
      <w:pPr>
        <w:pStyle w:val="Heading1"/>
        <w:rPr>
          <w:del w:id="6924" w:author="aaron.wiest" w:date="2012-05-04T08:43:00Z"/>
        </w:rPr>
        <w:pPrChange w:id="6925" w:author="aaron.wiest" w:date="2012-06-11T16:11:00Z">
          <w:pPr/>
        </w:pPrChange>
      </w:pPr>
      <w:bookmarkStart w:id="6926" w:name="_Toc327194384"/>
      <w:bookmarkStart w:id="6927" w:name="_Toc330231742"/>
      <w:bookmarkStart w:id="6928" w:name="_Toc330232116"/>
      <w:bookmarkStart w:id="6929" w:name="_Toc330232496"/>
      <w:bookmarkStart w:id="6930" w:name="_Toc330232869"/>
      <w:bookmarkStart w:id="6931" w:name="_Toc330233242"/>
      <w:bookmarkStart w:id="6932" w:name="_Toc330240314"/>
      <w:bookmarkStart w:id="6933" w:name="_Toc330240692"/>
      <w:bookmarkStart w:id="6934" w:name="_Toc330241075"/>
      <w:bookmarkStart w:id="6935" w:name="_Toc330241453"/>
      <w:bookmarkStart w:id="6936" w:name="_Toc330282726"/>
      <w:bookmarkEnd w:id="6926"/>
      <w:bookmarkEnd w:id="6927"/>
      <w:bookmarkEnd w:id="6928"/>
      <w:bookmarkEnd w:id="6929"/>
      <w:bookmarkEnd w:id="6930"/>
      <w:bookmarkEnd w:id="6931"/>
      <w:bookmarkEnd w:id="6932"/>
      <w:bookmarkEnd w:id="6933"/>
      <w:bookmarkEnd w:id="6934"/>
      <w:bookmarkEnd w:id="6935"/>
      <w:bookmarkEnd w:id="6936"/>
    </w:p>
    <w:p w:rsidR="00352FBB" w:rsidRDefault="00352FBB">
      <w:pPr>
        <w:pStyle w:val="Heading1"/>
        <w:rPr>
          <w:del w:id="6937" w:author="aaron.wiest" w:date="2012-05-04T08:43:00Z"/>
        </w:rPr>
        <w:pPrChange w:id="6938" w:author="aaron.wiest" w:date="2012-06-11T16:11:00Z">
          <w:pPr/>
        </w:pPrChange>
      </w:pPr>
      <w:bookmarkStart w:id="6939" w:name="_Toc327194385"/>
      <w:bookmarkStart w:id="6940" w:name="_Toc330231743"/>
      <w:bookmarkStart w:id="6941" w:name="_Toc330232117"/>
      <w:bookmarkStart w:id="6942" w:name="_Toc330232497"/>
      <w:bookmarkStart w:id="6943" w:name="_Toc330232870"/>
      <w:bookmarkStart w:id="6944" w:name="_Toc330233243"/>
      <w:bookmarkStart w:id="6945" w:name="_Toc330240315"/>
      <w:bookmarkStart w:id="6946" w:name="_Toc330240693"/>
      <w:bookmarkStart w:id="6947" w:name="_Toc330241076"/>
      <w:bookmarkStart w:id="6948" w:name="_Toc330241454"/>
      <w:bookmarkStart w:id="6949" w:name="_Toc330282727"/>
      <w:bookmarkEnd w:id="6939"/>
      <w:bookmarkEnd w:id="6940"/>
      <w:bookmarkEnd w:id="6941"/>
      <w:bookmarkEnd w:id="6942"/>
      <w:bookmarkEnd w:id="6943"/>
      <w:bookmarkEnd w:id="6944"/>
      <w:bookmarkEnd w:id="6945"/>
      <w:bookmarkEnd w:id="6946"/>
      <w:bookmarkEnd w:id="6947"/>
      <w:bookmarkEnd w:id="6948"/>
      <w:bookmarkEnd w:id="6949"/>
    </w:p>
    <w:p w:rsidR="001153B5" w:rsidRDefault="009D3738">
      <w:pPr>
        <w:pStyle w:val="Heading1"/>
      </w:pPr>
      <w:bookmarkStart w:id="6950" w:name="_Toc212456802"/>
      <w:bookmarkStart w:id="6951" w:name="_Toc212457042"/>
      <w:bookmarkStart w:id="6952" w:name="_Toc212457283"/>
      <w:bookmarkStart w:id="6953" w:name="_Toc212457525"/>
      <w:bookmarkStart w:id="6954" w:name="_Toc212456803"/>
      <w:bookmarkStart w:id="6955" w:name="_Toc212457043"/>
      <w:bookmarkStart w:id="6956" w:name="_Toc212457284"/>
      <w:bookmarkStart w:id="6957" w:name="_Toc212457526"/>
      <w:bookmarkEnd w:id="6950"/>
      <w:bookmarkEnd w:id="6951"/>
      <w:bookmarkEnd w:id="6952"/>
      <w:bookmarkEnd w:id="6953"/>
      <w:bookmarkEnd w:id="6954"/>
      <w:bookmarkEnd w:id="6955"/>
      <w:bookmarkEnd w:id="6956"/>
      <w:bookmarkEnd w:id="6957"/>
      <w:del w:id="6958" w:author="jamie.lizarraga" w:date="2012-06-19T11:22:00Z">
        <w:r w:rsidDel="00047CDA">
          <w:delText xml:space="preserve">Tables of </w:delText>
        </w:r>
      </w:del>
      <w:bookmarkStart w:id="6959" w:name="_Toc330282728"/>
      <w:r>
        <w:t>Tests Required for an Application</w:t>
      </w:r>
      <w:bookmarkEnd w:id="6959"/>
    </w:p>
    <w:p w:rsidR="00352FBB" w:rsidRDefault="009D3738">
      <w:pPr>
        <w:pStyle w:val="Caption"/>
        <w:rPr>
          <w:del w:id="6960" w:author="jamie.lizarraga" w:date="2012-06-19T11:19:00Z"/>
        </w:rPr>
        <w:pPrChange w:id="6961" w:author="aaron.wiest" w:date="2012-05-01T13:36:00Z">
          <w:pPr/>
        </w:pPrChange>
      </w:pPr>
      <w:bookmarkStart w:id="6962" w:name="_Ref323642867"/>
      <w:bookmarkStart w:id="6963" w:name="_Ref323642860"/>
      <w:del w:id="6964" w:author="jamie.lizarraga" w:date="2012-06-19T11:19:00Z">
        <w:r w:rsidDel="00B56448">
          <w:delText>Table 10-1</w:delText>
        </w:r>
      </w:del>
      <w:ins w:id="6965" w:author="aaron.wiest" w:date="2012-05-01T13:36:00Z">
        <w:del w:id="6966" w:author="jamie.lizarraga" w:date="2012-06-19T11:19:00Z">
          <w:r w:rsidR="00C0279A" w:rsidDel="00B56448">
            <w:delText xml:space="preserve">Table10- </w:delText>
          </w:r>
          <w:r w:rsidR="00751E16" w:rsidDel="00B56448">
            <w:fldChar w:fldCharType="begin"/>
          </w:r>
          <w:r w:rsidR="00C0279A" w:rsidDel="00B56448">
            <w:delInstrText xml:space="preserve"> SEQ Table10- \* ARABIC </w:delInstrText>
          </w:r>
        </w:del>
      </w:ins>
      <w:del w:id="6967" w:author="jamie.lizarraga" w:date="2012-06-19T11:19:00Z">
        <w:r w:rsidR="00751E16" w:rsidDel="00B56448">
          <w:fldChar w:fldCharType="end"/>
        </w:r>
        <w:bookmarkEnd w:id="6962"/>
        <w:r w:rsidDel="00B56448">
          <w:delText xml:space="preserve"> Tests for Product Labels</w:delText>
        </w:r>
        <w:bookmarkEnd w:id="6963"/>
      </w:del>
    </w:p>
    <w:tbl>
      <w:tblPr>
        <w:tblW w:w="100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6968" w:author="jamie.lizarraga" w:date="2012-06-19T12:05:00Z">
          <w:tblPr>
            <w:tblW w:w="126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PrChange>
      </w:tblPr>
      <w:tblGrid>
        <w:gridCol w:w="5505"/>
        <w:gridCol w:w="2340"/>
        <w:gridCol w:w="2250"/>
        <w:tblGridChange w:id="6969">
          <w:tblGrid>
            <w:gridCol w:w="5505"/>
            <w:gridCol w:w="2340"/>
            <w:gridCol w:w="4770"/>
          </w:tblGrid>
        </w:tblGridChange>
      </w:tblGrid>
      <w:tr w:rsidR="00440060" w:rsidRPr="00291200" w:rsidTr="00EE0C77">
        <w:trPr>
          <w:trHeight w:val="267"/>
          <w:trPrChange w:id="6970" w:author="jamie.lizarraga" w:date="2012-06-19T12:05:00Z">
            <w:trPr>
              <w:trHeight w:val="267"/>
            </w:trPr>
          </w:trPrChange>
        </w:trPr>
        <w:tc>
          <w:tcPr>
            <w:tcW w:w="5505" w:type="dxa"/>
            <w:shd w:val="clear" w:color="auto" w:fill="auto"/>
            <w:noWrap/>
            <w:tcPrChange w:id="6971" w:author="jamie.lizarraga" w:date="2012-06-19T12:05:00Z">
              <w:tcPr>
                <w:tcW w:w="5505" w:type="dxa"/>
                <w:shd w:val="clear" w:color="auto" w:fill="auto"/>
                <w:noWrap/>
              </w:tcPr>
            </w:tcPrChange>
          </w:tcPr>
          <w:p w:rsidR="00E10034" w:rsidRPr="00291200" w:rsidRDefault="00E10034" w:rsidP="009D3738">
            <w:pPr>
              <w:spacing w:after="0" w:line="240" w:lineRule="auto"/>
              <w:jc w:val="left"/>
              <w:rPr>
                <w:rFonts w:cs="Arial"/>
                <w:lang w:val="en-US"/>
              </w:rPr>
            </w:pPr>
            <w:r w:rsidRPr="00291200">
              <w:rPr>
                <w:rFonts w:cs="Arial"/>
                <w:lang w:val="en-US"/>
              </w:rPr>
              <w:t> </w:t>
            </w:r>
            <w:r>
              <w:rPr>
                <w:rFonts w:cs="Arial"/>
                <w:lang w:val="en-US"/>
              </w:rPr>
              <w:t>Test</w:t>
            </w:r>
          </w:p>
        </w:tc>
        <w:tc>
          <w:tcPr>
            <w:tcW w:w="2340" w:type="dxa"/>
            <w:shd w:val="clear" w:color="auto" w:fill="auto"/>
            <w:tcPrChange w:id="6972" w:author="jamie.lizarraga" w:date="2012-06-19T12:05:00Z">
              <w:tcPr>
                <w:tcW w:w="2340" w:type="dxa"/>
                <w:shd w:val="clear" w:color="auto" w:fill="auto"/>
              </w:tcPr>
            </w:tcPrChange>
          </w:tcPr>
          <w:p w:rsidR="00352FBB" w:rsidRDefault="00751E16">
            <w:pPr>
              <w:spacing w:after="0" w:line="240" w:lineRule="auto"/>
              <w:jc w:val="center"/>
              <w:rPr>
                <w:ins w:id="6973" w:author="aaron.wiest" w:date="2012-05-04T08:45:00Z"/>
                <w:rFonts w:cs="Arial"/>
                <w:b/>
                <w:sz w:val="24"/>
                <w:lang w:val="en-US"/>
              </w:rPr>
              <w:pPrChange w:id="6974" w:author="aaron.wiest" w:date="2012-05-04T08:42:00Z">
                <w:pPr>
                  <w:keepNext/>
                  <w:numPr>
                    <w:numId w:val="5"/>
                  </w:numPr>
                  <w:tabs>
                    <w:tab w:val="num" w:pos="432"/>
                    <w:tab w:val="left" w:pos="1080"/>
                  </w:tabs>
                  <w:suppressAutoHyphens/>
                  <w:spacing w:before="270" w:after="0" w:line="240" w:lineRule="auto"/>
                  <w:ind w:left="432" w:hanging="432"/>
                  <w:jc w:val="left"/>
                  <w:outlineLvl w:val="0"/>
                </w:pPr>
              </w:pPrChange>
            </w:pPr>
            <w:ins w:id="6975" w:author="aaron.wiest" w:date="2012-05-04T08:30:00Z">
              <w:r>
                <w:rPr>
                  <w:rFonts w:cs="Arial"/>
                  <w:lang w:val="en-US"/>
                </w:rPr>
                <w:fldChar w:fldCharType="begin"/>
              </w:r>
              <w:r w:rsidR="00E10034">
                <w:rPr>
                  <w:rFonts w:cs="Arial"/>
                  <w:lang w:val="en-US"/>
                </w:rPr>
                <w:instrText xml:space="preserve"> REF _Ref323883585 \w \h </w:instrText>
              </w:r>
            </w:ins>
            <w:r w:rsidR="00440060">
              <w:rPr>
                <w:rFonts w:cs="Arial"/>
                <w:lang w:val="en-US"/>
              </w:rPr>
              <w:instrText xml:space="preserve"> \* MERGEFORMAT </w:instrText>
            </w:r>
            <w:r>
              <w:rPr>
                <w:rFonts w:cs="Arial"/>
                <w:lang w:val="en-US"/>
              </w:rPr>
            </w:r>
            <w:r>
              <w:rPr>
                <w:rFonts w:cs="Arial"/>
                <w:lang w:val="en-US"/>
              </w:rPr>
              <w:fldChar w:fldCharType="separate"/>
            </w:r>
            <w:ins w:id="6976" w:author="jamie.lizarraga" w:date="2012-06-15T07:58:00Z">
              <w:r w:rsidR="00B82FEF">
                <w:rPr>
                  <w:rFonts w:cs="Arial"/>
                  <w:lang w:val="en-US"/>
                </w:rPr>
                <w:t>4.1</w:t>
              </w:r>
            </w:ins>
            <w:ins w:id="6977" w:author="aaron.wiest" w:date="2012-05-04T08:30:00Z">
              <w:r>
                <w:rPr>
                  <w:rFonts w:cs="Arial"/>
                  <w:lang w:val="en-US"/>
                </w:rPr>
                <w:fldChar w:fldCharType="end"/>
              </w:r>
            </w:ins>
            <w:del w:id="6978" w:author="aaron.wiest" w:date="2012-05-04T08:30:00Z">
              <w:r w:rsidR="00E10034" w:rsidDel="00E10034">
                <w:rPr>
                  <w:rFonts w:cs="Arial"/>
                  <w:lang w:val="en-US"/>
                </w:rPr>
                <w:delText>4</w:delText>
              </w:r>
              <w:r w:rsidR="00E10034" w:rsidRPr="00291200" w:rsidDel="00E10034">
                <w:rPr>
                  <w:rFonts w:cs="Arial"/>
                  <w:lang w:val="en-US"/>
                </w:rPr>
                <w:delText>.1</w:delText>
              </w:r>
            </w:del>
            <w:r w:rsidR="00E10034" w:rsidRPr="00291200">
              <w:rPr>
                <w:rFonts w:cs="Arial"/>
                <w:lang w:val="en-US"/>
              </w:rPr>
              <w:t xml:space="preserve"> </w:t>
            </w:r>
            <w:r w:rsidR="00E10034">
              <w:rPr>
                <w:rFonts w:cs="Arial"/>
                <w:lang w:val="en-US"/>
              </w:rPr>
              <w:t>C</w:t>
            </w:r>
            <w:r w:rsidR="00E10034" w:rsidRPr="005619E1">
              <w:rPr>
                <w:rFonts w:cs="Arial"/>
                <w:lang w:val="en-US"/>
              </w:rPr>
              <w:t>ontrolled</w:t>
            </w:r>
          </w:p>
          <w:p w:rsidR="00352FBB" w:rsidRDefault="00E10034">
            <w:pPr>
              <w:spacing w:after="0" w:line="240" w:lineRule="auto"/>
              <w:jc w:val="center"/>
              <w:rPr>
                <w:rFonts w:cs="Arial"/>
                <w:lang w:val="en-US"/>
              </w:rPr>
              <w:pPrChange w:id="6979" w:author="aaron.wiest" w:date="2012-05-04T08:42:00Z">
                <w:pPr>
                  <w:spacing w:after="0" w:line="240" w:lineRule="auto"/>
                  <w:jc w:val="left"/>
                </w:pPr>
              </w:pPrChange>
            </w:pPr>
            <w:del w:id="6980" w:author="aaron.wiest" w:date="2012-05-04T08:45:00Z">
              <w:r w:rsidRPr="005619E1" w:rsidDel="00440060">
                <w:rPr>
                  <w:rFonts w:cs="Arial"/>
                  <w:lang w:val="en-US"/>
                </w:rPr>
                <w:delText xml:space="preserve"> </w:delText>
              </w:r>
            </w:del>
            <w:del w:id="6981" w:author="aaron.wiest" w:date="2012-05-04T08:30:00Z">
              <w:r w:rsidDel="00E10034">
                <w:delText>Long term usage</w:delText>
              </w:r>
            </w:del>
            <w:ins w:id="6982" w:author="aaron.wiest" w:date="2012-05-04T08:30:00Z">
              <w:r>
                <w:t>Environment</w:t>
              </w:r>
            </w:ins>
          </w:p>
        </w:tc>
        <w:tc>
          <w:tcPr>
            <w:tcW w:w="2250" w:type="dxa"/>
            <w:shd w:val="clear" w:color="auto" w:fill="auto"/>
            <w:noWrap/>
            <w:tcPrChange w:id="6983" w:author="jamie.lizarraga" w:date="2012-06-19T12:05:00Z">
              <w:tcPr>
                <w:tcW w:w="4770" w:type="dxa"/>
                <w:shd w:val="clear" w:color="auto" w:fill="auto"/>
                <w:noWrap/>
              </w:tcPr>
            </w:tcPrChange>
          </w:tcPr>
          <w:p w:rsidR="00352FBB" w:rsidRDefault="00751E16">
            <w:pPr>
              <w:spacing w:after="0" w:line="240" w:lineRule="auto"/>
              <w:jc w:val="center"/>
              <w:rPr>
                <w:ins w:id="6984" w:author="aaron.wiest" w:date="2012-05-04T08:45:00Z"/>
                <w:del w:id="6985" w:author="jamie.lizarraga" w:date="2012-06-19T12:05:00Z"/>
                <w:rFonts w:cs="Arial"/>
                <w:lang w:val="en-US"/>
              </w:rPr>
              <w:pPrChange w:id="6986" w:author="jamie.lizarraga" w:date="2012-06-19T12:05:00Z">
                <w:pPr>
                  <w:spacing w:after="0" w:line="240" w:lineRule="auto"/>
                  <w:jc w:val="left"/>
                </w:pPr>
              </w:pPrChange>
            </w:pPr>
            <w:ins w:id="6987" w:author="aaron.wiest" w:date="2012-05-04T08:31:00Z">
              <w:r>
                <w:rPr>
                  <w:rFonts w:cs="Arial"/>
                  <w:lang w:val="en-US"/>
                </w:rPr>
                <w:fldChar w:fldCharType="begin"/>
              </w:r>
              <w:r w:rsidR="00E10034">
                <w:rPr>
                  <w:rFonts w:cs="Arial"/>
                  <w:lang w:val="en-US"/>
                </w:rPr>
                <w:instrText xml:space="preserve"> REF _Ref323883599 \w \h </w:instrText>
              </w:r>
            </w:ins>
            <w:r w:rsidR="00440060">
              <w:rPr>
                <w:rFonts w:cs="Arial"/>
                <w:lang w:val="en-US"/>
              </w:rPr>
              <w:instrText xml:space="preserve"> \* MERGEFORMAT </w:instrText>
            </w:r>
            <w:r>
              <w:rPr>
                <w:rFonts w:cs="Arial"/>
                <w:lang w:val="en-US"/>
              </w:rPr>
            </w:r>
            <w:r>
              <w:rPr>
                <w:rFonts w:cs="Arial"/>
                <w:lang w:val="en-US"/>
              </w:rPr>
              <w:fldChar w:fldCharType="separate"/>
            </w:r>
            <w:ins w:id="6988" w:author="jamie.lizarraga" w:date="2012-06-15T07:58:00Z">
              <w:r w:rsidR="00B82FEF">
                <w:rPr>
                  <w:rFonts w:cs="Arial"/>
                  <w:lang w:val="en-US"/>
                </w:rPr>
                <w:t>4.2</w:t>
              </w:r>
            </w:ins>
            <w:ins w:id="6989" w:author="aaron.wiest" w:date="2012-05-04T08:31:00Z">
              <w:r>
                <w:rPr>
                  <w:rFonts w:cs="Arial"/>
                  <w:lang w:val="en-US"/>
                </w:rPr>
                <w:fldChar w:fldCharType="end"/>
              </w:r>
            </w:ins>
            <w:del w:id="6990" w:author="aaron.wiest" w:date="2012-05-04T08:31:00Z">
              <w:r w:rsidR="00E10034" w:rsidDel="00E10034">
                <w:rPr>
                  <w:rFonts w:cs="Arial"/>
                  <w:lang w:val="en-US"/>
                </w:rPr>
                <w:delText>4</w:delText>
              </w:r>
              <w:r w:rsidR="00E10034" w:rsidRPr="00291200" w:rsidDel="00E10034">
                <w:rPr>
                  <w:rFonts w:cs="Arial"/>
                  <w:lang w:val="en-US"/>
                </w:rPr>
                <w:delText>.</w:delText>
              </w:r>
              <w:r w:rsidR="00E10034" w:rsidDel="00E10034">
                <w:rPr>
                  <w:rFonts w:cs="Arial"/>
                  <w:lang w:val="en-US"/>
                </w:rPr>
                <w:delText>3</w:delText>
              </w:r>
            </w:del>
            <w:r w:rsidR="00E10034" w:rsidRPr="00291200">
              <w:rPr>
                <w:rFonts w:cs="Arial"/>
                <w:lang w:val="en-US"/>
              </w:rPr>
              <w:t xml:space="preserve"> </w:t>
            </w:r>
            <w:del w:id="6991" w:author="jamie.lizarraga" w:date="2012-06-19T12:04:00Z">
              <w:r w:rsidR="00E10034" w:rsidDel="00EE0C77">
                <w:rPr>
                  <w:rFonts w:cs="Arial"/>
                  <w:lang w:val="en-US"/>
                </w:rPr>
                <w:delText xml:space="preserve">Long term usage in </w:delText>
              </w:r>
            </w:del>
          </w:p>
          <w:p w:rsidR="00352FBB" w:rsidRDefault="00E10034">
            <w:pPr>
              <w:spacing w:after="0" w:line="240" w:lineRule="auto"/>
              <w:jc w:val="center"/>
              <w:rPr>
                <w:rFonts w:cs="Arial"/>
                <w:b/>
                <w:lang w:val="en-US"/>
              </w:rPr>
              <w:pPrChange w:id="6992" w:author="jamie.lizarraga" w:date="2012-06-19T12:05:00Z">
                <w:pPr>
                  <w:keepNext/>
                  <w:numPr>
                    <w:ilvl w:val="2"/>
                    <w:numId w:val="5"/>
                  </w:numPr>
                  <w:tabs>
                    <w:tab w:val="num" w:pos="0"/>
                    <w:tab w:val="left" w:pos="660"/>
                    <w:tab w:val="left" w:pos="880"/>
                    <w:tab w:val="left" w:pos="1080"/>
                  </w:tabs>
                  <w:suppressAutoHyphens/>
                  <w:spacing w:before="60" w:after="0" w:line="240" w:lineRule="auto"/>
                  <w:ind w:left="720" w:hanging="720"/>
                  <w:jc w:val="left"/>
                  <w:outlineLvl w:val="2"/>
                </w:pPr>
              </w:pPrChange>
            </w:pPr>
            <w:del w:id="6993" w:author="jamie.lizarraga" w:date="2012-06-19T12:04:00Z">
              <w:r w:rsidDel="00EE0C77">
                <w:rPr>
                  <w:rFonts w:cs="Arial"/>
                  <w:lang w:val="en-US"/>
                </w:rPr>
                <w:delText>o</w:delText>
              </w:r>
            </w:del>
            <w:ins w:id="6994" w:author="jamie.lizarraga" w:date="2012-06-19T12:04:00Z">
              <w:r w:rsidR="00EE0C77">
                <w:rPr>
                  <w:rFonts w:cs="Arial"/>
                  <w:lang w:val="en-US"/>
                </w:rPr>
                <w:t>O</w:t>
              </w:r>
            </w:ins>
            <w:r>
              <w:rPr>
                <w:rFonts w:cs="Arial"/>
                <w:lang w:val="en-US"/>
              </w:rPr>
              <w:t xml:space="preserve">utdoor </w:t>
            </w:r>
            <w:del w:id="6995" w:author="jamie.lizarraga" w:date="2012-06-19T12:04:00Z">
              <w:r w:rsidDel="00EE0C77">
                <w:rPr>
                  <w:rFonts w:cs="Arial"/>
                  <w:lang w:val="en-US"/>
                </w:rPr>
                <w:delText>a</w:delText>
              </w:r>
            </w:del>
            <w:ins w:id="6996" w:author="jamie.lizarraga" w:date="2012-06-19T12:04:00Z">
              <w:r w:rsidR="00EE0C77">
                <w:rPr>
                  <w:rFonts w:cs="Arial"/>
                  <w:lang w:val="en-US"/>
                </w:rPr>
                <w:t>A</w:t>
              </w:r>
            </w:ins>
            <w:r>
              <w:rPr>
                <w:rFonts w:cs="Arial"/>
                <w:lang w:val="en-US"/>
              </w:rPr>
              <w:t>pplication</w:t>
            </w:r>
            <w:del w:id="6997" w:author="jamie.lizarraga" w:date="2012-06-19T12:05:00Z">
              <w:r w:rsidDel="00EE0C77">
                <w:rPr>
                  <w:rFonts w:cs="Arial"/>
                  <w:lang w:val="en-US"/>
                </w:rPr>
                <w:delText>s</w:delText>
              </w:r>
            </w:del>
          </w:p>
        </w:tc>
      </w:tr>
      <w:tr w:rsidR="00440060" w:rsidRPr="00291200" w:rsidTr="00EE0C77">
        <w:trPr>
          <w:trHeight w:val="255"/>
          <w:trPrChange w:id="6998" w:author="jamie.lizarraga" w:date="2012-06-19T12:05:00Z">
            <w:trPr>
              <w:trHeight w:val="255"/>
            </w:trPr>
          </w:trPrChange>
        </w:trPr>
        <w:tc>
          <w:tcPr>
            <w:tcW w:w="5505" w:type="dxa"/>
            <w:shd w:val="clear" w:color="auto" w:fill="auto"/>
            <w:tcPrChange w:id="6999" w:author="jamie.lizarraga" w:date="2012-06-19T12:05:00Z">
              <w:tcPr>
                <w:tcW w:w="5505" w:type="dxa"/>
                <w:shd w:val="clear" w:color="auto" w:fill="auto"/>
              </w:tcPr>
            </w:tcPrChange>
          </w:tcPr>
          <w:p w:rsidR="00E10034" w:rsidRPr="00291200" w:rsidRDefault="00751E16" w:rsidP="009D3738">
            <w:pPr>
              <w:spacing w:after="0" w:line="240" w:lineRule="auto"/>
              <w:jc w:val="left"/>
              <w:rPr>
                <w:rFonts w:cs="Arial"/>
                <w:lang w:val="en-US"/>
              </w:rPr>
            </w:pPr>
            <w:ins w:id="7000" w:author="aaron.wiest" w:date="2012-05-04T08:31:00Z">
              <w:r>
                <w:rPr>
                  <w:rFonts w:cs="Arial"/>
                  <w:lang w:val="en-US"/>
                </w:rPr>
                <w:fldChar w:fldCharType="begin"/>
              </w:r>
              <w:r w:rsidR="00E10034">
                <w:rPr>
                  <w:rFonts w:cs="Arial"/>
                  <w:lang w:val="en-US"/>
                </w:rPr>
                <w:instrText xml:space="preserve"> REF _Ref214357468 \w \h </w:instrText>
              </w:r>
            </w:ins>
            <w:r w:rsidR="00E10034">
              <w:rPr>
                <w:rFonts w:cs="Arial"/>
                <w:lang w:val="en-US"/>
              </w:rPr>
              <w:instrText xml:space="preserve"> \* MERGEFORMAT </w:instrText>
            </w:r>
            <w:r>
              <w:rPr>
                <w:rFonts w:cs="Arial"/>
                <w:lang w:val="en-US"/>
              </w:rPr>
            </w:r>
            <w:r>
              <w:rPr>
                <w:rFonts w:cs="Arial"/>
                <w:lang w:val="en-US"/>
              </w:rPr>
              <w:fldChar w:fldCharType="separate"/>
            </w:r>
            <w:ins w:id="7001" w:author="jamie.lizarraga" w:date="2012-06-15T07:58:00Z">
              <w:r w:rsidR="00B82FEF">
                <w:rPr>
                  <w:rFonts w:cs="Arial"/>
                  <w:lang w:val="en-US"/>
                </w:rPr>
                <w:t>5.1</w:t>
              </w:r>
            </w:ins>
            <w:ins w:id="7002" w:author="aaron.wiest" w:date="2012-05-04T08:31:00Z">
              <w:r>
                <w:rPr>
                  <w:rFonts w:cs="Arial"/>
                  <w:lang w:val="en-US"/>
                </w:rPr>
                <w:fldChar w:fldCharType="end"/>
              </w:r>
            </w:ins>
            <w:del w:id="7003" w:author="aaron.wiest" w:date="2012-05-04T08:31:00Z">
              <w:r w:rsidR="00E10034" w:rsidDel="00E10034">
                <w:rPr>
                  <w:rFonts w:cs="Arial"/>
                  <w:lang w:val="en-US"/>
                </w:rPr>
                <w:delText>9</w:delText>
              </w:r>
              <w:r w:rsidR="00E10034" w:rsidRPr="00291200" w:rsidDel="00E10034">
                <w:rPr>
                  <w:rFonts w:cs="Arial"/>
                  <w:lang w:val="en-US"/>
                </w:rPr>
                <w:delText>.1</w:delText>
              </w:r>
            </w:del>
            <w:r w:rsidR="00E10034" w:rsidRPr="00291200">
              <w:rPr>
                <w:rFonts w:cs="Arial"/>
                <w:lang w:val="en-US"/>
              </w:rPr>
              <w:t xml:space="preserve"> Label Thickness</w:t>
            </w:r>
            <w:r w:rsidR="00E10034" w:rsidRPr="00291200" w:rsidDel="00F916CE">
              <w:rPr>
                <w:rFonts w:cs="Arial"/>
                <w:lang w:val="en-US"/>
              </w:rPr>
              <w:t xml:space="preserve"> </w:t>
            </w:r>
          </w:p>
        </w:tc>
        <w:tc>
          <w:tcPr>
            <w:tcW w:w="2340" w:type="dxa"/>
            <w:shd w:val="clear" w:color="auto" w:fill="auto"/>
            <w:noWrap/>
            <w:vAlign w:val="bottom"/>
            <w:tcPrChange w:id="7004" w:author="jamie.lizarraga" w:date="2012-06-19T12:05:00Z">
              <w:tcPr>
                <w:tcW w:w="2340" w:type="dxa"/>
                <w:shd w:val="clear" w:color="auto" w:fill="auto"/>
                <w:noWrap/>
                <w:vAlign w:val="bottom"/>
              </w:tcPr>
            </w:tcPrChange>
          </w:tcPr>
          <w:p w:rsidR="00E10034" w:rsidRPr="00291200" w:rsidRDefault="00E10034" w:rsidP="00E10034">
            <w:pPr>
              <w:spacing w:after="0" w:line="240" w:lineRule="auto"/>
              <w:jc w:val="center"/>
              <w:rPr>
                <w:rFonts w:cs="Arial"/>
                <w:lang w:val="en-US"/>
              </w:rPr>
            </w:pPr>
            <w:r w:rsidRPr="00291200">
              <w:rPr>
                <w:rFonts w:cs="Arial"/>
                <w:lang w:val="en-US"/>
              </w:rPr>
              <w:t>X</w:t>
            </w:r>
          </w:p>
        </w:tc>
        <w:tc>
          <w:tcPr>
            <w:tcW w:w="2250" w:type="dxa"/>
            <w:shd w:val="clear" w:color="auto" w:fill="auto"/>
            <w:noWrap/>
            <w:vAlign w:val="bottom"/>
            <w:tcPrChange w:id="7005" w:author="jamie.lizarraga" w:date="2012-06-19T12:05:00Z">
              <w:tcPr>
                <w:tcW w:w="4770" w:type="dxa"/>
                <w:shd w:val="clear" w:color="auto" w:fill="auto"/>
                <w:noWrap/>
                <w:vAlign w:val="bottom"/>
              </w:tcPr>
            </w:tcPrChange>
          </w:tcPr>
          <w:p w:rsidR="00E10034" w:rsidRPr="00291200" w:rsidRDefault="00E10034" w:rsidP="00E10034">
            <w:pPr>
              <w:spacing w:after="0" w:line="240" w:lineRule="auto"/>
              <w:jc w:val="center"/>
              <w:rPr>
                <w:rFonts w:cs="Arial"/>
                <w:lang w:val="en-US"/>
              </w:rPr>
            </w:pPr>
            <w:r w:rsidRPr="00291200">
              <w:rPr>
                <w:rFonts w:cs="Arial"/>
                <w:lang w:val="en-US"/>
              </w:rPr>
              <w:t>X</w:t>
            </w:r>
          </w:p>
        </w:tc>
      </w:tr>
      <w:tr w:rsidR="00440060" w:rsidRPr="00291200" w:rsidTr="00EE0C77">
        <w:trPr>
          <w:trHeight w:val="255"/>
          <w:trPrChange w:id="7006" w:author="jamie.lizarraga" w:date="2012-06-19T12:05:00Z">
            <w:trPr>
              <w:trHeight w:val="255"/>
            </w:trPr>
          </w:trPrChange>
        </w:trPr>
        <w:tc>
          <w:tcPr>
            <w:tcW w:w="5505" w:type="dxa"/>
            <w:shd w:val="clear" w:color="auto" w:fill="auto"/>
            <w:tcPrChange w:id="7007" w:author="jamie.lizarraga" w:date="2012-06-19T12:05:00Z">
              <w:tcPr>
                <w:tcW w:w="5505" w:type="dxa"/>
                <w:shd w:val="clear" w:color="auto" w:fill="auto"/>
              </w:tcPr>
            </w:tcPrChange>
          </w:tcPr>
          <w:p w:rsidR="00E10034" w:rsidRPr="00291200" w:rsidRDefault="00751E16" w:rsidP="009D3738">
            <w:pPr>
              <w:spacing w:after="0" w:line="240" w:lineRule="auto"/>
              <w:jc w:val="left"/>
              <w:rPr>
                <w:rFonts w:cs="Arial"/>
                <w:lang w:val="en-US"/>
              </w:rPr>
            </w:pPr>
            <w:ins w:id="7008" w:author="aaron.wiest" w:date="2012-05-04T08:31:00Z">
              <w:r>
                <w:rPr>
                  <w:rFonts w:cs="Arial"/>
                  <w:lang w:val="en-US"/>
                </w:rPr>
                <w:fldChar w:fldCharType="begin"/>
              </w:r>
              <w:r w:rsidR="00E10034">
                <w:rPr>
                  <w:rFonts w:cs="Arial"/>
                  <w:lang w:val="en-US"/>
                </w:rPr>
                <w:instrText xml:space="preserve"> REF _Ref214277098 \w \h </w:instrText>
              </w:r>
            </w:ins>
            <w:r w:rsidR="00E10034">
              <w:rPr>
                <w:rFonts w:cs="Arial"/>
                <w:lang w:val="en-US"/>
              </w:rPr>
              <w:instrText xml:space="preserve"> \* MERGEFORMAT </w:instrText>
            </w:r>
            <w:r>
              <w:rPr>
                <w:rFonts w:cs="Arial"/>
                <w:lang w:val="en-US"/>
              </w:rPr>
            </w:r>
            <w:r>
              <w:rPr>
                <w:rFonts w:cs="Arial"/>
                <w:lang w:val="en-US"/>
              </w:rPr>
              <w:fldChar w:fldCharType="separate"/>
            </w:r>
            <w:ins w:id="7009" w:author="jamie.lizarraga" w:date="2012-06-15T07:58:00Z">
              <w:r w:rsidR="00B82FEF">
                <w:rPr>
                  <w:rFonts w:cs="Arial"/>
                  <w:lang w:val="en-US"/>
                </w:rPr>
                <w:t>5.2</w:t>
              </w:r>
            </w:ins>
            <w:ins w:id="7010" w:author="aaron.wiest" w:date="2012-05-04T08:31:00Z">
              <w:r>
                <w:rPr>
                  <w:rFonts w:cs="Arial"/>
                  <w:lang w:val="en-US"/>
                </w:rPr>
                <w:fldChar w:fldCharType="end"/>
              </w:r>
            </w:ins>
            <w:del w:id="7011" w:author="aaron.wiest" w:date="2012-05-04T08:31:00Z">
              <w:r w:rsidR="00E10034" w:rsidDel="00E10034">
                <w:rPr>
                  <w:rFonts w:cs="Arial"/>
                  <w:lang w:val="en-US"/>
                </w:rPr>
                <w:delText>9</w:delText>
              </w:r>
              <w:r w:rsidR="00E10034" w:rsidRPr="00291200" w:rsidDel="00E10034">
                <w:rPr>
                  <w:rFonts w:cs="Arial"/>
                  <w:lang w:val="en-US"/>
                </w:rPr>
                <w:delText>.2</w:delText>
              </w:r>
            </w:del>
            <w:r w:rsidR="00E10034" w:rsidRPr="00291200">
              <w:rPr>
                <w:rFonts w:cs="Arial"/>
                <w:lang w:val="en-US"/>
              </w:rPr>
              <w:t xml:space="preserve"> Bar Code and Two-dimensional </w:t>
            </w:r>
            <w:proofErr w:type="spellStart"/>
            <w:r w:rsidR="00E10034" w:rsidRPr="00291200">
              <w:rPr>
                <w:rFonts w:cs="Arial"/>
                <w:lang w:val="en-US"/>
              </w:rPr>
              <w:t>Symbology</w:t>
            </w:r>
            <w:proofErr w:type="spellEnd"/>
            <w:r w:rsidR="00E10034" w:rsidRPr="00291200">
              <w:rPr>
                <w:rFonts w:cs="Arial"/>
                <w:lang w:val="en-US"/>
              </w:rPr>
              <w:t xml:space="preserve"> Verification</w:t>
            </w:r>
            <w:r w:rsidR="00E10034" w:rsidRPr="00291200" w:rsidDel="00F916CE">
              <w:rPr>
                <w:rFonts w:cs="Arial"/>
                <w:lang w:val="en-US"/>
              </w:rPr>
              <w:t xml:space="preserve"> </w:t>
            </w:r>
          </w:p>
        </w:tc>
        <w:tc>
          <w:tcPr>
            <w:tcW w:w="2340" w:type="dxa"/>
            <w:shd w:val="clear" w:color="auto" w:fill="auto"/>
            <w:noWrap/>
            <w:vAlign w:val="bottom"/>
            <w:tcPrChange w:id="7012" w:author="jamie.lizarraga" w:date="2012-06-19T12:05:00Z">
              <w:tcPr>
                <w:tcW w:w="2340" w:type="dxa"/>
                <w:shd w:val="clear" w:color="auto" w:fill="auto"/>
                <w:noWrap/>
                <w:vAlign w:val="bottom"/>
              </w:tcPr>
            </w:tcPrChange>
          </w:tcPr>
          <w:p w:rsidR="00E10034" w:rsidRPr="00291200" w:rsidRDefault="00E10034" w:rsidP="00E10034">
            <w:pPr>
              <w:spacing w:after="0" w:line="240" w:lineRule="auto"/>
              <w:jc w:val="center"/>
              <w:rPr>
                <w:rFonts w:cs="Arial"/>
                <w:lang w:val="en-US"/>
              </w:rPr>
            </w:pPr>
            <w:r w:rsidRPr="00291200">
              <w:rPr>
                <w:rFonts w:cs="Arial"/>
                <w:lang w:val="en-US"/>
              </w:rPr>
              <w:t>X</w:t>
            </w:r>
          </w:p>
        </w:tc>
        <w:tc>
          <w:tcPr>
            <w:tcW w:w="2250" w:type="dxa"/>
            <w:shd w:val="clear" w:color="auto" w:fill="auto"/>
            <w:noWrap/>
            <w:vAlign w:val="bottom"/>
            <w:tcPrChange w:id="7013" w:author="jamie.lizarraga" w:date="2012-06-19T12:05:00Z">
              <w:tcPr>
                <w:tcW w:w="4770" w:type="dxa"/>
                <w:shd w:val="clear" w:color="auto" w:fill="auto"/>
                <w:noWrap/>
                <w:vAlign w:val="bottom"/>
              </w:tcPr>
            </w:tcPrChange>
          </w:tcPr>
          <w:p w:rsidR="00E10034" w:rsidRPr="00291200" w:rsidRDefault="00E10034" w:rsidP="00E10034">
            <w:pPr>
              <w:spacing w:after="0" w:line="240" w:lineRule="auto"/>
              <w:jc w:val="center"/>
              <w:rPr>
                <w:rFonts w:cs="Arial"/>
                <w:lang w:val="en-US"/>
              </w:rPr>
            </w:pPr>
            <w:r w:rsidRPr="00291200">
              <w:rPr>
                <w:rFonts w:cs="Arial"/>
                <w:lang w:val="en-US"/>
              </w:rPr>
              <w:t>X</w:t>
            </w:r>
          </w:p>
        </w:tc>
      </w:tr>
      <w:tr w:rsidR="00440060" w:rsidRPr="00291200" w:rsidTr="00EE0C77">
        <w:trPr>
          <w:trHeight w:val="255"/>
          <w:trPrChange w:id="7014" w:author="jamie.lizarraga" w:date="2012-06-19T12:05:00Z">
            <w:trPr>
              <w:trHeight w:val="255"/>
            </w:trPr>
          </w:trPrChange>
        </w:trPr>
        <w:tc>
          <w:tcPr>
            <w:tcW w:w="5505" w:type="dxa"/>
            <w:shd w:val="clear" w:color="auto" w:fill="auto"/>
            <w:tcPrChange w:id="7015" w:author="jamie.lizarraga" w:date="2012-06-19T12:05:00Z">
              <w:tcPr>
                <w:tcW w:w="5505" w:type="dxa"/>
                <w:shd w:val="clear" w:color="auto" w:fill="auto"/>
              </w:tcPr>
            </w:tcPrChange>
          </w:tcPr>
          <w:p w:rsidR="00E10034" w:rsidRPr="00291200" w:rsidRDefault="00E10034" w:rsidP="00E10034">
            <w:pPr>
              <w:spacing w:after="0" w:line="240" w:lineRule="auto"/>
              <w:jc w:val="left"/>
              <w:rPr>
                <w:rFonts w:cs="Arial"/>
                <w:lang w:val="en-US"/>
              </w:rPr>
            </w:pPr>
            <w:del w:id="7016" w:author="aaron.wiest" w:date="2012-05-04T08:32:00Z">
              <w:r w:rsidDel="00E10034">
                <w:rPr>
                  <w:rFonts w:cs="Arial"/>
                  <w:lang w:val="en-US"/>
                </w:rPr>
                <w:delText>9</w:delText>
              </w:r>
              <w:r w:rsidRPr="00291200" w:rsidDel="00E10034">
                <w:rPr>
                  <w:rFonts w:cs="Arial"/>
                  <w:lang w:val="en-US"/>
                </w:rPr>
                <w:delText>.3</w:delText>
              </w:r>
            </w:del>
            <w:ins w:id="7017" w:author="aaron.wiest" w:date="2012-05-04T08:32:00Z">
              <w:r w:rsidR="00751E16">
                <w:rPr>
                  <w:rFonts w:cs="Arial"/>
                  <w:lang w:val="en-US"/>
                </w:rPr>
                <w:fldChar w:fldCharType="begin"/>
              </w:r>
              <w:r>
                <w:rPr>
                  <w:rFonts w:cs="Arial"/>
                  <w:lang w:val="en-US"/>
                </w:rPr>
                <w:instrText xml:space="preserve"> REF _Ref323641677 \w \h </w:instrText>
              </w:r>
            </w:ins>
            <w:r>
              <w:rPr>
                <w:rFonts w:cs="Arial"/>
                <w:lang w:val="en-US"/>
              </w:rPr>
              <w:instrText xml:space="preserve"> \* MERGEFORMAT </w:instrText>
            </w:r>
            <w:r w:rsidR="00751E16">
              <w:rPr>
                <w:rFonts w:cs="Arial"/>
                <w:lang w:val="en-US"/>
              </w:rPr>
            </w:r>
            <w:r w:rsidR="00751E16">
              <w:rPr>
                <w:rFonts w:cs="Arial"/>
                <w:lang w:val="en-US"/>
              </w:rPr>
              <w:fldChar w:fldCharType="separate"/>
            </w:r>
            <w:ins w:id="7018" w:author="jamie.lizarraga" w:date="2012-06-15T07:58:00Z">
              <w:r w:rsidR="00B82FEF">
                <w:rPr>
                  <w:rFonts w:cs="Arial"/>
                  <w:lang w:val="en-US"/>
                </w:rPr>
                <w:t>5.3</w:t>
              </w:r>
            </w:ins>
            <w:ins w:id="7019" w:author="aaron.wiest" w:date="2012-05-04T08:32:00Z">
              <w:r w:rsidR="00751E16">
                <w:rPr>
                  <w:rFonts w:cs="Arial"/>
                  <w:lang w:val="en-US"/>
                </w:rPr>
                <w:fldChar w:fldCharType="end"/>
              </w:r>
            </w:ins>
            <w:r w:rsidRPr="00291200">
              <w:rPr>
                <w:rFonts w:cs="Arial"/>
                <w:lang w:val="en-US"/>
              </w:rPr>
              <w:t xml:space="preserve"> </w:t>
            </w:r>
            <w:r>
              <w:rPr>
                <w:rFonts w:cs="Arial"/>
                <w:lang w:val="en-US"/>
              </w:rPr>
              <w:t>Nature of Adhesive</w:t>
            </w:r>
          </w:p>
        </w:tc>
        <w:tc>
          <w:tcPr>
            <w:tcW w:w="2340" w:type="dxa"/>
            <w:shd w:val="clear" w:color="auto" w:fill="auto"/>
            <w:noWrap/>
            <w:vAlign w:val="bottom"/>
            <w:tcPrChange w:id="7020" w:author="jamie.lizarraga" w:date="2012-06-19T12:05:00Z">
              <w:tcPr>
                <w:tcW w:w="2340" w:type="dxa"/>
                <w:shd w:val="clear" w:color="auto" w:fill="auto"/>
                <w:noWrap/>
                <w:vAlign w:val="bottom"/>
              </w:tcPr>
            </w:tcPrChange>
          </w:tcPr>
          <w:p w:rsidR="00E10034" w:rsidRPr="00291200" w:rsidRDefault="00E10034" w:rsidP="00E10034">
            <w:pPr>
              <w:spacing w:after="0" w:line="240" w:lineRule="auto"/>
              <w:jc w:val="center"/>
              <w:rPr>
                <w:rFonts w:cs="Arial"/>
                <w:lang w:val="en-US"/>
              </w:rPr>
            </w:pPr>
            <w:r w:rsidRPr="00291200">
              <w:rPr>
                <w:rFonts w:cs="Arial"/>
                <w:lang w:val="en-US"/>
              </w:rPr>
              <w:t>X</w:t>
            </w:r>
          </w:p>
        </w:tc>
        <w:tc>
          <w:tcPr>
            <w:tcW w:w="2250" w:type="dxa"/>
            <w:shd w:val="clear" w:color="auto" w:fill="auto"/>
            <w:noWrap/>
            <w:vAlign w:val="bottom"/>
            <w:tcPrChange w:id="7021" w:author="jamie.lizarraga" w:date="2012-06-19T12:05:00Z">
              <w:tcPr>
                <w:tcW w:w="4770" w:type="dxa"/>
                <w:shd w:val="clear" w:color="auto" w:fill="auto"/>
                <w:noWrap/>
                <w:vAlign w:val="bottom"/>
              </w:tcPr>
            </w:tcPrChange>
          </w:tcPr>
          <w:p w:rsidR="00E10034" w:rsidRPr="00291200" w:rsidRDefault="00E10034" w:rsidP="00E10034">
            <w:pPr>
              <w:spacing w:after="0" w:line="240" w:lineRule="auto"/>
              <w:jc w:val="center"/>
              <w:rPr>
                <w:rFonts w:cs="Arial"/>
                <w:lang w:val="en-US"/>
              </w:rPr>
            </w:pPr>
            <w:r w:rsidRPr="00291200">
              <w:rPr>
                <w:rFonts w:cs="Arial"/>
                <w:lang w:val="en-US"/>
              </w:rPr>
              <w:t>X</w:t>
            </w:r>
          </w:p>
        </w:tc>
      </w:tr>
      <w:tr w:rsidR="00440060" w:rsidRPr="00291200" w:rsidTr="00EE0C77">
        <w:trPr>
          <w:trHeight w:val="255"/>
          <w:trPrChange w:id="7022" w:author="jamie.lizarraga" w:date="2012-06-19T12:05:00Z">
            <w:trPr>
              <w:trHeight w:val="255"/>
            </w:trPr>
          </w:trPrChange>
        </w:trPr>
        <w:tc>
          <w:tcPr>
            <w:tcW w:w="5505" w:type="dxa"/>
            <w:shd w:val="clear" w:color="auto" w:fill="auto"/>
            <w:tcPrChange w:id="7023" w:author="jamie.lizarraga" w:date="2012-06-19T12:05:00Z">
              <w:tcPr>
                <w:tcW w:w="5505" w:type="dxa"/>
                <w:shd w:val="clear" w:color="auto" w:fill="auto"/>
              </w:tcPr>
            </w:tcPrChange>
          </w:tcPr>
          <w:p w:rsidR="00E10034" w:rsidRPr="00291200" w:rsidRDefault="00E10034" w:rsidP="00E10034">
            <w:pPr>
              <w:spacing w:after="0" w:line="240" w:lineRule="auto"/>
              <w:jc w:val="left"/>
              <w:rPr>
                <w:rFonts w:cs="Arial"/>
                <w:lang w:val="en-US"/>
              </w:rPr>
            </w:pPr>
            <w:del w:id="7024" w:author="aaron.wiest" w:date="2012-05-04T08:32:00Z">
              <w:r w:rsidDel="00E10034">
                <w:rPr>
                  <w:rFonts w:cs="Arial"/>
                  <w:lang w:val="en-US"/>
                </w:rPr>
                <w:delText>9</w:delText>
              </w:r>
              <w:r w:rsidRPr="00291200" w:rsidDel="00E10034">
                <w:rPr>
                  <w:rFonts w:cs="Arial"/>
                  <w:lang w:val="en-US"/>
                </w:rPr>
                <w:delText>.4</w:delText>
              </w:r>
            </w:del>
            <w:ins w:id="7025" w:author="aaron.wiest" w:date="2012-05-04T08:32:00Z">
              <w:r w:rsidR="00751E16">
                <w:rPr>
                  <w:rFonts w:cs="Arial"/>
                  <w:lang w:val="en-US"/>
                </w:rPr>
                <w:fldChar w:fldCharType="begin"/>
              </w:r>
              <w:r>
                <w:rPr>
                  <w:rFonts w:cs="Arial"/>
                  <w:lang w:val="en-US"/>
                </w:rPr>
                <w:instrText xml:space="preserve"> REF _Ref323883671 \w \h </w:instrText>
              </w:r>
            </w:ins>
            <w:r>
              <w:rPr>
                <w:rFonts w:cs="Arial"/>
                <w:lang w:val="en-US"/>
              </w:rPr>
              <w:instrText xml:space="preserve"> \* MERGEFORMAT </w:instrText>
            </w:r>
            <w:r w:rsidR="00751E16">
              <w:rPr>
                <w:rFonts w:cs="Arial"/>
                <w:lang w:val="en-US"/>
              </w:rPr>
            </w:r>
            <w:r w:rsidR="00751E16">
              <w:rPr>
                <w:rFonts w:cs="Arial"/>
                <w:lang w:val="en-US"/>
              </w:rPr>
              <w:fldChar w:fldCharType="separate"/>
            </w:r>
            <w:ins w:id="7026" w:author="jamie.lizarraga" w:date="2012-06-15T07:58:00Z">
              <w:r w:rsidR="00B82FEF">
                <w:rPr>
                  <w:rFonts w:cs="Arial"/>
                  <w:lang w:val="en-US"/>
                </w:rPr>
                <w:t>5.5</w:t>
              </w:r>
            </w:ins>
            <w:ins w:id="7027" w:author="aaron.wiest" w:date="2012-05-04T08:32:00Z">
              <w:r w:rsidR="00751E16">
                <w:rPr>
                  <w:rFonts w:cs="Arial"/>
                  <w:lang w:val="en-US"/>
                </w:rPr>
                <w:fldChar w:fldCharType="end"/>
              </w:r>
            </w:ins>
            <w:r w:rsidRPr="00291200">
              <w:rPr>
                <w:rFonts w:cs="Arial"/>
                <w:lang w:val="en-US"/>
              </w:rPr>
              <w:t xml:space="preserve"> Application Temperature</w:t>
            </w:r>
          </w:p>
        </w:tc>
        <w:tc>
          <w:tcPr>
            <w:tcW w:w="2340" w:type="dxa"/>
            <w:shd w:val="clear" w:color="auto" w:fill="auto"/>
            <w:noWrap/>
            <w:vAlign w:val="bottom"/>
            <w:tcPrChange w:id="7028" w:author="jamie.lizarraga" w:date="2012-06-19T12:05:00Z">
              <w:tcPr>
                <w:tcW w:w="2340" w:type="dxa"/>
                <w:shd w:val="clear" w:color="auto" w:fill="auto"/>
                <w:noWrap/>
                <w:vAlign w:val="bottom"/>
              </w:tcPr>
            </w:tcPrChange>
          </w:tcPr>
          <w:p w:rsidR="00E10034" w:rsidRPr="00291200" w:rsidRDefault="00E10034" w:rsidP="00E10034">
            <w:pPr>
              <w:spacing w:after="0" w:line="240" w:lineRule="auto"/>
              <w:jc w:val="center"/>
              <w:rPr>
                <w:rFonts w:cs="Arial"/>
                <w:lang w:val="en-US"/>
              </w:rPr>
            </w:pPr>
            <w:r w:rsidRPr="00291200">
              <w:rPr>
                <w:rFonts w:cs="Arial"/>
                <w:lang w:val="en-US"/>
              </w:rPr>
              <w:t>X</w:t>
            </w:r>
          </w:p>
        </w:tc>
        <w:tc>
          <w:tcPr>
            <w:tcW w:w="2250" w:type="dxa"/>
            <w:shd w:val="clear" w:color="auto" w:fill="auto"/>
            <w:noWrap/>
            <w:vAlign w:val="bottom"/>
            <w:tcPrChange w:id="7029" w:author="jamie.lizarraga" w:date="2012-06-19T12:05:00Z">
              <w:tcPr>
                <w:tcW w:w="4770" w:type="dxa"/>
                <w:shd w:val="clear" w:color="auto" w:fill="auto"/>
                <w:noWrap/>
                <w:vAlign w:val="bottom"/>
              </w:tcPr>
            </w:tcPrChange>
          </w:tcPr>
          <w:p w:rsidR="00E10034" w:rsidRPr="00291200" w:rsidRDefault="00E10034" w:rsidP="00E10034">
            <w:pPr>
              <w:spacing w:after="0" w:line="240" w:lineRule="auto"/>
              <w:jc w:val="center"/>
              <w:rPr>
                <w:rFonts w:cs="Arial"/>
                <w:lang w:val="en-US"/>
              </w:rPr>
            </w:pPr>
            <w:r w:rsidRPr="00291200">
              <w:rPr>
                <w:rFonts w:cs="Arial"/>
                <w:lang w:val="en-US"/>
              </w:rPr>
              <w:t>X</w:t>
            </w:r>
          </w:p>
        </w:tc>
      </w:tr>
      <w:tr w:rsidR="00440060" w:rsidRPr="00291200" w:rsidTr="00EE0C77">
        <w:trPr>
          <w:trHeight w:val="255"/>
          <w:trPrChange w:id="7030" w:author="jamie.lizarraga" w:date="2012-06-19T12:05:00Z">
            <w:trPr>
              <w:trHeight w:val="255"/>
            </w:trPr>
          </w:trPrChange>
        </w:trPr>
        <w:tc>
          <w:tcPr>
            <w:tcW w:w="5505" w:type="dxa"/>
            <w:shd w:val="clear" w:color="auto" w:fill="auto"/>
            <w:tcPrChange w:id="7031" w:author="jamie.lizarraga" w:date="2012-06-19T12:05:00Z">
              <w:tcPr>
                <w:tcW w:w="5505" w:type="dxa"/>
                <w:shd w:val="clear" w:color="auto" w:fill="auto"/>
              </w:tcPr>
            </w:tcPrChange>
          </w:tcPr>
          <w:p w:rsidR="00E10034" w:rsidRPr="00291200" w:rsidRDefault="00751E16" w:rsidP="009D3738">
            <w:pPr>
              <w:spacing w:after="0" w:line="240" w:lineRule="auto"/>
              <w:jc w:val="left"/>
              <w:rPr>
                <w:rFonts w:cs="Arial"/>
                <w:lang w:val="en-US"/>
              </w:rPr>
            </w:pPr>
            <w:ins w:id="7032" w:author="aaron.wiest" w:date="2012-05-04T08:33:00Z">
              <w:r>
                <w:rPr>
                  <w:rFonts w:cs="Arial"/>
                  <w:lang w:val="en-US"/>
                </w:rPr>
                <w:fldChar w:fldCharType="begin"/>
              </w:r>
              <w:r w:rsidR="00E10034">
                <w:rPr>
                  <w:rFonts w:cs="Arial"/>
                  <w:lang w:val="en-US"/>
                </w:rPr>
                <w:instrText xml:space="preserve"> REF _Ref323647039 \w \h </w:instrText>
              </w:r>
            </w:ins>
            <w:r w:rsidR="00E10034">
              <w:rPr>
                <w:rFonts w:cs="Arial"/>
                <w:lang w:val="en-US"/>
              </w:rPr>
              <w:instrText xml:space="preserve"> \* MERGEFORMAT </w:instrText>
            </w:r>
            <w:r>
              <w:rPr>
                <w:rFonts w:cs="Arial"/>
                <w:lang w:val="en-US"/>
              </w:rPr>
            </w:r>
            <w:r>
              <w:rPr>
                <w:rFonts w:cs="Arial"/>
                <w:lang w:val="en-US"/>
              </w:rPr>
              <w:fldChar w:fldCharType="separate"/>
            </w:r>
            <w:ins w:id="7033" w:author="jamie.lizarraga" w:date="2012-06-15T07:58:00Z">
              <w:r w:rsidR="00B82FEF">
                <w:rPr>
                  <w:rFonts w:cs="Arial"/>
                  <w:lang w:val="en-US"/>
                </w:rPr>
                <w:t>5.6.3</w:t>
              </w:r>
            </w:ins>
            <w:ins w:id="7034" w:author="aaron.wiest" w:date="2012-05-04T08:33:00Z">
              <w:r>
                <w:rPr>
                  <w:rFonts w:cs="Arial"/>
                  <w:lang w:val="en-US"/>
                </w:rPr>
                <w:fldChar w:fldCharType="end"/>
              </w:r>
            </w:ins>
            <w:ins w:id="7035" w:author="aaron.wiest" w:date="2012-05-04T08:32:00Z">
              <w:r w:rsidR="00E10034" w:rsidRPr="00291200">
                <w:rPr>
                  <w:rFonts w:cs="Arial"/>
                  <w:lang w:val="en-US"/>
                </w:rPr>
                <w:t xml:space="preserve"> Initial Adhesion Strength</w:t>
              </w:r>
            </w:ins>
            <w:del w:id="7036" w:author="aaron.wiest" w:date="2012-05-04T08:32:00Z">
              <w:r w:rsidR="00E10034" w:rsidDel="00D17183">
                <w:rPr>
                  <w:rFonts w:cs="Arial"/>
                  <w:lang w:val="en-US"/>
                </w:rPr>
                <w:delText>9</w:delText>
              </w:r>
              <w:r w:rsidR="00E10034" w:rsidRPr="00291200" w:rsidDel="00D17183">
                <w:rPr>
                  <w:rFonts w:cs="Arial"/>
                  <w:lang w:val="en-US"/>
                </w:rPr>
                <w:delText>.5.</w:delText>
              </w:r>
              <w:r w:rsidR="00E10034" w:rsidDel="00D17183">
                <w:rPr>
                  <w:rFonts w:cs="Arial"/>
                  <w:lang w:val="en-US"/>
                </w:rPr>
                <w:delText>1</w:delText>
              </w:r>
              <w:r w:rsidR="00E10034" w:rsidRPr="00291200" w:rsidDel="00D17183">
                <w:rPr>
                  <w:rFonts w:cs="Arial"/>
                  <w:lang w:val="en-US"/>
                </w:rPr>
                <w:delText xml:space="preserve"> Test Label Size</w:delText>
              </w:r>
            </w:del>
          </w:p>
        </w:tc>
        <w:tc>
          <w:tcPr>
            <w:tcW w:w="2340" w:type="dxa"/>
            <w:shd w:val="clear" w:color="auto" w:fill="auto"/>
            <w:noWrap/>
            <w:vAlign w:val="bottom"/>
            <w:tcPrChange w:id="7037" w:author="jamie.lizarraga" w:date="2012-06-19T12:05:00Z">
              <w:tcPr>
                <w:tcW w:w="2340" w:type="dxa"/>
                <w:shd w:val="clear" w:color="auto" w:fill="auto"/>
                <w:noWrap/>
                <w:vAlign w:val="bottom"/>
              </w:tcPr>
            </w:tcPrChange>
          </w:tcPr>
          <w:p w:rsidR="00E10034" w:rsidRPr="00291200" w:rsidRDefault="00E10034" w:rsidP="00E10034">
            <w:pPr>
              <w:spacing w:after="0" w:line="240" w:lineRule="auto"/>
              <w:jc w:val="center"/>
              <w:rPr>
                <w:rFonts w:cs="Arial"/>
                <w:lang w:val="en-US"/>
              </w:rPr>
            </w:pPr>
            <w:ins w:id="7038" w:author="aaron.wiest" w:date="2012-05-04T08:32:00Z">
              <w:r w:rsidRPr="00291200">
                <w:rPr>
                  <w:rFonts w:cs="Arial"/>
                  <w:lang w:val="en-US"/>
                </w:rPr>
                <w:t>X</w:t>
              </w:r>
            </w:ins>
            <w:del w:id="7039" w:author="aaron.wiest" w:date="2012-05-04T08:32:00Z">
              <w:r w:rsidRPr="00291200" w:rsidDel="00D17183">
                <w:rPr>
                  <w:rFonts w:cs="Arial"/>
                  <w:lang w:val="en-US"/>
                </w:rPr>
                <w:delText>X</w:delText>
              </w:r>
            </w:del>
          </w:p>
        </w:tc>
        <w:tc>
          <w:tcPr>
            <w:tcW w:w="2250" w:type="dxa"/>
            <w:shd w:val="clear" w:color="auto" w:fill="auto"/>
            <w:noWrap/>
            <w:vAlign w:val="bottom"/>
            <w:tcPrChange w:id="7040" w:author="jamie.lizarraga" w:date="2012-06-19T12:05:00Z">
              <w:tcPr>
                <w:tcW w:w="4770" w:type="dxa"/>
                <w:shd w:val="clear" w:color="auto" w:fill="auto"/>
                <w:noWrap/>
                <w:vAlign w:val="bottom"/>
              </w:tcPr>
            </w:tcPrChange>
          </w:tcPr>
          <w:p w:rsidR="00E10034" w:rsidRPr="00291200" w:rsidRDefault="00E10034" w:rsidP="00E10034">
            <w:pPr>
              <w:spacing w:after="0" w:line="240" w:lineRule="auto"/>
              <w:jc w:val="center"/>
              <w:rPr>
                <w:rFonts w:cs="Arial"/>
                <w:lang w:val="en-US"/>
              </w:rPr>
            </w:pPr>
            <w:ins w:id="7041" w:author="aaron.wiest" w:date="2012-05-04T08:32:00Z">
              <w:r w:rsidRPr="00291200">
                <w:rPr>
                  <w:rFonts w:cs="Arial"/>
                  <w:lang w:val="en-US"/>
                </w:rPr>
                <w:t>X</w:t>
              </w:r>
            </w:ins>
            <w:del w:id="7042" w:author="aaron.wiest" w:date="2012-05-04T08:32:00Z">
              <w:r w:rsidRPr="00291200" w:rsidDel="00D17183">
                <w:rPr>
                  <w:rFonts w:cs="Arial"/>
                  <w:lang w:val="en-US"/>
                </w:rPr>
                <w:delText>X</w:delText>
              </w:r>
            </w:del>
          </w:p>
        </w:tc>
      </w:tr>
      <w:tr w:rsidR="00440060" w:rsidRPr="00291200" w:rsidTr="00EE0C77">
        <w:trPr>
          <w:trHeight w:val="255"/>
          <w:trPrChange w:id="7043" w:author="jamie.lizarraga" w:date="2012-06-19T12:05:00Z">
            <w:trPr>
              <w:trHeight w:val="255"/>
            </w:trPr>
          </w:trPrChange>
        </w:trPr>
        <w:tc>
          <w:tcPr>
            <w:tcW w:w="5505" w:type="dxa"/>
            <w:shd w:val="clear" w:color="auto" w:fill="auto"/>
            <w:tcPrChange w:id="7044" w:author="jamie.lizarraga" w:date="2012-06-19T12:05:00Z">
              <w:tcPr>
                <w:tcW w:w="5505" w:type="dxa"/>
                <w:shd w:val="clear" w:color="auto" w:fill="auto"/>
              </w:tcPr>
            </w:tcPrChange>
          </w:tcPr>
          <w:p w:rsidR="00E10034" w:rsidRPr="00291200" w:rsidRDefault="00751E16" w:rsidP="009D3738">
            <w:pPr>
              <w:spacing w:after="0" w:line="240" w:lineRule="auto"/>
              <w:jc w:val="left"/>
              <w:rPr>
                <w:rFonts w:cs="Arial"/>
                <w:lang w:val="en-US"/>
              </w:rPr>
            </w:pPr>
            <w:ins w:id="7045" w:author="aaron.wiest" w:date="2012-05-04T08:33:00Z">
              <w:r>
                <w:rPr>
                  <w:rFonts w:cs="Arial"/>
                  <w:lang w:val="en-US"/>
                </w:rPr>
                <w:fldChar w:fldCharType="begin"/>
              </w:r>
              <w:r w:rsidR="00E10034">
                <w:rPr>
                  <w:rFonts w:cs="Arial"/>
                  <w:lang w:val="en-US"/>
                </w:rPr>
                <w:instrText xml:space="preserve"> REF _Ref214277519 \w \h </w:instrText>
              </w:r>
            </w:ins>
            <w:r w:rsidR="00E10034">
              <w:rPr>
                <w:rFonts w:cs="Arial"/>
                <w:lang w:val="en-US"/>
              </w:rPr>
              <w:instrText xml:space="preserve"> \* MERGEFORMAT </w:instrText>
            </w:r>
            <w:r>
              <w:rPr>
                <w:rFonts w:cs="Arial"/>
                <w:lang w:val="en-US"/>
              </w:rPr>
            </w:r>
            <w:r>
              <w:rPr>
                <w:rFonts w:cs="Arial"/>
                <w:lang w:val="en-US"/>
              </w:rPr>
              <w:fldChar w:fldCharType="separate"/>
            </w:r>
            <w:ins w:id="7046" w:author="jamie.lizarraga" w:date="2012-06-15T07:58:00Z">
              <w:r w:rsidR="00B82FEF">
                <w:rPr>
                  <w:rFonts w:cs="Arial"/>
                  <w:lang w:val="en-US"/>
                </w:rPr>
                <w:t>5.6.4</w:t>
              </w:r>
            </w:ins>
            <w:ins w:id="7047" w:author="aaron.wiest" w:date="2012-05-04T08:33:00Z">
              <w:r>
                <w:rPr>
                  <w:rFonts w:cs="Arial"/>
                  <w:lang w:val="en-US"/>
                </w:rPr>
                <w:fldChar w:fldCharType="end"/>
              </w:r>
            </w:ins>
            <w:ins w:id="7048" w:author="aaron.wiest" w:date="2012-05-04T08:32:00Z">
              <w:r w:rsidR="00E10034">
                <w:rPr>
                  <w:rFonts w:cs="Arial"/>
                  <w:lang w:val="en-US"/>
                </w:rPr>
                <w:t xml:space="preserve"> Adhesion Strength</w:t>
              </w:r>
            </w:ins>
            <w:del w:id="7049" w:author="aaron.wiest" w:date="2012-05-04T08:32:00Z">
              <w:r w:rsidR="00E10034" w:rsidDel="00D17183">
                <w:rPr>
                  <w:rFonts w:cs="Arial"/>
                  <w:lang w:val="en-US"/>
                </w:rPr>
                <w:delText>9</w:delText>
              </w:r>
              <w:r w:rsidR="00E10034" w:rsidRPr="00291200" w:rsidDel="00D17183">
                <w:rPr>
                  <w:rFonts w:cs="Arial"/>
                  <w:lang w:val="en-US"/>
                </w:rPr>
                <w:delText>.5.</w:delText>
              </w:r>
              <w:r w:rsidR="00E10034" w:rsidDel="00D17183">
                <w:rPr>
                  <w:rFonts w:cs="Arial"/>
                  <w:lang w:val="en-US"/>
                </w:rPr>
                <w:delText>2</w:delText>
              </w:r>
              <w:r w:rsidR="00E10034" w:rsidRPr="00291200" w:rsidDel="00D17183">
                <w:rPr>
                  <w:rFonts w:cs="Arial"/>
                  <w:lang w:val="en-US"/>
                </w:rPr>
                <w:delText xml:space="preserve"> Label Test Panel Preparation</w:delText>
              </w:r>
            </w:del>
          </w:p>
        </w:tc>
        <w:tc>
          <w:tcPr>
            <w:tcW w:w="2340" w:type="dxa"/>
            <w:shd w:val="clear" w:color="auto" w:fill="auto"/>
            <w:noWrap/>
            <w:tcPrChange w:id="7050" w:author="jamie.lizarraga" w:date="2012-06-19T12:05:00Z">
              <w:tcPr>
                <w:tcW w:w="2340" w:type="dxa"/>
                <w:shd w:val="clear" w:color="auto" w:fill="auto"/>
                <w:noWrap/>
              </w:tcPr>
            </w:tcPrChange>
          </w:tcPr>
          <w:p w:rsidR="00E10034" w:rsidRPr="00291200" w:rsidRDefault="00440060" w:rsidP="00E10034">
            <w:pPr>
              <w:spacing w:after="0" w:line="240" w:lineRule="auto"/>
              <w:jc w:val="center"/>
              <w:rPr>
                <w:rFonts w:cs="Arial"/>
                <w:lang w:val="en-US"/>
              </w:rPr>
            </w:pPr>
            <w:ins w:id="7051" w:author="aaron.wiest" w:date="2012-05-04T08:42:00Z">
              <w:r>
                <w:rPr>
                  <w:rFonts w:cs="Arial"/>
                  <w:lang w:val="en-US"/>
                </w:rPr>
                <w:t>X</w:t>
              </w:r>
            </w:ins>
            <w:del w:id="7052" w:author="aaron.wiest" w:date="2012-05-04T08:32:00Z">
              <w:r w:rsidR="00E10034" w:rsidRPr="00291200" w:rsidDel="00D17183">
                <w:rPr>
                  <w:rFonts w:cs="Arial"/>
                  <w:lang w:val="en-US"/>
                </w:rPr>
                <w:delText>X</w:delText>
              </w:r>
            </w:del>
          </w:p>
        </w:tc>
        <w:tc>
          <w:tcPr>
            <w:tcW w:w="2250" w:type="dxa"/>
            <w:shd w:val="clear" w:color="auto" w:fill="auto"/>
            <w:noWrap/>
            <w:tcPrChange w:id="7053" w:author="jamie.lizarraga" w:date="2012-06-19T12:05:00Z">
              <w:tcPr>
                <w:tcW w:w="4770" w:type="dxa"/>
                <w:shd w:val="clear" w:color="auto" w:fill="auto"/>
                <w:noWrap/>
              </w:tcPr>
            </w:tcPrChange>
          </w:tcPr>
          <w:p w:rsidR="00E10034" w:rsidRPr="00291200" w:rsidRDefault="00440060" w:rsidP="00E10034">
            <w:pPr>
              <w:spacing w:after="0" w:line="240" w:lineRule="auto"/>
              <w:jc w:val="center"/>
              <w:rPr>
                <w:rFonts w:cs="Arial"/>
                <w:lang w:val="en-US"/>
              </w:rPr>
            </w:pPr>
            <w:ins w:id="7054" w:author="aaron.wiest" w:date="2012-05-04T08:42:00Z">
              <w:r>
                <w:rPr>
                  <w:rFonts w:cs="Arial"/>
                  <w:lang w:val="en-US"/>
                </w:rPr>
                <w:t>X</w:t>
              </w:r>
            </w:ins>
            <w:del w:id="7055" w:author="aaron.wiest" w:date="2012-05-04T08:32:00Z">
              <w:r w:rsidR="00E10034" w:rsidRPr="00291200" w:rsidDel="00D17183">
                <w:rPr>
                  <w:rFonts w:cs="Arial"/>
                  <w:lang w:val="en-US"/>
                </w:rPr>
                <w:delText>X</w:delText>
              </w:r>
            </w:del>
          </w:p>
        </w:tc>
      </w:tr>
      <w:tr w:rsidR="00440060" w:rsidRPr="00291200" w:rsidTr="00EE0C77">
        <w:trPr>
          <w:trHeight w:val="255"/>
          <w:trPrChange w:id="7056" w:author="jamie.lizarraga" w:date="2012-06-19T12:05:00Z">
            <w:trPr>
              <w:trHeight w:val="255"/>
            </w:trPr>
          </w:trPrChange>
        </w:trPr>
        <w:tc>
          <w:tcPr>
            <w:tcW w:w="5505" w:type="dxa"/>
            <w:shd w:val="clear" w:color="auto" w:fill="auto"/>
            <w:tcPrChange w:id="7057" w:author="jamie.lizarraga" w:date="2012-06-19T12:05:00Z">
              <w:tcPr>
                <w:tcW w:w="5505" w:type="dxa"/>
                <w:shd w:val="clear" w:color="auto" w:fill="auto"/>
              </w:tcPr>
            </w:tcPrChange>
          </w:tcPr>
          <w:p w:rsidR="00E10034" w:rsidRPr="00291200" w:rsidRDefault="00751E16" w:rsidP="00E10034">
            <w:pPr>
              <w:spacing w:after="0" w:line="240" w:lineRule="auto"/>
              <w:jc w:val="left"/>
              <w:rPr>
                <w:rFonts w:cs="Arial"/>
                <w:lang w:val="en-US"/>
              </w:rPr>
            </w:pPr>
            <w:ins w:id="7058" w:author="aaron.wiest" w:date="2012-05-04T08:35:00Z">
              <w:r>
                <w:rPr>
                  <w:rFonts w:cs="Arial"/>
                  <w:lang w:val="en-US"/>
                </w:rPr>
                <w:fldChar w:fldCharType="begin"/>
              </w:r>
              <w:r w:rsidR="00E10034">
                <w:rPr>
                  <w:rFonts w:cs="Arial"/>
                  <w:lang w:val="en-US"/>
                </w:rPr>
                <w:instrText xml:space="preserve"> REF _Ref323883775 \w \h </w:instrText>
              </w:r>
            </w:ins>
            <w:r w:rsidR="00E10034">
              <w:rPr>
                <w:rFonts w:cs="Arial"/>
                <w:lang w:val="en-US"/>
              </w:rPr>
              <w:instrText xml:space="preserve"> \* MERGEFORMAT </w:instrText>
            </w:r>
            <w:r>
              <w:rPr>
                <w:rFonts w:cs="Arial"/>
                <w:lang w:val="en-US"/>
              </w:rPr>
            </w:r>
            <w:ins w:id="7059" w:author="aaron.wiest" w:date="2012-05-04T08:35:00Z">
              <w:r>
                <w:rPr>
                  <w:rFonts w:cs="Arial"/>
                  <w:lang w:val="en-US"/>
                </w:rPr>
                <w:fldChar w:fldCharType="separate"/>
              </w:r>
            </w:ins>
            <w:ins w:id="7060" w:author="jamie.lizarraga" w:date="2012-06-15T07:58:00Z">
              <w:r w:rsidR="00B82FEF">
                <w:rPr>
                  <w:rFonts w:cs="Arial"/>
                  <w:lang w:val="en-US"/>
                </w:rPr>
                <w:t>5.6.5</w:t>
              </w:r>
            </w:ins>
            <w:ins w:id="7061" w:author="aaron.wiest" w:date="2012-05-04T08:35:00Z">
              <w:r>
                <w:rPr>
                  <w:rFonts w:cs="Arial"/>
                  <w:lang w:val="en-US"/>
                </w:rPr>
                <w:fldChar w:fldCharType="end"/>
              </w:r>
              <w:r w:rsidR="00E10034">
                <w:rPr>
                  <w:rFonts w:cs="Arial"/>
                  <w:lang w:val="en-US"/>
                </w:rPr>
                <w:t xml:space="preserve"> Elevated Temperature Adhesion Strength</w:t>
              </w:r>
              <w:r w:rsidR="00E10034" w:rsidDel="00D17183">
                <w:rPr>
                  <w:rFonts w:cs="Arial"/>
                  <w:lang w:val="en-US"/>
                </w:rPr>
                <w:t xml:space="preserve"> </w:t>
              </w:r>
            </w:ins>
            <w:del w:id="7062" w:author="aaron.wiest" w:date="2012-05-04T08:32:00Z">
              <w:r w:rsidR="00E10034" w:rsidDel="00D17183">
                <w:rPr>
                  <w:rFonts w:cs="Arial"/>
                  <w:lang w:val="en-US"/>
                </w:rPr>
                <w:delText>9</w:delText>
              </w:r>
              <w:r w:rsidR="00E10034" w:rsidRPr="00291200" w:rsidDel="00D17183">
                <w:rPr>
                  <w:rFonts w:cs="Arial"/>
                  <w:lang w:val="en-US"/>
                </w:rPr>
                <w:delText>.5.</w:delText>
              </w:r>
              <w:r w:rsidR="00E10034" w:rsidDel="00D17183">
                <w:rPr>
                  <w:rFonts w:cs="Arial"/>
                  <w:lang w:val="en-US"/>
                </w:rPr>
                <w:delText>3</w:delText>
              </w:r>
              <w:r w:rsidR="00E10034" w:rsidRPr="00291200" w:rsidDel="00D17183">
                <w:rPr>
                  <w:rFonts w:cs="Arial"/>
                  <w:lang w:val="en-US"/>
                </w:rPr>
                <w:delText xml:space="preserve"> Initial Adhesion Strength</w:delText>
              </w:r>
            </w:del>
          </w:p>
        </w:tc>
        <w:tc>
          <w:tcPr>
            <w:tcW w:w="2340" w:type="dxa"/>
            <w:shd w:val="clear" w:color="auto" w:fill="auto"/>
            <w:noWrap/>
            <w:vAlign w:val="bottom"/>
            <w:tcPrChange w:id="7063" w:author="jamie.lizarraga" w:date="2012-06-19T12:05:00Z">
              <w:tcPr>
                <w:tcW w:w="2340" w:type="dxa"/>
                <w:shd w:val="clear" w:color="auto" w:fill="auto"/>
                <w:noWrap/>
                <w:vAlign w:val="bottom"/>
              </w:tcPr>
            </w:tcPrChange>
          </w:tcPr>
          <w:p w:rsidR="00E10034" w:rsidRPr="00291200" w:rsidRDefault="00E10034" w:rsidP="00E10034">
            <w:pPr>
              <w:spacing w:after="0" w:line="240" w:lineRule="auto"/>
              <w:jc w:val="center"/>
              <w:rPr>
                <w:rFonts w:cs="Arial"/>
                <w:lang w:val="en-US"/>
              </w:rPr>
            </w:pPr>
            <w:ins w:id="7064" w:author="aaron.wiest" w:date="2012-05-04T08:32:00Z">
              <w:r w:rsidRPr="00291200">
                <w:rPr>
                  <w:rFonts w:cs="Arial"/>
                  <w:lang w:val="en-US"/>
                </w:rPr>
                <w:t>X</w:t>
              </w:r>
            </w:ins>
            <w:ins w:id="7065" w:author="aaron.wiest" w:date="2012-05-04T08:43:00Z">
              <w:r w:rsidR="00440060">
                <w:rPr>
                  <w:rFonts w:cs="Arial"/>
                  <w:lang w:val="en-US"/>
                </w:rPr>
                <w:t xml:space="preserve"> if applicable</w:t>
              </w:r>
            </w:ins>
            <w:del w:id="7066" w:author="aaron.wiest" w:date="2012-05-04T08:32:00Z">
              <w:r w:rsidRPr="00291200" w:rsidDel="00D17183">
                <w:rPr>
                  <w:rFonts w:cs="Arial"/>
                  <w:lang w:val="en-US"/>
                </w:rPr>
                <w:delText>X</w:delText>
              </w:r>
            </w:del>
          </w:p>
        </w:tc>
        <w:tc>
          <w:tcPr>
            <w:tcW w:w="2250" w:type="dxa"/>
            <w:shd w:val="clear" w:color="auto" w:fill="auto"/>
            <w:noWrap/>
            <w:vAlign w:val="bottom"/>
            <w:tcPrChange w:id="7067" w:author="jamie.lizarraga" w:date="2012-06-19T12:05:00Z">
              <w:tcPr>
                <w:tcW w:w="4770" w:type="dxa"/>
                <w:shd w:val="clear" w:color="auto" w:fill="auto"/>
                <w:noWrap/>
                <w:vAlign w:val="bottom"/>
              </w:tcPr>
            </w:tcPrChange>
          </w:tcPr>
          <w:p w:rsidR="00E10034" w:rsidRPr="00291200" w:rsidRDefault="00E10034" w:rsidP="00E10034">
            <w:pPr>
              <w:spacing w:after="0" w:line="240" w:lineRule="auto"/>
              <w:jc w:val="center"/>
              <w:rPr>
                <w:rFonts w:cs="Arial"/>
                <w:lang w:val="en-US"/>
              </w:rPr>
            </w:pPr>
            <w:ins w:id="7068" w:author="aaron.wiest" w:date="2012-05-04T08:32:00Z">
              <w:r w:rsidRPr="00291200">
                <w:rPr>
                  <w:rFonts w:cs="Arial"/>
                  <w:lang w:val="en-US"/>
                </w:rPr>
                <w:t>X</w:t>
              </w:r>
            </w:ins>
            <w:del w:id="7069" w:author="aaron.wiest" w:date="2012-05-04T08:32:00Z">
              <w:r w:rsidRPr="00291200" w:rsidDel="00D17183">
                <w:rPr>
                  <w:rFonts w:cs="Arial"/>
                  <w:lang w:val="en-US"/>
                </w:rPr>
                <w:delText>X</w:delText>
              </w:r>
            </w:del>
          </w:p>
        </w:tc>
      </w:tr>
      <w:tr w:rsidR="00440060" w:rsidRPr="00291200" w:rsidTr="00EE0C77">
        <w:trPr>
          <w:trHeight w:val="267"/>
          <w:trPrChange w:id="7070" w:author="jamie.lizarraga" w:date="2012-06-19T12:05:00Z">
            <w:trPr>
              <w:trHeight w:val="267"/>
            </w:trPr>
          </w:trPrChange>
        </w:trPr>
        <w:tc>
          <w:tcPr>
            <w:tcW w:w="5505" w:type="dxa"/>
            <w:shd w:val="clear" w:color="auto" w:fill="auto"/>
            <w:tcPrChange w:id="7071" w:author="jamie.lizarraga" w:date="2012-06-19T12:05:00Z">
              <w:tcPr>
                <w:tcW w:w="5505" w:type="dxa"/>
                <w:shd w:val="clear" w:color="auto" w:fill="auto"/>
              </w:tcPr>
            </w:tcPrChange>
          </w:tcPr>
          <w:p w:rsidR="00E10034" w:rsidRDefault="00751E16" w:rsidP="009D3738">
            <w:pPr>
              <w:spacing w:after="0" w:line="240" w:lineRule="auto"/>
              <w:jc w:val="left"/>
              <w:rPr>
                <w:rFonts w:cs="Arial"/>
                <w:lang w:val="en-US"/>
              </w:rPr>
            </w:pPr>
            <w:ins w:id="7072" w:author="aaron.wiest" w:date="2012-05-04T08:35:00Z">
              <w:r>
                <w:rPr>
                  <w:rFonts w:cs="Arial"/>
                  <w:lang w:val="en-US"/>
                </w:rPr>
                <w:fldChar w:fldCharType="begin"/>
              </w:r>
              <w:r w:rsidR="00E10034">
                <w:rPr>
                  <w:rFonts w:cs="Arial"/>
                  <w:lang w:val="en-US"/>
                </w:rPr>
                <w:instrText xml:space="preserve"> REF _Ref323883808 \w \h </w:instrText>
              </w:r>
            </w:ins>
            <w:r w:rsidR="00E10034">
              <w:rPr>
                <w:rFonts w:cs="Arial"/>
                <w:lang w:val="en-US"/>
              </w:rPr>
              <w:instrText xml:space="preserve"> \* MERGEFORMAT </w:instrText>
            </w:r>
            <w:r>
              <w:rPr>
                <w:rFonts w:cs="Arial"/>
                <w:lang w:val="en-US"/>
              </w:rPr>
            </w:r>
            <w:ins w:id="7073" w:author="aaron.wiest" w:date="2012-05-04T08:35:00Z">
              <w:r>
                <w:rPr>
                  <w:rFonts w:cs="Arial"/>
                  <w:lang w:val="en-US"/>
                </w:rPr>
                <w:fldChar w:fldCharType="separate"/>
              </w:r>
            </w:ins>
            <w:ins w:id="7074" w:author="jamie.lizarraga" w:date="2012-06-15T07:58:00Z">
              <w:r w:rsidR="00B82FEF">
                <w:rPr>
                  <w:rFonts w:cs="Arial"/>
                  <w:lang w:val="en-US"/>
                </w:rPr>
                <w:t>5.6.6</w:t>
              </w:r>
            </w:ins>
            <w:ins w:id="7075" w:author="aaron.wiest" w:date="2012-05-04T08:35:00Z">
              <w:r>
                <w:rPr>
                  <w:rFonts w:cs="Arial"/>
                  <w:lang w:val="en-US"/>
                </w:rPr>
                <w:fldChar w:fldCharType="end"/>
              </w:r>
              <w:r w:rsidR="00E10034">
                <w:rPr>
                  <w:rFonts w:cs="Arial"/>
                  <w:lang w:val="en-US"/>
                </w:rPr>
                <w:t xml:space="preserve"> Low Temperature Adhesion Strength</w:t>
              </w:r>
              <w:r w:rsidR="00E10034" w:rsidDel="00D17183">
                <w:rPr>
                  <w:rFonts w:cs="Arial"/>
                  <w:lang w:val="en-US"/>
                </w:rPr>
                <w:t xml:space="preserve"> </w:t>
              </w:r>
            </w:ins>
            <w:del w:id="7076" w:author="aaron.wiest" w:date="2012-05-04T08:32:00Z">
              <w:r w:rsidR="00E10034" w:rsidDel="00D17183">
                <w:rPr>
                  <w:rFonts w:cs="Arial"/>
                  <w:lang w:val="en-US"/>
                </w:rPr>
                <w:delText>9.5.4 Adhesion Strength</w:delText>
              </w:r>
            </w:del>
          </w:p>
        </w:tc>
        <w:tc>
          <w:tcPr>
            <w:tcW w:w="2340" w:type="dxa"/>
            <w:shd w:val="clear" w:color="auto" w:fill="auto"/>
            <w:noWrap/>
            <w:vAlign w:val="bottom"/>
            <w:tcPrChange w:id="7077" w:author="jamie.lizarraga" w:date="2012-06-19T12:05:00Z">
              <w:tcPr>
                <w:tcW w:w="2340" w:type="dxa"/>
                <w:shd w:val="clear" w:color="auto" w:fill="auto"/>
                <w:noWrap/>
                <w:vAlign w:val="bottom"/>
              </w:tcPr>
            </w:tcPrChange>
          </w:tcPr>
          <w:p w:rsidR="00352FBB" w:rsidRDefault="00E10034">
            <w:pPr>
              <w:spacing w:after="0" w:line="240" w:lineRule="auto"/>
              <w:jc w:val="center"/>
              <w:rPr>
                <w:rFonts w:cs="Arial"/>
                <w:lang w:val="en-US"/>
              </w:rPr>
              <w:pPrChange w:id="7078" w:author="aaron.wiest" w:date="2012-05-04T08:36:00Z">
                <w:pPr>
                  <w:spacing w:after="0" w:line="240" w:lineRule="auto"/>
                  <w:jc w:val="left"/>
                </w:pPr>
              </w:pPrChange>
            </w:pPr>
            <w:ins w:id="7079" w:author="aaron.wiest" w:date="2012-05-04T08:32:00Z">
              <w:r w:rsidRPr="00291200">
                <w:rPr>
                  <w:rFonts w:cs="Arial"/>
                  <w:lang w:val="en-US"/>
                </w:rPr>
                <w:t>X</w:t>
              </w:r>
            </w:ins>
            <w:ins w:id="7080" w:author="aaron.wiest" w:date="2012-05-04T08:43:00Z">
              <w:r w:rsidR="00440060">
                <w:rPr>
                  <w:rFonts w:cs="Arial"/>
                  <w:lang w:val="en-US"/>
                </w:rPr>
                <w:t xml:space="preserve"> if applicable</w:t>
              </w:r>
            </w:ins>
          </w:p>
        </w:tc>
        <w:tc>
          <w:tcPr>
            <w:tcW w:w="2250" w:type="dxa"/>
            <w:shd w:val="clear" w:color="auto" w:fill="auto"/>
            <w:noWrap/>
            <w:vAlign w:val="bottom"/>
            <w:tcPrChange w:id="7081" w:author="jamie.lizarraga" w:date="2012-06-19T12:05:00Z">
              <w:tcPr>
                <w:tcW w:w="4770" w:type="dxa"/>
                <w:shd w:val="clear" w:color="auto" w:fill="auto"/>
                <w:noWrap/>
                <w:vAlign w:val="bottom"/>
              </w:tcPr>
            </w:tcPrChange>
          </w:tcPr>
          <w:p w:rsidR="00352FBB" w:rsidRDefault="00E10034">
            <w:pPr>
              <w:spacing w:after="0" w:line="240" w:lineRule="auto"/>
              <w:jc w:val="center"/>
              <w:rPr>
                <w:rFonts w:cs="Arial"/>
                <w:lang w:val="en-US"/>
              </w:rPr>
              <w:pPrChange w:id="7082" w:author="aaron.wiest" w:date="2012-05-04T08:36:00Z">
                <w:pPr>
                  <w:spacing w:after="0" w:line="240" w:lineRule="auto"/>
                  <w:jc w:val="left"/>
                </w:pPr>
              </w:pPrChange>
            </w:pPr>
            <w:ins w:id="7083" w:author="aaron.wiest" w:date="2012-05-04T08:32:00Z">
              <w:r w:rsidRPr="00291200">
                <w:rPr>
                  <w:rFonts w:cs="Arial"/>
                  <w:lang w:val="en-US"/>
                </w:rPr>
                <w:t>X</w:t>
              </w:r>
            </w:ins>
          </w:p>
        </w:tc>
      </w:tr>
      <w:tr w:rsidR="00440060" w:rsidRPr="00291200" w:rsidTr="00EE0C77">
        <w:trPr>
          <w:trHeight w:val="249"/>
          <w:trPrChange w:id="7084" w:author="jamie.lizarraga" w:date="2012-06-19T12:05:00Z">
            <w:trPr>
              <w:trHeight w:val="249"/>
            </w:trPr>
          </w:trPrChange>
        </w:trPr>
        <w:tc>
          <w:tcPr>
            <w:tcW w:w="5505" w:type="dxa"/>
            <w:shd w:val="clear" w:color="auto" w:fill="auto"/>
            <w:tcPrChange w:id="7085" w:author="jamie.lizarraga" w:date="2012-06-19T12:05:00Z">
              <w:tcPr>
                <w:tcW w:w="5505" w:type="dxa"/>
                <w:shd w:val="clear" w:color="auto" w:fill="auto"/>
              </w:tcPr>
            </w:tcPrChange>
          </w:tcPr>
          <w:p w:rsidR="00C16FDB" w:rsidRDefault="00751E16">
            <w:pPr>
              <w:spacing w:after="0" w:line="240" w:lineRule="auto"/>
              <w:jc w:val="left"/>
              <w:rPr>
                <w:rFonts w:cs="Arial"/>
                <w:lang w:val="en-US"/>
              </w:rPr>
            </w:pPr>
            <w:ins w:id="7086" w:author="aaron.wiest" w:date="2012-05-04T08:36:00Z">
              <w:r>
                <w:rPr>
                  <w:rFonts w:cs="Arial"/>
                  <w:lang w:val="en-US"/>
                </w:rPr>
                <w:fldChar w:fldCharType="begin"/>
              </w:r>
              <w:r w:rsidR="00E10034">
                <w:rPr>
                  <w:rFonts w:cs="Arial"/>
                  <w:lang w:val="en-US"/>
                </w:rPr>
                <w:instrText xml:space="preserve"> REF _Ref323883945 \w \h </w:instrText>
              </w:r>
            </w:ins>
            <w:r>
              <w:rPr>
                <w:rFonts w:cs="Arial"/>
                <w:lang w:val="en-US"/>
              </w:rPr>
            </w:r>
            <w:r>
              <w:rPr>
                <w:rFonts w:cs="Arial"/>
                <w:lang w:val="en-US"/>
              </w:rPr>
              <w:fldChar w:fldCharType="separate"/>
            </w:r>
            <w:ins w:id="7087" w:author="aaron.wiest" w:date="2012-07-17T10:25:00Z">
              <w:r w:rsidR="00EA0649">
                <w:rPr>
                  <w:rFonts w:cs="Arial"/>
                  <w:lang w:val="en-US"/>
                </w:rPr>
                <w:t>5.6.7</w:t>
              </w:r>
            </w:ins>
            <w:ins w:id="7088" w:author="aaron.wiest" w:date="2012-05-04T08:36:00Z">
              <w:r>
                <w:rPr>
                  <w:rFonts w:cs="Arial"/>
                  <w:lang w:val="en-US"/>
                </w:rPr>
                <w:fldChar w:fldCharType="end"/>
              </w:r>
            </w:ins>
            <w:ins w:id="7089" w:author="aaron.wiest" w:date="2012-05-04T08:37:00Z">
              <w:r w:rsidR="00E10034">
                <w:rPr>
                  <w:rFonts w:cs="Arial"/>
                  <w:lang w:val="en-US"/>
                </w:rPr>
                <w:t xml:space="preserve"> to </w:t>
              </w:r>
              <w:r>
                <w:rPr>
                  <w:rFonts w:cs="Arial"/>
                  <w:lang w:val="en-US"/>
                </w:rPr>
                <w:fldChar w:fldCharType="begin"/>
              </w:r>
              <w:r w:rsidR="00E10034">
                <w:rPr>
                  <w:rFonts w:cs="Arial"/>
                  <w:lang w:val="en-US"/>
                </w:rPr>
                <w:instrText xml:space="preserve"> REF _Ref214355925 \w \h </w:instrText>
              </w:r>
            </w:ins>
            <w:r>
              <w:rPr>
                <w:rFonts w:cs="Arial"/>
                <w:lang w:val="en-US"/>
              </w:rPr>
            </w:r>
            <w:r>
              <w:rPr>
                <w:rFonts w:cs="Arial"/>
                <w:lang w:val="en-US"/>
              </w:rPr>
              <w:fldChar w:fldCharType="separate"/>
            </w:r>
            <w:ins w:id="7090" w:author="aaron.wiest" w:date="2012-07-17T10:25:00Z">
              <w:r w:rsidR="00EA0649">
                <w:rPr>
                  <w:rFonts w:cs="Arial"/>
                  <w:lang w:val="en-US"/>
                </w:rPr>
                <w:t>5.7</w:t>
              </w:r>
            </w:ins>
            <w:ins w:id="7091" w:author="jamie.lizarraga" w:date="2012-06-15T07:58:00Z">
              <w:del w:id="7092" w:author="aaron.wiest" w:date="2012-07-17T10:25:00Z">
                <w:r w:rsidR="00B82FEF" w:rsidDel="00EA0649">
                  <w:rPr>
                    <w:rFonts w:cs="Arial"/>
                    <w:lang w:val="en-US"/>
                  </w:rPr>
                  <w:delText>5.6.8</w:delText>
                </w:r>
              </w:del>
            </w:ins>
            <w:ins w:id="7093" w:author="aaron.wiest" w:date="2012-05-04T08:37:00Z">
              <w:r>
                <w:rPr>
                  <w:rFonts w:cs="Arial"/>
                  <w:lang w:val="en-US"/>
                </w:rPr>
                <w:fldChar w:fldCharType="end"/>
              </w:r>
              <w:r w:rsidR="00E10034">
                <w:rPr>
                  <w:rFonts w:cs="Arial"/>
                  <w:lang w:val="en-US"/>
                </w:rPr>
                <w:t xml:space="preserve"> </w:t>
              </w:r>
            </w:ins>
            <w:ins w:id="7094" w:author="aaron.wiest" w:date="2012-05-04T08:36:00Z">
              <w:r w:rsidR="00E10034">
                <w:rPr>
                  <w:rFonts w:cs="Arial"/>
                  <w:lang w:val="en-US"/>
                </w:rPr>
                <w:t xml:space="preserve">Adhesion </w:t>
              </w:r>
            </w:ins>
            <w:ins w:id="7095" w:author="aaron.wiest" w:date="2012-07-17T10:28:00Z">
              <w:r w:rsidR="009245E8">
                <w:rPr>
                  <w:rFonts w:cs="Arial"/>
                  <w:lang w:val="en-US"/>
                </w:rPr>
                <w:t xml:space="preserve">and Circuit </w:t>
              </w:r>
            </w:ins>
            <w:ins w:id="7096" w:author="aaron.wiest" w:date="2012-07-17T10:29:00Z">
              <w:r w:rsidR="009245E8">
                <w:rPr>
                  <w:rFonts w:cs="Arial"/>
                  <w:lang w:val="en-US"/>
                </w:rPr>
                <w:t>B</w:t>
              </w:r>
            </w:ins>
            <w:ins w:id="7097" w:author="aaron.wiest" w:date="2012-07-17T10:28:00Z">
              <w:r w:rsidR="009245E8">
                <w:rPr>
                  <w:rFonts w:cs="Arial"/>
                  <w:lang w:val="en-US"/>
                </w:rPr>
                <w:t xml:space="preserve">oard </w:t>
              </w:r>
            </w:ins>
            <w:ins w:id="7098" w:author="aaron.wiest" w:date="2012-05-04T08:36:00Z">
              <w:r w:rsidR="00E10034">
                <w:rPr>
                  <w:rFonts w:cs="Arial"/>
                  <w:lang w:val="en-US"/>
                </w:rPr>
                <w:t>Tests</w:t>
              </w:r>
            </w:ins>
            <w:del w:id="7099" w:author="aaron.wiest" w:date="2012-05-04T08:32:00Z">
              <w:r w:rsidR="00E10034" w:rsidDel="00D17183">
                <w:rPr>
                  <w:rFonts w:cs="Arial"/>
                  <w:lang w:val="en-US"/>
                </w:rPr>
                <w:delText>9</w:delText>
              </w:r>
              <w:r w:rsidR="00E10034" w:rsidRPr="00291200" w:rsidDel="00D17183">
                <w:rPr>
                  <w:rFonts w:cs="Arial"/>
                  <w:lang w:val="en-US"/>
                </w:rPr>
                <w:delText>.5.5 Short Term 100 degrees Celsius - Medium Temp</w:delText>
              </w:r>
            </w:del>
          </w:p>
        </w:tc>
        <w:tc>
          <w:tcPr>
            <w:tcW w:w="2340" w:type="dxa"/>
            <w:shd w:val="clear" w:color="auto" w:fill="auto"/>
            <w:noWrap/>
            <w:vAlign w:val="bottom"/>
            <w:tcPrChange w:id="7100" w:author="jamie.lizarraga" w:date="2012-06-19T12:05:00Z">
              <w:tcPr>
                <w:tcW w:w="2340" w:type="dxa"/>
                <w:shd w:val="clear" w:color="auto" w:fill="auto"/>
                <w:noWrap/>
                <w:vAlign w:val="bottom"/>
              </w:tcPr>
            </w:tcPrChange>
          </w:tcPr>
          <w:p w:rsidR="00E10034" w:rsidRPr="00291200" w:rsidRDefault="00E10034" w:rsidP="00E10034">
            <w:pPr>
              <w:spacing w:after="0" w:line="240" w:lineRule="auto"/>
              <w:jc w:val="center"/>
              <w:rPr>
                <w:rFonts w:cs="Arial"/>
                <w:lang w:val="en-US"/>
              </w:rPr>
            </w:pPr>
            <w:ins w:id="7101" w:author="aaron.wiest" w:date="2012-05-04T08:37:00Z">
              <w:r>
                <w:rPr>
                  <w:rFonts w:cs="Arial"/>
                  <w:lang w:val="en-US"/>
                </w:rPr>
                <w:t>X if applicable</w:t>
              </w:r>
            </w:ins>
            <w:del w:id="7102" w:author="aaron.wiest" w:date="2012-05-04T08:32:00Z">
              <w:r w:rsidRPr="00291200" w:rsidDel="00D17183">
                <w:rPr>
                  <w:rFonts w:cs="Arial"/>
                  <w:lang w:val="en-US"/>
                </w:rPr>
                <w:delText>X</w:delText>
              </w:r>
            </w:del>
          </w:p>
        </w:tc>
        <w:tc>
          <w:tcPr>
            <w:tcW w:w="2250" w:type="dxa"/>
            <w:shd w:val="clear" w:color="auto" w:fill="auto"/>
            <w:noWrap/>
            <w:vAlign w:val="bottom"/>
            <w:tcPrChange w:id="7103" w:author="jamie.lizarraga" w:date="2012-06-19T12:05:00Z">
              <w:tcPr>
                <w:tcW w:w="4770" w:type="dxa"/>
                <w:shd w:val="clear" w:color="auto" w:fill="auto"/>
                <w:noWrap/>
                <w:vAlign w:val="bottom"/>
              </w:tcPr>
            </w:tcPrChange>
          </w:tcPr>
          <w:p w:rsidR="00E10034" w:rsidRPr="00291200" w:rsidRDefault="00E10034" w:rsidP="00E10034">
            <w:pPr>
              <w:spacing w:after="0" w:line="240" w:lineRule="auto"/>
              <w:jc w:val="center"/>
              <w:rPr>
                <w:rFonts w:cs="Arial"/>
                <w:lang w:val="en-US"/>
              </w:rPr>
            </w:pPr>
            <w:ins w:id="7104" w:author="aaron.wiest" w:date="2012-05-04T08:37:00Z">
              <w:r>
                <w:rPr>
                  <w:rFonts w:cs="Arial"/>
                  <w:lang w:val="en-US"/>
                </w:rPr>
                <w:t>X if applicable</w:t>
              </w:r>
            </w:ins>
            <w:del w:id="7105" w:author="aaron.wiest" w:date="2012-05-04T08:32:00Z">
              <w:r w:rsidRPr="00291200" w:rsidDel="00D17183">
                <w:rPr>
                  <w:rFonts w:cs="Arial"/>
                  <w:lang w:val="en-US"/>
                </w:rPr>
                <w:delText>X</w:delText>
              </w:r>
            </w:del>
          </w:p>
        </w:tc>
      </w:tr>
      <w:tr w:rsidR="00440060" w:rsidRPr="00291200" w:rsidTr="00EE0C77">
        <w:trPr>
          <w:trHeight w:val="222"/>
          <w:trPrChange w:id="7106" w:author="jamie.lizarraga" w:date="2012-06-19T12:05:00Z">
            <w:trPr>
              <w:trHeight w:val="222"/>
            </w:trPr>
          </w:trPrChange>
        </w:trPr>
        <w:tc>
          <w:tcPr>
            <w:tcW w:w="5505" w:type="dxa"/>
            <w:shd w:val="clear" w:color="auto" w:fill="auto"/>
            <w:tcPrChange w:id="7107" w:author="jamie.lizarraga" w:date="2012-06-19T12:05:00Z">
              <w:tcPr>
                <w:tcW w:w="5505" w:type="dxa"/>
                <w:shd w:val="clear" w:color="auto" w:fill="auto"/>
              </w:tcPr>
            </w:tcPrChange>
          </w:tcPr>
          <w:p w:rsidR="00E10034" w:rsidRPr="00291200" w:rsidRDefault="00751E16" w:rsidP="00E10034">
            <w:pPr>
              <w:spacing w:after="0" w:line="240" w:lineRule="auto"/>
              <w:jc w:val="left"/>
              <w:rPr>
                <w:rFonts w:cs="Arial"/>
                <w:lang w:val="en-US"/>
              </w:rPr>
            </w:pPr>
            <w:ins w:id="7108" w:author="aaron.wiest" w:date="2012-05-04T08:38:00Z">
              <w:r>
                <w:rPr>
                  <w:rFonts w:cs="Arial"/>
                  <w:lang w:val="en-US"/>
                </w:rPr>
                <w:fldChar w:fldCharType="begin"/>
              </w:r>
              <w:r w:rsidR="00E10034">
                <w:rPr>
                  <w:rFonts w:cs="Arial"/>
                  <w:lang w:val="en-US"/>
                </w:rPr>
                <w:instrText xml:space="preserve"> REF _Ref323882586 \w \h </w:instrText>
              </w:r>
            </w:ins>
            <w:r>
              <w:rPr>
                <w:rFonts w:cs="Arial"/>
                <w:lang w:val="en-US"/>
              </w:rPr>
            </w:r>
            <w:r>
              <w:rPr>
                <w:rFonts w:cs="Arial"/>
                <w:lang w:val="en-US"/>
              </w:rPr>
              <w:fldChar w:fldCharType="separate"/>
            </w:r>
            <w:ins w:id="7109" w:author="aaron.wiest" w:date="2012-07-17T10:25:00Z">
              <w:r w:rsidR="00EA0649">
                <w:rPr>
                  <w:rFonts w:cs="Arial"/>
                  <w:lang w:val="en-US"/>
                </w:rPr>
                <w:t>5.8</w:t>
              </w:r>
            </w:ins>
            <w:ins w:id="7110" w:author="jamie.lizarraga" w:date="2012-06-15T07:58:00Z">
              <w:del w:id="7111" w:author="aaron.wiest" w:date="2012-07-17T10:25:00Z">
                <w:r w:rsidR="00B82FEF" w:rsidDel="00EA0649">
                  <w:rPr>
                    <w:rFonts w:cs="Arial"/>
                    <w:lang w:val="en-US"/>
                  </w:rPr>
                  <w:delText>5.7</w:delText>
                </w:r>
              </w:del>
            </w:ins>
            <w:ins w:id="7112" w:author="aaron.wiest" w:date="2012-05-04T08:38:00Z">
              <w:r>
                <w:rPr>
                  <w:rFonts w:cs="Arial"/>
                  <w:lang w:val="en-US"/>
                </w:rPr>
                <w:fldChar w:fldCharType="end"/>
              </w:r>
              <w:r w:rsidR="00E10034">
                <w:rPr>
                  <w:rFonts w:cs="Arial"/>
                  <w:lang w:val="en-US"/>
                </w:rPr>
                <w:t xml:space="preserve"> Tests for labels </w:t>
              </w:r>
            </w:ins>
            <w:ins w:id="7113" w:author="aaron.wiest" w:date="2012-05-04T08:39:00Z">
              <w:r w:rsidR="00E10034">
                <w:rPr>
                  <w:rFonts w:cs="Arial"/>
                  <w:lang w:val="en-US"/>
                </w:rPr>
                <w:t>used in outdoor applications</w:t>
              </w:r>
            </w:ins>
            <w:del w:id="7114" w:author="aaron.wiest" w:date="2012-05-04T08:32:00Z">
              <w:r w:rsidR="00E10034" w:rsidDel="00D17183">
                <w:rPr>
                  <w:rFonts w:cs="Arial"/>
                  <w:lang w:val="en-US"/>
                </w:rPr>
                <w:delText xml:space="preserve">9.5.6 </w:delText>
              </w:r>
              <w:r w:rsidR="00E10034" w:rsidRPr="00291200" w:rsidDel="00D17183">
                <w:rPr>
                  <w:rFonts w:cs="Arial"/>
                  <w:lang w:val="en-US"/>
                </w:rPr>
                <w:delText>Short Term 49 Degrees Celsius 95% Relative Humidity - Temp/Humidity</w:delText>
              </w:r>
            </w:del>
          </w:p>
        </w:tc>
        <w:tc>
          <w:tcPr>
            <w:tcW w:w="2340" w:type="dxa"/>
            <w:shd w:val="clear" w:color="auto" w:fill="auto"/>
            <w:noWrap/>
            <w:tcPrChange w:id="7115" w:author="jamie.lizarraga" w:date="2012-06-19T12:05:00Z">
              <w:tcPr>
                <w:tcW w:w="2340" w:type="dxa"/>
                <w:shd w:val="clear" w:color="auto" w:fill="auto"/>
                <w:noWrap/>
              </w:tcPr>
            </w:tcPrChange>
          </w:tcPr>
          <w:p w:rsidR="00E10034" w:rsidRPr="00291200" w:rsidRDefault="00E10034" w:rsidP="00E10034">
            <w:pPr>
              <w:spacing w:after="0" w:line="240" w:lineRule="auto"/>
              <w:jc w:val="center"/>
              <w:rPr>
                <w:rFonts w:cs="Arial"/>
                <w:lang w:val="en-US"/>
              </w:rPr>
            </w:pPr>
            <w:del w:id="7116" w:author="aaron.wiest" w:date="2012-05-04T08:32:00Z">
              <w:r w:rsidRPr="00291200" w:rsidDel="00D17183">
                <w:rPr>
                  <w:rFonts w:cs="Arial"/>
                  <w:lang w:val="en-US"/>
                </w:rPr>
                <w:delText>X</w:delText>
              </w:r>
            </w:del>
          </w:p>
        </w:tc>
        <w:tc>
          <w:tcPr>
            <w:tcW w:w="2250" w:type="dxa"/>
            <w:shd w:val="clear" w:color="auto" w:fill="auto"/>
            <w:noWrap/>
            <w:tcPrChange w:id="7117" w:author="jamie.lizarraga" w:date="2012-06-19T12:05:00Z">
              <w:tcPr>
                <w:tcW w:w="4770" w:type="dxa"/>
                <w:shd w:val="clear" w:color="auto" w:fill="auto"/>
                <w:noWrap/>
              </w:tcPr>
            </w:tcPrChange>
          </w:tcPr>
          <w:p w:rsidR="00352FBB" w:rsidRDefault="00E10034">
            <w:pPr>
              <w:keepNext/>
              <w:spacing w:after="0" w:line="240" w:lineRule="auto"/>
              <w:jc w:val="center"/>
              <w:rPr>
                <w:rFonts w:cs="Arial"/>
                <w:lang w:val="en-US"/>
              </w:rPr>
              <w:pPrChange w:id="7118" w:author="aaron.wiest" w:date="2012-07-17T10:32:00Z">
                <w:pPr>
                  <w:spacing w:after="0" w:line="240" w:lineRule="auto"/>
                  <w:jc w:val="center"/>
                </w:pPr>
              </w:pPrChange>
            </w:pPr>
            <w:ins w:id="7119" w:author="aaron.wiest" w:date="2012-05-04T08:39:00Z">
              <w:r>
                <w:rPr>
                  <w:rFonts w:cs="Arial"/>
                  <w:lang w:val="en-US"/>
                </w:rPr>
                <w:t>X if applicable</w:t>
              </w:r>
            </w:ins>
            <w:del w:id="7120" w:author="aaron.wiest" w:date="2012-05-04T08:32:00Z">
              <w:r w:rsidRPr="00291200" w:rsidDel="00D17183">
                <w:rPr>
                  <w:rFonts w:cs="Arial"/>
                  <w:lang w:val="en-US"/>
                </w:rPr>
                <w:delText>X</w:delText>
              </w:r>
            </w:del>
          </w:p>
        </w:tc>
      </w:tr>
    </w:tbl>
    <w:p w:rsidR="00B91992" w:rsidRDefault="00B91992">
      <w:pPr>
        <w:pStyle w:val="Caption"/>
        <w:rPr>
          <w:ins w:id="7121" w:author="aaron.wiest" w:date="2012-07-17T10:18:00Z"/>
        </w:rPr>
      </w:pPr>
      <w:bookmarkStart w:id="7122" w:name="_Ref330284624"/>
      <w:bookmarkStart w:id="7123" w:name="_Ref327193757"/>
      <w:bookmarkStart w:id="7124" w:name="_Ref327193750"/>
      <w:ins w:id="7125" w:author="aaron.wiest" w:date="2012-07-17T10:17:00Z">
        <w:r>
          <w:t xml:space="preserve">Table </w:t>
        </w:r>
      </w:ins>
      <w:ins w:id="7126" w:author="aaron.wiest" w:date="2012-07-17T10:32:00Z">
        <w:r w:rsidR="00751E16">
          <w:fldChar w:fldCharType="begin"/>
        </w:r>
        <w:r w:rsidR="00101770">
          <w:instrText xml:space="preserve"> STYLEREF 1 \s </w:instrText>
        </w:r>
      </w:ins>
      <w:r w:rsidR="00751E16">
        <w:fldChar w:fldCharType="separate"/>
      </w:r>
      <w:r w:rsidR="00101770">
        <w:t>6</w:t>
      </w:r>
      <w:ins w:id="7127" w:author="aaron.wiest" w:date="2012-07-17T10:32:00Z">
        <w:r w:rsidR="00751E16">
          <w:fldChar w:fldCharType="end"/>
        </w:r>
        <w:r w:rsidR="00101770">
          <w:noBreakHyphen/>
        </w:r>
        <w:r w:rsidR="00751E16">
          <w:fldChar w:fldCharType="begin"/>
        </w:r>
        <w:r w:rsidR="00101770">
          <w:instrText xml:space="preserve"> SEQ Table \* ARABIC \s 1 </w:instrText>
        </w:r>
      </w:ins>
      <w:r w:rsidR="00751E16">
        <w:fldChar w:fldCharType="separate"/>
      </w:r>
      <w:ins w:id="7128" w:author="aaron.wiest" w:date="2012-07-17T10:35:00Z">
        <w:r w:rsidR="00101770">
          <w:t>1</w:t>
        </w:r>
      </w:ins>
      <w:ins w:id="7129" w:author="aaron.wiest" w:date="2012-07-17T10:32:00Z">
        <w:r w:rsidR="00751E16">
          <w:fldChar w:fldCharType="end"/>
        </w:r>
      </w:ins>
      <w:bookmarkEnd w:id="7122"/>
      <w:ins w:id="7130" w:author="aaron.wiest" w:date="2012-07-17T10:18:00Z">
        <w:r>
          <w:t xml:space="preserve"> Tests for Product Labels</w:t>
        </w:r>
      </w:ins>
    </w:p>
    <w:p w:rsidR="00352FBB" w:rsidRDefault="00352FBB">
      <w:pPr>
        <w:rPr>
          <w:ins w:id="7131" w:author="aaron.wiest" w:date="2012-07-17T10:17:00Z"/>
        </w:rPr>
        <w:pPrChange w:id="7132" w:author="aaron.wiest" w:date="2012-07-17T10:18:00Z">
          <w:pPr>
            <w:pStyle w:val="Caption"/>
          </w:pPr>
        </w:pPrChange>
      </w:pPr>
    </w:p>
    <w:bookmarkEnd w:id="7123"/>
    <w:bookmarkEnd w:id="7124"/>
    <w:p w:rsidR="00352FBB" w:rsidRDefault="00352FBB">
      <w:pPr>
        <w:pStyle w:val="Caption"/>
        <w:tabs>
          <w:tab w:val="center" w:pos="4917"/>
          <w:tab w:val="left" w:pos="7440"/>
        </w:tabs>
        <w:jc w:val="left"/>
        <w:rPr>
          <w:del w:id="7133" w:author="aaron.wiest" w:date="2012-05-04T08:46:00Z"/>
        </w:rPr>
        <w:pPrChange w:id="7134" w:author="aaron.wiest" w:date="2012-07-17T10:18:00Z">
          <w:pPr/>
        </w:pPrChange>
      </w:pPr>
    </w:p>
    <w:p w:rsidR="00352FBB" w:rsidRDefault="00751E16">
      <w:pPr>
        <w:pStyle w:val="Caption"/>
        <w:rPr>
          <w:del w:id="7135" w:author="aaron.wiest" w:date="2012-05-04T08:40:00Z"/>
        </w:rPr>
        <w:pPrChange w:id="7136" w:author="aaron.wiest" w:date="2012-07-17T10:18:00Z">
          <w:pPr/>
        </w:pPrChange>
      </w:pPr>
      <w:del w:id="7137" w:author="aaron.wiest" w:date="2012-05-01T13:36:00Z">
        <w:r w:rsidRPr="00751E16">
          <w:rPr>
            <w:rPrChange w:id="7138" w:author="jamie.lizarraga" w:date="2012-06-19T11:20:00Z">
              <w:rPr>
                <w:sz w:val="16"/>
                <w:szCs w:val="16"/>
              </w:rPr>
            </w:rPrChange>
          </w:rPr>
          <w:delText xml:space="preserve">Table 10-2 </w:delText>
        </w:r>
      </w:del>
      <w:del w:id="7139" w:author="aaron.wiest" w:date="2012-05-04T08:40:00Z">
        <w:r w:rsidRPr="00751E16">
          <w:rPr>
            <w:rPrChange w:id="7140" w:author="jamie.lizarraga" w:date="2012-06-19T11:20:00Z">
              <w:rPr>
                <w:sz w:val="16"/>
                <w:szCs w:val="16"/>
              </w:rPr>
            </w:rPrChange>
          </w:rPr>
          <w:delText>Tests for Product Package Labels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12"/>
        <w:gridCol w:w="3664"/>
        <w:gridCol w:w="3395"/>
      </w:tblGrid>
      <w:tr w:rsidR="009D3738" w:rsidDel="00E10034">
        <w:trPr>
          <w:trHeight w:val="375"/>
          <w:del w:id="7141" w:author="aaron.wiest" w:date="2012-05-04T08:40:00Z"/>
        </w:trPr>
        <w:tc>
          <w:tcPr>
            <w:tcW w:w="4699" w:type="dxa"/>
            <w:shd w:val="clear" w:color="auto" w:fill="auto"/>
          </w:tcPr>
          <w:p w:rsidR="00352FBB" w:rsidRDefault="009D3738">
            <w:pPr>
              <w:pStyle w:val="Caption"/>
              <w:rPr>
                <w:del w:id="7142" w:author="aaron.wiest" w:date="2012-05-04T08:40:00Z"/>
              </w:rPr>
              <w:pPrChange w:id="7143" w:author="aaron.wiest" w:date="2012-07-17T10:18:00Z">
                <w:pPr/>
              </w:pPrChange>
            </w:pPr>
            <w:del w:id="7144" w:author="aaron.wiest" w:date="2012-05-04T08:40:00Z">
              <w:r w:rsidDel="00E10034">
                <w:delText>Test</w:delText>
              </w:r>
            </w:del>
          </w:p>
        </w:tc>
        <w:tc>
          <w:tcPr>
            <w:tcW w:w="4699" w:type="dxa"/>
            <w:shd w:val="clear" w:color="auto" w:fill="auto"/>
          </w:tcPr>
          <w:p w:rsidR="00352FBB" w:rsidRDefault="009D3738">
            <w:pPr>
              <w:pStyle w:val="Caption"/>
              <w:rPr>
                <w:del w:id="7145" w:author="aaron.wiest" w:date="2012-05-04T08:40:00Z"/>
              </w:rPr>
              <w:pPrChange w:id="7146" w:author="aaron.wiest" w:date="2012-07-17T10:18:00Z">
                <w:pPr/>
              </w:pPrChange>
            </w:pPr>
            <w:del w:id="7147" w:author="aaron.wiest" w:date="2012-05-04T08:40:00Z">
              <w:r w:rsidDel="00E10034">
                <w:delText>5.1 Long term usage in controlled environments</w:delText>
              </w:r>
            </w:del>
          </w:p>
        </w:tc>
        <w:tc>
          <w:tcPr>
            <w:tcW w:w="4700" w:type="dxa"/>
            <w:shd w:val="clear" w:color="auto" w:fill="auto"/>
          </w:tcPr>
          <w:p w:rsidR="00352FBB" w:rsidRDefault="009D3738">
            <w:pPr>
              <w:pStyle w:val="Caption"/>
              <w:rPr>
                <w:del w:id="7148" w:author="aaron.wiest" w:date="2012-05-04T08:40:00Z"/>
              </w:rPr>
              <w:pPrChange w:id="7149" w:author="aaron.wiest" w:date="2012-07-17T10:18:00Z">
                <w:pPr/>
              </w:pPrChange>
            </w:pPr>
            <w:del w:id="7150" w:author="aaron.wiest" w:date="2012-05-04T08:40:00Z">
              <w:r w:rsidDel="00E10034">
                <w:delText>5.2 Smart Label</w:delText>
              </w:r>
            </w:del>
          </w:p>
        </w:tc>
      </w:tr>
      <w:tr w:rsidR="009D3738" w:rsidDel="00E10034">
        <w:trPr>
          <w:del w:id="7151" w:author="aaron.wiest" w:date="2012-05-04T08:40:00Z"/>
        </w:trPr>
        <w:tc>
          <w:tcPr>
            <w:tcW w:w="4699" w:type="dxa"/>
            <w:shd w:val="clear" w:color="auto" w:fill="auto"/>
          </w:tcPr>
          <w:p w:rsidR="00352FBB" w:rsidRDefault="009D3738">
            <w:pPr>
              <w:pStyle w:val="Caption"/>
              <w:rPr>
                <w:del w:id="7152" w:author="aaron.wiest" w:date="2012-05-04T08:40:00Z"/>
              </w:rPr>
              <w:pPrChange w:id="7153" w:author="aaron.wiest" w:date="2012-07-17T10:18:00Z">
                <w:pPr/>
              </w:pPrChange>
            </w:pPr>
            <w:del w:id="7154" w:author="aaron.wiest" w:date="2012-05-04T08:40:00Z">
              <w:r w:rsidRPr="00D85B0A" w:rsidDel="00E10034">
                <w:rPr>
                  <w:rFonts w:cs="Arial"/>
                </w:rPr>
                <w:delText xml:space="preserve">9.1 Label Thickness </w:delText>
              </w:r>
            </w:del>
          </w:p>
        </w:tc>
        <w:tc>
          <w:tcPr>
            <w:tcW w:w="4699" w:type="dxa"/>
            <w:shd w:val="clear" w:color="auto" w:fill="auto"/>
          </w:tcPr>
          <w:p w:rsidR="00352FBB" w:rsidRDefault="00352FBB">
            <w:pPr>
              <w:pStyle w:val="Caption"/>
              <w:rPr>
                <w:del w:id="7155" w:author="aaron.wiest" w:date="2012-05-04T08:40:00Z"/>
              </w:rPr>
              <w:pPrChange w:id="7156" w:author="aaron.wiest" w:date="2012-07-17T10:18:00Z">
                <w:pPr/>
              </w:pPrChange>
            </w:pPr>
          </w:p>
        </w:tc>
        <w:tc>
          <w:tcPr>
            <w:tcW w:w="4700" w:type="dxa"/>
            <w:shd w:val="clear" w:color="auto" w:fill="auto"/>
          </w:tcPr>
          <w:p w:rsidR="00352FBB" w:rsidRDefault="00352FBB">
            <w:pPr>
              <w:pStyle w:val="Caption"/>
              <w:rPr>
                <w:del w:id="7157" w:author="aaron.wiest" w:date="2012-05-04T08:40:00Z"/>
              </w:rPr>
              <w:pPrChange w:id="7158" w:author="aaron.wiest" w:date="2012-07-17T10:18:00Z">
                <w:pPr/>
              </w:pPrChange>
            </w:pPr>
          </w:p>
        </w:tc>
      </w:tr>
      <w:tr w:rsidR="009D3738" w:rsidDel="00E10034">
        <w:trPr>
          <w:del w:id="7159" w:author="aaron.wiest" w:date="2012-05-04T08:40:00Z"/>
        </w:trPr>
        <w:tc>
          <w:tcPr>
            <w:tcW w:w="4699" w:type="dxa"/>
            <w:shd w:val="clear" w:color="auto" w:fill="auto"/>
          </w:tcPr>
          <w:p w:rsidR="00352FBB" w:rsidRDefault="009D3738">
            <w:pPr>
              <w:pStyle w:val="Caption"/>
              <w:rPr>
                <w:del w:id="7160" w:author="aaron.wiest" w:date="2012-05-04T08:40:00Z"/>
              </w:rPr>
              <w:pPrChange w:id="7161" w:author="aaron.wiest" w:date="2012-07-17T10:18:00Z">
                <w:pPr/>
              </w:pPrChange>
            </w:pPr>
            <w:del w:id="7162" w:author="aaron.wiest" w:date="2012-05-04T08:40:00Z">
              <w:r w:rsidRPr="00D85B0A" w:rsidDel="00E10034">
                <w:rPr>
                  <w:rFonts w:cs="Arial"/>
                </w:rPr>
                <w:delText xml:space="preserve">9.2 Bar Code and Two-dimensional Symbology Verification </w:delText>
              </w:r>
            </w:del>
          </w:p>
        </w:tc>
        <w:tc>
          <w:tcPr>
            <w:tcW w:w="4699" w:type="dxa"/>
            <w:shd w:val="clear" w:color="auto" w:fill="auto"/>
          </w:tcPr>
          <w:p w:rsidR="00352FBB" w:rsidRDefault="00352FBB">
            <w:pPr>
              <w:pStyle w:val="Caption"/>
              <w:rPr>
                <w:del w:id="7163" w:author="aaron.wiest" w:date="2012-05-04T08:40:00Z"/>
              </w:rPr>
              <w:pPrChange w:id="7164" w:author="aaron.wiest" w:date="2012-07-17T10:18:00Z">
                <w:pPr/>
              </w:pPrChange>
            </w:pPr>
          </w:p>
        </w:tc>
        <w:tc>
          <w:tcPr>
            <w:tcW w:w="4700" w:type="dxa"/>
            <w:shd w:val="clear" w:color="auto" w:fill="auto"/>
          </w:tcPr>
          <w:p w:rsidR="00352FBB" w:rsidRDefault="00352FBB">
            <w:pPr>
              <w:pStyle w:val="Caption"/>
              <w:rPr>
                <w:del w:id="7165" w:author="aaron.wiest" w:date="2012-05-04T08:40:00Z"/>
              </w:rPr>
              <w:pPrChange w:id="7166" w:author="aaron.wiest" w:date="2012-07-17T10:18:00Z">
                <w:pPr/>
              </w:pPrChange>
            </w:pPr>
          </w:p>
        </w:tc>
      </w:tr>
      <w:tr w:rsidR="009D3738" w:rsidDel="00E10034">
        <w:trPr>
          <w:del w:id="7167" w:author="aaron.wiest" w:date="2012-05-04T08:40:00Z"/>
        </w:trPr>
        <w:tc>
          <w:tcPr>
            <w:tcW w:w="4699" w:type="dxa"/>
            <w:shd w:val="clear" w:color="auto" w:fill="auto"/>
          </w:tcPr>
          <w:p w:rsidR="00352FBB" w:rsidRDefault="009D3738">
            <w:pPr>
              <w:pStyle w:val="Caption"/>
              <w:rPr>
                <w:del w:id="7168" w:author="aaron.wiest" w:date="2012-05-04T08:40:00Z"/>
              </w:rPr>
              <w:pPrChange w:id="7169" w:author="aaron.wiest" w:date="2012-07-17T10:18:00Z">
                <w:pPr/>
              </w:pPrChange>
            </w:pPr>
            <w:del w:id="7170" w:author="aaron.wiest" w:date="2012-05-04T08:40:00Z">
              <w:r w:rsidRPr="00D85B0A" w:rsidDel="00E10034">
                <w:rPr>
                  <w:rFonts w:cs="Arial"/>
                </w:rPr>
                <w:delText>9.3 Nature of Adhesive</w:delText>
              </w:r>
            </w:del>
          </w:p>
        </w:tc>
        <w:tc>
          <w:tcPr>
            <w:tcW w:w="4699" w:type="dxa"/>
            <w:shd w:val="clear" w:color="auto" w:fill="auto"/>
          </w:tcPr>
          <w:p w:rsidR="00352FBB" w:rsidRDefault="00352FBB">
            <w:pPr>
              <w:pStyle w:val="Caption"/>
              <w:rPr>
                <w:del w:id="7171" w:author="aaron.wiest" w:date="2012-05-04T08:40:00Z"/>
              </w:rPr>
              <w:pPrChange w:id="7172" w:author="aaron.wiest" w:date="2012-07-17T10:18:00Z">
                <w:pPr/>
              </w:pPrChange>
            </w:pPr>
          </w:p>
        </w:tc>
        <w:tc>
          <w:tcPr>
            <w:tcW w:w="4700" w:type="dxa"/>
            <w:shd w:val="clear" w:color="auto" w:fill="auto"/>
          </w:tcPr>
          <w:p w:rsidR="00352FBB" w:rsidRDefault="00352FBB">
            <w:pPr>
              <w:pStyle w:val="Caption"/>
              <w:rPr>
                <w:del w:id="7173" w:author="aaron.wiest" w:date="2012-05-04T08:40:00Z"/>
              </w:rPr>
              <w:pPrChange w:id="7174" w:author="aaron.wiest" w:date="2012-07-17T10:18:00Z">
                <w:pPr/>
              </w:pPrChange>
            </w:pPr>
          </w:p>
        </w:tc>
      </w:tr>
      <w:tr w:rsidR="009D3738" w:rsidDel="00E10034">
        <w:trPr>
          <w:del w:id="7175" w:author="aaron.wiest" w:date="2012-05-04T08:40:00Z"/>
        </w:trPr>
        <w:tc>
          <w:tcPr>
            <w:tcW w:w="4699" w:type="dxa"/>
            <w:shd w:val="clear" w:color="auto" w:fill="auto"/>
          </w:tcPr>
          <w:p w:rsidR="00352FBB" w:rsidRDefault="009D3738">
            <w:pPr>
              <w:pStyle w:val="Caption"/>
              <w:rPr>
                <w:del w:id="7176" w:author="aaron.wiest" w:date="2012-05-04T08:40:00Z"/>
              </w:rPr>
              <w:pPrChange w:id="7177" w:author="aaron.wiest" w:date="2012-07-17T10:18:00Z">
                <w:pPr/>
              </w:pPrChange>
            </w:pPr>
            <w:del w:id="7178" w:author="aaron.wiest" w:date="2012-05-04T08:40:00Z">
              <w:r w:rsidRPr="00D85B0A" w:rsidDel="00E10034">
                <w:rPr>
                  <w:rFonts w:cs="Arial"/>
                </w:rPr>
                <w:delText>9.4 Application Temperature</w:delText>
              </w:r>
            </w:del>
          </w:p>
        </w:tc>
        <w:tc>
          <w:tcPr>
            <w:tcW w:w="4699" w:type="dxa"/>
            <w:shd w:val="clear" w:color="auto" w:fill="auto"/>
          </w:tcPr>
          <w:p w:rsidR="00352FBB" w:rsidRDefault="00352FBB">
            <w:pPr>
              <w:pStyle w:val="Caption"/>
              <w:rPr>
                <w:del w:id="7179" w:author="aaron.wiest" w:date="2012-05-04T08:40:00Z"/>
              </w:rPr>
              <w:pPrChange w:id="7180" w:author="aaron.wiest" w:date="2012-07-17T10:18:00Z">
                <w:pPr/>
              </w:pPrChange>
            </w:pPr>
          </w:p>
        </w:tc>
        <w:tc>
          <w:tcPr>
            <w:tcW w:w="4700" w:type="dxa"/>
            <w:shd w:val="clear" w:color="auto" w:fill="auto"/>
          </w:tcPr>
          <w:p w:rsidR="00352FBB" w:rsidRDefault="00352FBB">
            <w:pPr>
              <w:pStyle w:val="Caption"/>
              <w:rPr>
                <w:del w:id="7181" w:author="aaron.wiest" w:date="2012-05-04T08:40:00Z"/>
              </w:rPr>
              <w:pPrChange w:id="7182" w:author="aaron.wiest" w:date="2012-07-17T10:18:00Z">
                <w:pPr/>
              </w:pPrChange>
            </w:pPr>
          </w:p>
        </w:tc>
      </w:tr>
      <w:tr w:rsidR="009D3738" w:rsidDel="00E10034">
        <w:trPr>
          <w:del w:id="7183" w:author="aaron.wiest" w:date="2012-05-04T08:40:00Z"/>
        </w:trPr>
        <w:tc>
          <w:tcPr>
            <w:tcW w:w="4699" w:type="dxa"/>
            <w:shd w:val="clear" w:color="auto" w:fill="auto"/>
          </w:tcPr>
          <w:p w:rsidR="00352FBB" w:rsidRDefault="009D3738">
            <w:pPr>
              <w:pStyle w:val="Caption"/>
              <w:rPr>
                <w:del w:id="7184" w:author="aaron.wiest" w:date="2012-05-04T08:40:00Z"/>
              </w:rPr>
              <w:pPrChange w:id="7185" w:author="aaron.wiest" w:date="2012-07-17T10:18:00Z">
                <w:pPr/>
              </w:pPrChange>
            </w:pPr>
            <w:del w:id="7186" w:author="aaron.wiest" w:date="2012-05-04T08:40:00Z">
              <w:r w:rsidRPr="00D85B0A" w:rsidDel="00E10034">
                <w:rPr>
                  <w:rFonts w:cs="Arial"/>
                </w:rPr>
                <w:delText>9.5.1 Test Label Size</w:delText>
              </w:r>
            </w:del>
          </w:p>
        </w:tc>
        <w:tc>
          <w:tcPr>
            <w:tcW w:w="4699" w:type="dxa"/>
            <w:shd w:val="clear" w:color="auto" w:fill="auto"/>
          </w:tcPr>
          <w:p w:rsidR="00352FBB" w:rsidRDefault="00352FBB">
            <w:pPr>
              <w:pStyle w:val="Caption"/>
              <w:rPr>
                <w:del w:id="7187" w:author="aaron.wiest" w:date="2012-05-04T08:40:00Z"/>
              </w:rPr>
              <w:pPrChange w:id="7188" w:author="aaron.wiest" w:date="2012-07-17T10:18:00Z">
                <w:pPr/>
              </w:pPrChange>
            </w:pPr>
          </w:p>
        </w:tc>
        <w:tc>
          <w:tcPr>
            <w:tcW w:w="4700" w:type="dxa"/>
            <w:shd w:val="clear" w:color="auto" w:fill="auto"/>
          </w:tcPr>
          <w:p w:rsidR="00352FBB" w:rsidRDefault="00352FBB">
            <w:pPr>
              <w:pStyle w:val="Caption"/>
              <w:rPr>
                <w:del w:id="7189" w:author="aaron.wiest" w:date="2012-05-04T08:40:00Z"/>
              </w:rPr>
              <w:pPrChange w:id="7190" w:author="aaron.wiest" w:date="2012-07-17T10:18:00Z">
                <w:pPr/>
              </w:pPrChange>
            </w:pPr>
          </w:p>
        </w:tc>
      </w:tr>
      <w:tr w:rsidR="009D3738" w:rsidDel="00E10034">
        <w:trPr>
          <w:del w:id="7191" w:author="aaron.wiest" w:date="2012-05-04T08:40:00Z"/>
        </w:trPr>
        <w:tc>
          <w:tcPr>
            <w:tcW w:w="4699" w:type="dxa"/>
            <w:shd w:val="clear" w:color="auto" w:fill="auto"/>
          </w:tcPr>
          <w:p w:rsidR="00352FBB" w:rsidRDefault="009D3738">
            <w:pPr>
              <w:pStyle w:val="Caption"/>
              <w:rPr>
                <w:del w:id="7192" w:author="aaron.wiest" w:date="2012-05-04T08:40:00Z"/>
              </w:rPr>
              <w:pPrChange w:id="7193" w:author="aaron.wiest" w:date="2012-07-17T10:18:00Z">
                <w:pPr/>
              </w:pPrChange>
            </w:pPr>
            <w:del w:id="7194" w:author="aaron.wiest" w:date="2012-05-04T08:40:00Z">
              <w:r w:rsidRPr="00D85B0A" w:rsidDel="00E10034">
                <w:rPr>
                  <w:rFonts w:cs="Arial"/>
                </w:rPr>
                <w:lastRenderedPageBreak/>
                <w:delText>9.5.2 Label Test Panel Preparation</w:delText>
              </w:r>
            </w:del>
          </w:p>
        </w:tc>
        <w:tc>
          <w:tcPr>
            <w:tcW w:w="4699" w:type="dxa"/>
            <w:shd w:val="clear" w:color="auto" w:fill="auto"/>
          </w:tcPr>
          <w:p w:rsidR="00352FBB" w:rsidRDefault="00352FBB">
            <w:pPr>
              <w:pStyle w:val="Caption"/>
              <w:rPr>
                <w:del w:id="7195" w:author="aaron.wiest" w:date="2012-05-04T08:40:00Z"/>
              </w:rPr>
              <w:pPrChange w:id="7196" w:author="aaron.wiest" w:date="2012-07-17T10:18:00Z">
                <w:pPr/>
              </w:pPrChange>
            </w:pPr>
          </w:p>
        </w:tc>
        <w:tc>
          <w:tcPr>
            <w:tcW w:w="4700" w:type="dxa"/>
            <w:shd w:val="clear" w:color="auto" w:fill="auto"/>
          </w:tcPr>
          <w:p w:rsidR="00352FBB" w:rsidRDefault="00352FBB">
            <w:pPr>
              <w:pStyle w:val="Caption"/>
              <w:rPr>
                <w:del w:id="7197" w:author="aaron.wiest" w:date="2012-05-04T08:40:00Z"/>
              </w:rPr>
              <w:pPrChange w:id="7198" w:author="aaron.wiest" w:date="2012-07-17T10:18:00Z">
                <w:pPr/>
              </w:pPrChange>
            </w:pPr>
          </w:p>
        </w:tc>
      </w:tr>
      <w:tr w:rsidR="009D3738" w:rsidDel="00E10034">
        <w:trPr>
          <w:del w:id="7199" w:author="aaron.wiest" w:date="2012-05-04T08:40:00Z"/>
        </w:trPr>
        <w:tc>
          <w:tcPr>
            <w:tcW w:w="4699" w:type="dxa"/>
            <w:shd w:val="clear" w:color="auto" w:fill="auto"/>
          </w:tcPr>
          <w:p w:rsidR="00352FBB" w:rsidRDefault="009D3738">
            <w:pPr>
              <w:pStyle w:val="Caption"/>
              <w:rPr>
                <w:del w:id="7200" w:author="aaron.wiest" w:date="2012-05-04T08:40:00Z"/>
              </w:rPr>
              <w:pPrChange w:id="7201" w:author="aaron.wiest" w:date="2012-07-17T10:18:00Z">
                <w:pPr/>
              </w:pPrChange>
            </w:pPr>
            <w:del w:id="7202" w:author="aaron.wiest" w:date="2012-05-04T08:40:00Z">
              <w:r w:rsidRPr="00D85B0A" w:rsidDel="00E10034">
                <w:rPr>
                  <w:rFonts w:cs="Arial"/>
                </w:rPr>
                <w:delText>9.5.3 Initial Adhesion Strength</w:delText>
              </w:r>
            </w:del>
          </w:p>
        </w:tc>
        <w:tc>
          <w:tcPr>
            <w:tcW w:w="4699" w:type="dxa"/>
            <w:shd w:val="clear" w:color="auto" w:fill="auto"/>
          </w:tcPr>
          <w:p w:rsidR="00352FBB" w:rsidRDefault="00352FBB">
            <w:pPr>
              <w:pStyle w:val="Caption"/>
              <w:rPr>
                <w:del w:id="7203" w:author="aaron.wiest" w:date="2012-05-04T08:40:00Z"/>
              </w:rPr>
              <w:pPrChange w:id="7204" w:author="aaron.wiest" w:date="2012-07-17T10:18:00Z">
                <w:pPr/>
              </w:pPrChange>
            </w:pPr>
          </w:p>
        </w:tc>
        <w:tc>
          <w:tcPr>
            <w:tcW w:w="4700" w:type="dxa"/>
            <w:shd w:val="clear" w:color="auto" w:fill="auto"/>
          </w:tcPr>
          <w:p w:rsidR="00352FBB" w:rsidRDefault="00352FBB">
            <w:pPr>
              <w:pStyle w:val="Caption"/>
              <w:rPr>
                <w:del w:id="7205" w:author="aaron.wiest" w:date="2012-05-04T08:40:00Z"/>
              </w:rPr>
              <w:pPrChange w:id="7206" w:author="aaron.wiest" w:date="2012-07-17T10:18:00Z">
                <w:pPr/>
              </w:pPrChange>
            </w:pPr>
          </w:p>
        </w:tc>
      </w:tr>
      <w:tr w:rsidR="009D3738" w:rsidDel="00E10034">
        <w:trPr>
          <w:del w:id="7207" w:author="aaron.wiest" w:date="2012-05-04T08:40:00Z"/>
        </w:trPr>
        <w:tc>
          <w:tcPr>
            <w:tcW w:w="4699" w:type="dxa"/>
            <w:shd w:val="clear" w:color="auto" w:fill="auto"/>
          </w:tcPr>
          <w:p w:rsidR="00352FBB" w:rsidRDefault="009D3738">
            <w:pPr>
              <w:pStyle w:val="Caption"/>
              <w:rPr>
                <w:del w:id="7208" w:author="aaron.wiest" w:date="2012-05-04T08:40:00Z"/>
              </w:rPr>
              <w:pPrChange w:id="7209" w:author="aaron.wiest" w:date="2012-07-17T10:18:00Z">
                <w:pPr/>
              </w:pPrChange>
            </w:pPr>
            <w:del w:id="7210" w:author="aaron.wiest" w:date="2012-05-04T08:40:00Z">
              <w:r w:rsidRPr="00D85B0A" w:rsidDel="00E10034">
                <w:rPr>
                  <w:rFonts w:cs="Arial"/>
                </w:rPr>
                <w:delText>9.5.4 Adhesion Strength</w:delText>
              </w:r>
            </w:del>
          </w:p>
        </w:tc>
        <w:tc>
          <w:tcPr>
            <w:tcW w:w="4699" w:type="dxa"/>
            <w:shd w:val="clear" w:color="auto" w:fill="auto"/>
          </w:tcPr>
          <w:p w:rsidR="00352FBB" w:rsidRDefault="00352FBB">
            <w:pPr>
              <w:pStyle w:val="Caption"/>
              <w:rPr>
                <w:del w:id="7211" w:author="aaron.wiest" w:date="2012-05-04T08:40:00Z"/>
              </w:rPr>
              <w:pPrChange w:id="7212" w:author="aaron.wiest" w:date="2012-07-17T10:18:00Z">
                <w:pPr/>
              </w:pPrChange>
            </w:pPr>
          </w:p>
        </w:tc>
        <w:tc>
          <w:tcPr>
            <w:tcW w:w="4700" w:type="dxa"/>
            <w:shd w:val="clear" w:color="auto" w:fill="auto"/>
          </w:tcPr>
          <w:p w:rsidR="00352FBB" w:rsidRDefault="00352FBB">
            <w:pPr>
              <w:pStyle w:val="Caption"/>
              <w:rPr>
                <w:del w:id="7213" w:author="aaron.wiest" w:date="2012-05-04T08:40:00Z"/>
              </w:rPr>
              <w:pPrChange w:id="7214" w:author="aaron.wiest" w:date="2012-07-17T10:18:00Z">
                <w:pPr/>
              </w:pPrChange>
            </w:pPr>
          </w:p>
        </w:tc>
      </w:tr>
      <w:tr w:rsidR="009D3738" w:rsidDel="00E10034">
        <w:trPr>
          <w:del w:id="7215" w:author="aaron.wiest" w:date="2012-05-04T08:40:00Z"/>
        </w:trPr>
        <w:tc>
          <w:tcPr>
            <w:tcW w:w="4699" w:type="dxa"/>
            <w:shd w:val="clear" w:color="auto" w:fill="auto"/>
          </w:tcPr>
          <w:p w:rsidR="00352FBB" w:rsidRDefault="009D3738">
            <w:pPr>
              <w:pStyle w:val="Caption"/>
              <w:rPr>
                <w:del w:id="7216" w:author="aaron.wiest" w:date="2012-05-04T08:40:00Z"/>
              </w:rPr>
              <w:pPrChange w:id="7217" w:author="aaron.wiest" w:date="2012-07-17T10:18:00Z">
                <w:pPr/>
              </w:pPrChange>
            </w:pPr>
            <w:del w:id="7218" w:author="aaron.wiest" w:date="2012-05-04T08:40:00Z">
              <w:r w:rsidRPr="00D85B0A" w:rsidDel="00E10034">
                <w:rPr>
                  <w:rFonts w:cs="Arial"/>
                </w:rPr>
                <w:delText>9.5.5 Short Term 100 degrees Celsius - Medium Temp</w:delText>
              </w:r>
            </w:del>
          </w:p>
        </w:tc>
        <w:tc>
          <w:tcPr>
            <w:tcW w:w="4699" w:type="dxa"/>
            <w:shd w:val="clear" w:color="auto" w:fill="auto"/>
          </w:tcPr>
          <w:p w:rsidR="00352FBB" w:rsidRDefault="00352FBB">
            <w:pPr>
              <w:pStyle w:val="Caption"/>
              <w:rPr>
                <w:del w:id="7219" w:author="aaron.wiest" w:date="2012-05-04T08:40:00Z"/>
              </w:rPr>
              <w:pPrChange w:id="7220" w:author="aaron.wiest" w:date="2012-07-17T10:18:00Z">
                <w:pPr/>
              </w:pPrChange>
            </w:pPr>
          </w:p>
        </w:tc>
        <w:tc>
          <w:tcPr>
            <w:tcW w:w="4700" w:type="dxa"/>
            <w:shd w:val="clear" w:color="auto" w:fill="auto"/>
          </w:tcPr>
          <w:p w:rsidR="00352FBB" w:rsidRDefault="00352FBB">
            <w:pPr>
              <w:pStyle w:val="Caption"/>
              <w:rPr>
                <w:del w:id="7221" w:author="aaron.wiest" w:date="2012-05-04T08:40:00Z"/>
              </w:rPr>
              <w:pPrChange w:id="7222" w:author="aaron.wiest" w:date="2012-07-17T10:18:00Z">
                <w:pPr/>
              </w:pPrChange>
            </w:pPr>
          </w:p>
        </w:tc>
      </w:tr>
      <w:tr w:rsidR="009D3738" w:rsidDel="00E10034">
        <w:trPr>
          <w:del w:id="7223" w:author="aaron.wiest" w:date="2012-05-04T08:40:00Z"/>
        </w:trPr>
        <w:tc>
          <w:tcPr>
            <w:tcW w:w="4699" w:type="dxa"/>
            <w:shd w:val="clear" w:color="auto" w:fill="auto"/>
          </w:tcPr>
          <w:p w:rsidR="00352FBB" w:rsidRDefault="009D3738">
            <w:pPr>
              <w:pStyle w:val="Caption"/>
              <w:rPr>
                <w:del w:id="7224" w:author="aaron.wiest" w:date="2012-05-04T08:40:00Z"/>
              </w:rPr>
              <w:pPrChange w:id="7225" w:author="aaron.wiest" w:date="2012-07-17T10:18:00Z">
                <w:pPr/>
              </w:pPrChange>
            </w:pPr>
            <w:del w:id="7226" w:author="aaron.wiest" w:date="2012-05-04T08:40:00Z">
              <w:r w:rsidRPr="00D85B0A" w:rsidDel="00E10034">
                <w:rPr>
                  <w:rFonts w:cs="Arial"/>
                </w:rPr>
                <w:delText>9.5.6 Short Term 49 Degrees Celsius 95% Relative Humidity - Temp/Humidity</w:delText>
              </w:r>
            </w:del>
          </w:p>
        </w:tc>
        <w:tc>
          <w:tcPr>
            <w:tcW w:w="4699" w:type="dxa"/>
            <w:shd w:val="clear" w:color="auto" w:fill="auto"/>
          </w:tcPr>
          <w:p w:rsidR="00352FBB" w:rsidRDefault="00352FBB">
            <w:pPr>
              <w:pStyle w:val="Caption"/>
              <w:rPr>
                <w:del w:id="7227" w:author="aaron.wiest" w:date="2012-05-04T08:40:00Z"/>
              </w:rPr>
              <w:pPrChange w:id="7228" w:author="aaron.wiest" w:date="2012-07-17T10:18:00Z">
                <w:pPr/>
              </w:pPrChange>
            </w:pPr>
          </w:p>
        </w:tc>
        <w:tc>
          <w:tcPr>
            <w:tcW w:w="4700" w:type="dxa"/>
            <w:shd w:val="clear" w:color="auto" w:fill="auto"/>
          </w:tcPr>
          <w:p w:rsidR="00352FBB" w:rsidRDefault="00352FBB">
            <w:pPr>
              <w:pStyle w:val="Caption"/>
              <w:rPr>
                <w:del w:id="7229" w:author="aaron.wiest" w:date="2012-05-04T08:40:00Z"/>
              </w:rPr>
              <w:pPrChange w:id="7230" w:author="aaron.wiest" w:date="2012-07-17T10:18:00Z">
                <w:pPr/>
              </w:pPrChange>
            </w:pPr>
          </w:p>
        </w:tc>
      </w:tr>
      <w:tr w:rsidR="009D3738" w:rsidDel="00E10034">
        <w:trPr>
          <w:del w:id="7231" w:author="aaron.wiest" w:date="2012-05-04T08:40:00Z"/>
        </w:trPr>
        <w:tc>
          <w:tcPr>
            <w:tcW w:w="4699" w:type="dxa"/>
            <w:shd w:val="clear" w:color="auto" w:fill="auto"/>
          </w:tcPr>
          <w:p w:rsidR="00352FBB" w:rsidRDefault="009D3738">
            <w:pPr>
              <w:pStyle w:val="Caption"/>
              <w:rPr>
                <w:del w:id="7232" w:author="aaron.wiest" w:date="2012-05-04T08:40:00Z"/>
              </w:rPr>
              <w:pPrChange w:id="7233" w:author="aaron.wiest" w:date="2012-07-17T10:18:00Z">
                <w:pPr/>
              </w:pPrChange>
            </w:pPr>
            <w:del w:id="7234" w:author="aaron.wiest" w:date="2012-05-04T08:40:00Z">
              <w:r w:rsidRPr="00D85B0A" w:rsidDel="00E10034">
                <w:rPr>
                  <w:rFonts w:cs="Arial"/>
                </w:rPr>
                <w:delText>9.5.7 Long Term 82 Degrees Celsius - Medium Temp</w:delText>
              </w:r>
            </w:del>
          </w:p>
        </w:tc>
        <w:tc>
          <w:tcPr>
            <w:tcW w:w="4699" w:type="dxa"/>
            <w:shd w:val="clear" w:color="auto" w:fill="auto"/>
          </w:tcPr>
          <w:p w:rsidR="00352FBB" w:rsidRDefault="00352FBB">
            <w:pPr>
              <w:pStyle w:val="Caption"/>
              <w:rPr>
                <w:del w:id="7235" w:author="aaron.wiest" w:date="2012-05-04T08:40:00Z"/>
              </w:rPr>
              <w:pPrChange w:id="7236" w:author="aaron.wiest" w:date="2012-07-17T10:18:00Z">
                <w:pPr/>
              </w:pPrChange>
            </w:pPr>
          </w:p>
        </w:tc>
        <w:tc>
          <w:tcPr>
            <w:tcW w:w="4700" w:type="dxa"/>
            <w:shd w:val="clear" w:color="auto" w:fill="auto"/>
          </w:tcPr>
          <w:p w:rsidR="00352FBB" w:rsidRDefault="00352FBB">
            <w:pPr>
              <w:pStyle w:val="Caption"/>
              <w:rPr>
                <w:del w:id="7237" w:author="aaron.wiest" w:date="2012-05-04T08:40:00Z"/>
              </w:rPr>
              <w:pPrChange w:id="7238" w:author="aaron.wiest" w:date="2012-07-17T10:18:00Z">
                <w:pPr/>
              </w:pPrChange>
            </w:pPr>
          </w:p>
        </w:tc>
      </w:tr>
      <w:tr w:rsidR="009D3738" w:rsidDel="00E10034">
        <w:trPr>
          <w:del w:id="7239" w:author="aaron.wiest" w:date="2012-05-04T08:40:00Z"/>
        </w:trPr>
        <w:tc>
          <w:tcPr>
            <w:tcW w:w="4699" w:type="dxa"/>
            <w:shd w:val="clear" w:color="auto" w:fill="auto"/>
          </w:tcPr>
          <w:p w:rsidR="00352FBB" w:rsidRDefault="009D3738">
            <w:pPr>
              <w:pStyle w:val="Caption"/>
              <w:rPr>
                <w:del w:id="7240" w:author="aaron.wiest" w:date="2012-05-04T08:40:00Z"/>
              </w:rPr>
              <w:pPrChange w:id="7241" w:author="aaron.wiest" w:date="2012-07-17T10:18:00Z">
                <w:pPr/>
              </w:pPrChange>
            </w:pPr>
            <w:del w:id="7242" w:author="aaron.wiest" w:date="2012-05-04T08:40:00Z">
              <w:r w:rsidRPr="00D85B0A" w:rsidDel="00E10034">
                <w:rPr>
                  <w:rFonts w:cs="Arial"/>
                </w:rPr>
                <w:delText>9.5.8 Long Term 32 Degrees Celsius 95% Relative Humidity - Temp/Humidity</w:delText>
              </w:r>
            </w:del>
          </w:p>
        </w:tc>
        <w:tc>
          <w:tcPr>
            <w:tcW w:w="4699" w:type="dxa"/>
            <w:shd w:val="clear" w:color="auto" w:fill="auto"/>
          </w:tcPr>
          <w:p w:rsidR="00352FBB" w:rsidRDefault="00352FBB">
            <w:pPr>
              <w:pStyle w:val="Caption"/>
              <w:rPr>
                <w:del w:id="7243" w:author="aaron.wiest" w:date="2012-05-04T08:40:00Z"/>
              </w:rPr>
              <w:pPrChange w:id="7244" w:author="aaron.wiest" w:date="2012-07-17T10:18:00Z">
                <w:pPr/>
              </w:pPrChange>
            </w:pPr>
          </w:p>
        </w:tc>
        <w:tc>
          <w:tcPr>
            <w:tcW w:w="4700" w:type="dxa"/>
            <w:shd w:val="clear" w:color="auto" w:fill="auto"/>
          </w:tcPr>
          <w:p w:rsidR="00352FBB" w:rsidRDefault="00352FBB">
            <w:pPr>
              <w:pStyle w:val="Caption"/>
              <w:rPr>
                <w:del w:id="7245" w:author="aaron.wiest" w:date="2012-05-04T08:40:00Z"/>
              </w:rPr>
              <w:pPrChange w:id="7246" w:author="aaron.wiest" w:date="2012-07-17T10:18:00Z">
                <w:pPr/>
              </w:pPrChange>
            </w:pPr>
          </w:p>
        </w:tc>
      </w:tr>
      <w:tr w:rsidR="009D3738" w:rsidDel="00E10034">
        <w:trPr>
          <w:del w:id="7247" w:author="aaron.wiest" w:date="2012-05-04T08:40:00Z"/>
        </w:trPr>
        <w:tc>
          <w:tcPr>
            <w:tcW w:w="4699" w:type="dxa"/>
            <w:shd w:val="clear" w:color="auto" w:fill="auto"/>
          </w:tcPr>
          <w:p w:rsidR="00352FBB" w:rsidRDefault="009D3738">
            <w:pPr>
              <w:pStyle w:val="Caption"/>
              <w:rPr>
                <w:del w:id="7248" w:author="aaron.wiest" w:date="2012-05-04T08:40:00Z"/>
              </w:rPr>
              <w:pPrChange w:id="7249" w:author="aaron.wiest" w:date="2012-07-17T10:18:00Z">
                <w:pPr/>
              </w:pPrChange>
            </w:pPr>
            <w:del w:id="7250" w:author="aaron.wiest" w:date="2012-05-04T08:40:00Z">
              <w:r w:rsidRPr="00D85B0A" w:rsidDel="00E10034">
                <w:rPr>
                  <w:rFonts w:cs="Arial"/>
                </w:rPr>
                <w:delText>9.5.9 Adhesion Tests for labels exposed to solvents</w:delText>
              </w:r>
            </w:del>
          </w:p>
        </w:tc>
        <w:tc>
          <w:tcPr>
            <w:tcW w:w="4699" w:type="dxa"/>
            <w:shd w:val="clear" w:color="auto" w:fill="auto"/>
          </w:tcPr>
          <w:p w:rsidR="00352FBB" w:rsidRDefault="00352FBB">
            <w:pPr>
              <w:pStyle w:val="Caption"/>
              <w:rPr>
                <w:del w:id="7251" w:author="aaron.wiest" w:date="2012-05-04T08:40:00Z"/>
              </w:rPr>
              <w:pPrChange w:id="7252" w:author="aaron.wiest" w:date="2012-07-17T10:18:00Z">
                <w:pPr/>
              </w:pPrChange>
            </w:pPr>
          </w:p>
        </w:tc>
        <w:tc>
          <w:tcPr>
            <w:tcW w:w="4700" w:type="dxa"/>
            <w:shd w:val="clear" w:color="auto" w:fill="auto"/>
          </w:tcPr>
          <w:p w:rsidR="00352FBB" w:rsidRDefault="00352FBB">
            <w:pPr>
              <w:pStyle w:val="Caption"/>
              <w:rPr>
                <w:del w:id="7253" w:author="aaron.wiest" w:date="2012-05-04T08:40:00Z"/>
              </w:rPr>
              <w:pPrChange w:id="7254" w:author="aaron.wiest" w:date="2012-07-17T10:18:00Z">
                <w:pPr/>
              </w:pPrChange>
            </w:pPr>
          </w:p>
        </w:tc>
      </w:tr>
      <w:tr w:rsidR="009D3738" w:rsidDel="00E10034">
        <w:trPr>
          <w:del w:id="7255" w:author="aaron.wiest" w:date="2012-05-04T08:40:00Z"/>
        </w:trPr>
        <w:tc>
          <w:tcPr>
            <w:tcW w:w="4699" w:type="dxa"/>
            <w:shd w:val="clear" w:color="auto" w:fill="auto"/>
          </w:tcPr>
          <w:p w:rsidR="00352FBB" w:rsidRDefault="009D3738">
            <w:pPr>
              <w:pStyle w:val="Caption"/>
              <w:rPr>
                <w:del w:id="7256" w:author="aaron.wiest" w:date="2012-05-04T08:40:00Z"/>
              </w:rPr>
              <w:pPrChange w:id="7257" w:author="aaron.wiest" w:date="2012-07-17T10:18:00Z">
                <w:pPr/>
              </w:pPrChange>
            </w:pPr>
            <w:del w:id="7258" w:author="aaron.wiest" w:date="2012-05-04T08:40:00Z">
              <w:r w:rsidRPr="00D85B0A" w:rsidDel="00E10034">
                <w:rPr>
                  <w:rFonts w:cs="Arial"/>
                </w:rPr>
                <w:delText>9.5.10 Adhesion tests for labels exposed to detergents</w:delText>
              </w:r>
            </w:del>
          </w:p>
        </w:tc>
        <w:tc>
          <w:tcPr>
            <w:tcW w:w="4699" w:type="dxa"/>
            <w:shd w:val="clear" w:color="auto" w:fill="auto"/>
          </w:tcPr>
          <w:p w:rsidR="00352FBB" w:rsidRDefault="00352FBB">
            <w:pPr>
              <w:pStyle w:val="Caption"/>
              <w:rPr>
                <w:del w:id="7259" w:author="aaron.wiest" w:date="2012-05-04T08:40:00Z"/>
              </w:rPr>
              <w:pPrChange w:id="7260" w:author="aaron.wiest" w:date="2012-07-17T10:18:00Z">
                <w:pPr/>
              </w:pPrChange>
            </w:pPr>
          </w:p>
        </w:tc>
        <w:tc>
          <w:tcPr>
            <w:tcW w:w="4700" w:type="dxa"/>
            <w:shd w:val="clear" w:color="auto" w:fill="auto"/>
          </w:tcPr>
          <w:p w:rsidR="00352FBB" w:rsidRDefault="00352FBB">
            <w:pPr>
              <w:pStyle w:val="Caption"/>
              <w:rPr>
                <w:del w:id="7261" w:author="aaron.wiest" w:date="2012-05-04T08:40:00Z"/>
              </w:rPr>
              <w:pPrChange w:id="7262" w:author="aaron.wiest" w:date="2012-07-17T10:18:00Z">
                <w:pPr/>
              </w:pPrChange>
            </w:pPr>
          </w:p>
        </w:tc>
      </w:tr>
      <w:tr w:rsidR="009D3738" w:rsidDel="00E10034">
        <w:trPr>
          <w:del w:id="7263" w:author="aaron.wiest" w:date="2012-05-04T08:40:00Z"/>
        </w:trPr>
        <w:tc>
          <w:tcPr>
            <w:tcW w:w="4699" w:type="dxa"/>
            <w:shd w:val="clear" w:color="auto" w:fill="auto"/>
          </w:tcPr>
          <w:p w:rsidR="00352FBB" w:rsidRDefault="009D3738">
            <w:pPr>
              <w:pStyle w:val="Caption"/>
              <w:rPr>
                <w:del w:id="7264" w:author="aaron.wiest" w:date="2012-05-04T08:40:00Z"/>
              </w:rPr>
              <w:pPrChange w:id="7265" w:author="aaron.wiest" w:date="2012-07-17T10:18:00Z">
                <w:pPr/>
              </w:pPrChange>
            </w:pPr>
            <w:del w:id="7266" w:author="aaron.wiest" w:date="2012-05-04T08:40:00Z">
              <w:r w:rsidRPr="00D85B0A" w:rsidDel="00E10034">
                <w:rPr>
                  <w:rFonts w:cs="Arial"/>
                </w:rPr>
                <w:delText>9.5.11 Additional Label Conditioning Tests for Labels that are Required to Withstand the Printed Circuit Board Process</w:delText>
              </w:r>
            </w:del>
          </w:p>
        </w:tc>
        <w:tc>
          <w:tcPr>
            <w:tcW w:w="4699" w:type="dxa"/>
            <w:shd w:val="clear" w:color="auto" w:fill="auto"/>
          </w:tcPr>
          <w:p w:rsidR="00352FBB" w:rsidRDefault="00352FBB">
            <w:pPr>
              <w:pStyle w:val="Caption"/>
              <w:rPr>
                <w:del w:id="7267" w:author="aaron.wiest" w:date="2012-05-04T08:40:00Z"/>
              </w:rPr>
              <w:pPrChange w:id="7268" w:author="aaron.wiest" w:date="2012-07-17T10:18:00Z">
                <w:pPr/>
              </w:pPrChange>
            </w:pPr>
          </w:p>
        </w:tc>
        <w:tc>
          <w:tcPr>
            <w:tcW w:w="4700" w:type="dxa"/>
            <w:shd w:val="clear" w:color="auto" w:fill="auto"/>
          </w:tcPr>
          <w:p w:rsidR="00352FBB" w:rsidRDefault="00352FBB">
            <w:pPr>
              <w:pStyle w:val="Caption"/>
              <w:rPr>
                <w:del w:id="7269" w:author="aaron.wiest" w:date="2012-05-04T08:40:00Z"/>
              </w:rPr>
              <w:pPrChange w:id="7270" w:author="aaron.wiest" w:date="2012-07-17T10:18:00Z">
                <w:pPr/>
              </w:pPrChange>
            </w:pPr>
          </w:p>
        </w:tc>
      </w:tr>
      <w:tr w:rsidR="009D3738" w:rsidDel="00E10034">
        <w:trPr>
          <w:del w:id="7271" w:author="aaron.wiest" w:date="2012-05-04T08:40:00Z"/>
        </w:trPr>
        <w:tc>
          <w:tcPr>
            <w:tcW w:w="4699" w:type="dxa"/>
            <w:shd w:val="clear" w:color="auto" w:fill="auto"/>
          </w:tcPr>
          <w:p w:rsidR="00352FBB" w:rsidRDefault="009D3738">
            <w:pPr>
              <w:pStyle w:val="Caption"/>
              <w:rPr>
                <w:del w:id="7272" w:author="aaron.wiest" w:date="2012-05-04T08:40:00Z"/>
              </w:rPr>
              <w:pPrChange w:id="7273" w:author="aaron.wiest" w:date="2012-07-17T10:18:00Z">
                <w:pPr/>
              </w:pPrChange>
            </w:pPr>
            <w:del w:id="7274" w:author="aaron.wiest" w:date="2012-05-04T08:40:00Z">
              <w:r w:rsidRPr="00D85B0A" w:rsidDel="00E10034">
                <w:rPr>
                  <w:rFonts w:cs="Arial"/>
                </w:rPr>
                <w:delText xml:space="preserve">9.6 Abrasion Test </w:delText>
              </w:r>
            </w:del>
          </w:p>
        </w:tc>
        <w:tc>
          <w:tcPr>
            <w:tcW w:w="4699" w:type="dxa"/>
            <w:shd w:val="clear" w:color="auto" w:fill="auto"/>
          </w:tcPr>
          <w:p w:rsidR="00352FBB" w:rsidRDefault="00352FBB">
            <w:pPr>
              <w:pStyle w:val="Caption"/>
              <w:rPr>
                <w:del w:id="7275" w:author="aaron.wiest" w:date="2012-05-04T08:40:00Z"/>
              </w:rPr>
              <w:pPrChange w:id="7276" w:author="aaron.wiest" w:date="2012-07-17T10:18:00Z">
                <w:pPr/>
              </w:pPrChange>
            </w:pPr>
          </w:p>
        </w:tc>
        <w:tc>
          <w:tcPr>
            <w:tcW w:w="4700" w:type="dxa"/>
            <w:shd w:val="clear" w:color="auto" w:fill="auto"/>
          </w:tcPr>
          <w:p w:rsidR="00352FBB" w:rsidRDefault="00352FBB">
            <w:pPr>
              <w:pStyle w:val="Caption"/>
              <w:rPr>
                <w:del w:id="7277" w:author="aaron.wiest" w:date="2012-05-04T08:40:00Z"/>
              </w:rPr>
              <w:pPrChange w:id="7278" w:author="aaron.wiest" w:date="2012-07-17T10:18:00Z">
                <w:pPr/>
              </w:pPrChange>
            </w:pPr>
          </w:p>
        </w:tc>
      </w:tr>
      <w:tr w:rsidR="009D3738" w:rsidDel="00E10034">
        <w:trPr>
          <w:del w:id="7279" w:author="aaron.wiest" w:date="2012-05-04T08:40:00Z"/>
        </w:trPr>
        <w:tc>
          <w:tcPr>
            <w:tcW w:w="4699" w:type="dxa"/>
            <w:shd w:val="clear" w:color="auto" w:fill="auto"/>
          </w:tcPr>
          <w:p w:rsidR="00352FBB" w:rsidRDefault="009D3738">
            <w:pPr>
              <w:pStyle w:val="Caption"/>
              <w:rPr>
                <w:del w:id="7280" w:author="aaron.wiest" w:date="2012-05-04T08:40:00Z"/>
              </w:rPr>
              <w:pPrChange w:id="7281" w:author="aaron.wiest" w:date="2012-07-17T10:18:00Z">
                <w:pPr/>
              </w:pPrChange>
            </w:pPr>
            <w:del w:id="7282" w:author="aaron.wiest" w:date="2012-05-04T08:40:00Z">
              <w:r w:rsidRPr="00D85B0A" w:rsidDel="00E10034">
                <w:rPr>
                  <w:rFonts w:cs="Arial"/>
                </w:rPr>
                <w:delText>9.7.1 Ultraviolet (UV) light condensation</w:delText>
              </w:r>
            </w:del>
          </w:p>
        </w:tc>
        <w:tc>
          <w:tcPr>
            <w:tcW w:w="4699" w:type="dxa"/>
            <w:shd w:val="clear" w:color="auto" w:fill="auto"/>
          </w:tcPr>
          <w:p w:rsidR="00352FBB" w:rsidRDefault="00352FBB">
            <w:pPr>
              <w:pStyle w:val="Caption"/>
              <w:rPr>
                <w:del w:id="7283" w:author="aaron.wiest" w:date="2012-05-04T08:40:00Z"/>
              </w:rPr>
              <w:pPrChange w:id="7284" w:author="aaron.wiest" w:date="2012-07-17T10:18:00Z">
                <w:pPr/>
              </w:pPrChange>
            </w:pPr>
          </w:p>
        </w:tc>
        <w:tc>
          <w:tcPr>
            <w:tcW w:w="4700" w:type="dxa"/>
            <w:shd w:val="clear" w:color="auto" w:fill="auto"/>
          </w:tcPr>
          <w:p w:rsidR="00352FBB" w:rsidRDefault="00352FBB">
            <w:pPr>
              <w:pStyle w:val="Caption"/>
              <w:rPr>
                <w:del w:id="7285" w:author="aaron.wiest" w:date="2012-05-04T08:40:00Z"/>
              </w:rPr>
              <w:pPrChange w:id="7286" w:author="aaron.wiest" w:date="2012-07-17T10:18:00Z">
                <w:pPr/>
              </w:pPrChange>
            </w:pPr>
          </w:p>
        </w:tc>
      </w:tr>
      <w:tr w:rsidR="009D3738" w:rsidDel="00E10034">
        <w:trPr>
          <w:del w:id="7287" w:author="aaron.wiest" w:date="2012-05-04T08:40:00Z"/>
        </w:trPr>
        <w:tc>
          <w:tcPr>
            <w:tcW w:w="4699" w:type="dxa"/>
            <w:shd w:val="clear" w:color="auto" w:fill="auto"/>
          </w:tcPr>
          <w:p w:rsidR="00352FBB" w:rsidRDefault="009D3738">
            <w:pPr>
              <w:pStyle w:val="Caption"/>
              <w:rPr>
                <w:del w:id="7288" w:author="aaron.wiest" w:date="2012-05-04T08:40:00Z"/>
              </w:rPr>
              <w:pPrChange w:id="7289" w:author="aaron.wiest" w:date="2012-07-17T10:18:00Z">
                <w:pPr/>
              </w:pPrChange>
            </w:pPr>
            <w:del w:id="7290" w:author="aaron.wiest" w:date="2012-05-04T08:40:00Z">
              <w:r w:rsidRPr="00D85B0A" w:rsidDel="00E10034">
                <w:rPr>
                  <w:rFonts w:cs="Arial"/>
                </w:rPr>
                <w:delText>9.7.2 Moisture/rain resistance</w:delText>
              </w:r>
            </w:del>
          </w:p>
        </w:tc>
        <w:tc>
          <w:tcPr>
            <w:tcW w:w="4699" w:type="dxa"/>
            <w:shd w:val="clear" w:color="auto" w:fill="auto"/>
          </w:tcPr>
          <w:p w:rsidR="00352FBB" w:rsidRDefault="00352FBB">
            <w:pPr>
              <w:pStyle w:val="Caption"/>
              <w:rPr>
                <w:del w:id="7291" w:author="aaron.wiest" w:date="2012-05-04T08:40:00Z"/>
              </w:rPr>
              <w:pPrChange w:id="7292" w:author="aaron.wiest" w:date="2012-07-17T10:18:00Z">
                <w:pPr/>
              </w:pPrChange>
            </w:pPr>
          </w:p>
        </w:tc>
        <w:tc>
          <w:tcPr>
            <w:tcW w:w="4700" w:type="dxa"/>
            <w:shd w:val="clear" w:color="auto" w:fill="auto"/>
          </w:tcPr>
          <w:p w:rsidR="00352FBB" w:rsidRDefault="00352FBB">
            <w:pPr>
              <w:pStyle w:val="Caption"/>
              <w:rPr>
                <w:del w:id="7293" w:author="aaron.wiest" w:date="2012-05-04T08:40:00Z"/>
              </w:rPr>
              <w:pPrChange w:id="7294" w:author="aaron.wiest" w:date="2012-07-17T10:18:00Z">
                <w:pPr/>
              </w:pPrChange>
            </w:pPr>
          </w:p>
        </w:tc>
      </w:tr>
      <w:tr w:rsidR="009D3738" w:rsidDel="00E10034">
        <w:trPr>
          <w:del w:id="7295" w:author="aaron.wiest" w:date="2012-05-04T08:40:00Z"/>
        </w:trPr>
        <w:tc>
          <w:tcPr>
            <w:tcW w:w="4699" w:type="dxa"/>
            <w:shd w:val="clear" w:color="auto" w:fill="auto"/>
          </w:tcPr>
          <w:p w:rsidR="00352FBB" w:rsidRDefault="009D3738">
            <w:pPr>
              <w:pStyle w:val="Caption"/>
              <w:rPr>
                <w:del w:id="7296" w:author="aaron.wiest" w:date="2012-05-04T08:40:00Z"/>
              </w:rPr>
              <w:pPrChange w:id="7297" w:author="aaron.wiest" w:date="2012-07-17T10:18:00Z">
                <w:pPr/>
              </w:pPrChange>
            </w:pPr>
            <w:del w:id="7298" w:author="aaron.wiest" w:date="2012-05-04T08:40:00Z">
              <w:r w:rsidRPr="00D85B0A" w:rsidDel="00E10034">
                <w:rPr>
                  <w:rFonts w:cs="Arial"/>
                </w:rPr>
                <w:delText>9.7.3 Salt Spray</w:delText>
              </w:r>
            </w:del>
          </w:p>
        </w:tc>
        <w:tc>
          <w:tcPr>
            <w:tcW w:w="4699" w:type="dxa"/>
            <w:shd w:val="clear" w:color="auto" w:fill="auto"/>
          </w:tcPr>
          <w:p w:rsidR="00352FBB" w:rsidRDefault="00352FBB">
            <w:pPr>
              <w:pStyle w:val="Caption"/>
              <w:rPr>
                <w:del w:id="7299" w:author="aaron.wiest" w:date="2012-05-04T08:40:00Z"/>
              </w:rPr>
              <w:pPrChange w:id="7300" w:author="aaron.wiest" w:date="2012-07-17T10:18:00Z">
                <w:pPr/>
              </w:pPrChange>
            </w:pPr>
          </w:p>
        </w:tc>
        <w:tc>
          <w:tcPr>
            <w:tcW w:w="4700" w:type="dxa"/>
            <w:shd w:val="clear" w:color="auto" w:fill="auto"/>
          </w:tcPr>
          <w:p w:rsidR="00352FBB" w:rsidRDefault="00352FBB">
            <w:pPr>
              <w:pStyle w:val="Caption"/>
              <w:rPr>
                <w:del w:id="7301" w:author="aaron.wiest" w:date="2012-05-04T08:40:00Z"/>
              </w:rPr>
              <w:pPrChange w:id="7302" w:author="aaron.wiest" w:date="2012-07-17T10:18:00Z">
                <w:pPr/>
              </w:pPrChange>
            </w:pPr>
          </w:p>
        </w:tc>
      </w:tr>
      <w:tr w:rsidR="009D3738" w:rsidDel="00E10034">
        <w:trPr>
          <w:del w:id="7303" w:author="aaron.wiest" w:date="2012-05-04T08:40:00Z"/>
        </w:trPr>
        <w:tc>
          <w:tcPr>
            <w:tcW w:w="4699" w:type="dxa"/>
            <w:shd w:val="clear" w:color="auto" w:fill="auto"/>
          </w:tcPr>
          <w:p w:rsidR="00352FBB" w:rsidRDefault="009D3738">
            <w:pPr>
              <w:pStyle w:val="Caption"/>
              <w:rPr>
                <w:del w:id="7304" w:author="aaron.wiest" w:date="2012-05-04T08:40:00Z"/>
              </w:rPr>
              <w:pPrChange w:id="7305" w:author="aaron.wiest" w:date="2012-07-17T10:18:00Z">
                <w:pPr/>
              </w:pPrChange>
            </w:pPr>
            <w:del w:id="7306" w:author="aaron.wiest" w:date="2012-05-04T08:40:00Z">
              <w:r w:rsidRPr="00D85B0A" w:rsidDel="00E10034">
                <w:rPr>
                  <w:rFonts w:cs="Arial"/>
                </w:rPr>
                <w:delText>9.7.4 Salt Fog</w:delText>
              </w:r>
            </w:del>
          </w:p>
        </w:tc>
        <w:tc>
          <w:tcPr>
            <w:tcW w:w="4699" w:type="dxa"/>
            <w:shd w:val="clear" w:color="auto" w:fill="auto"/>
          </w:tcPr>
          <w:p w:rsidR="00352FBB" w:rsidRDefault="00352FBB">
            <w:pPr>
              <w:pStyle w:val="Caption"/>
              <w:rPr>
                <w:del w:id="7307" w:author="aaron.wiest" w:date="2012-05-04T08:40:00Z"/>
              </w:rPr>
              <w:pPrChange w:id="7308" w:author="aaron.wiest" w:date="2012-07-17T10:18:00Z">
                <w:pPr/>
              </w:pPrChange>
            </w:pPr>
          </w:p>
        </w:tc>
        <w:tc>
          <w:tcPr>
            <w:tcW w:w="4700" w:type="dxa"/>
            <w:shd w:val="clear" w:color="auto" w:fill="auto"/>
          </w:tcPr>
          <w:p w:rsidR="00352FBB" w:rsidRDefault="00352FBB">
            <w:pPr>
              <w:pStyle w:val="Caption"/>
              <w:rPr>
                <w:del w:id="7309" w:author="aaron.wiest" w:date="2012-05-04T08:40:00Z"/>
              </w:rPr>
              <w:pPrChange w:id="7310" w:author="aaron.wiest" w:date="2012-07-17T10:18:00Z">
                <w:pPr/>
              </w:pPrChange>
            </w:pPr>
          </w:p>
        </w:tc>
      </w:tr>
      <w:tr w:rsidR="009D3738" w:rsidDel="00E10034">
        <w:trPr>
          <w:del w:id="7311" w:author="aaron.wiest" w:date="2012-05-04T08:40:00Z"/>
        </w:trPr>
        <w:tc>
          <w:tcPr>
            <w:tcW w:w="4699" w:type="dxa"/>
            <w:shd w:val="clear" w:color="auto" w:fill="auto"/>
          </w:tcPr>
          <w:p w:rsidR="00352FBB" w:rsidRDefault="009D3738">
            <w:pPr>
              <w:pStyle w:val="Caption"/>
              <w:rPr>
                <w:del w:id="7312" w:author="aaron.wiest" w:date="2012-05-04T08:40:00Z"/>
              </w:rPr>
              <w:pPrChange w:id="7313" w:author="aaron.wiest" w:date="2012-07-17T10:18:00Z">
                <w:pPr/>
              </w:pPrChange>
            </w:pPr>
            <w:del w:id="7314" w:author="aaron.wiest" w:date="2012-05-04T08:40:00Z">
              <w:r w:rsidRPr="00D85B0A" w:rsidDel="00E10034">
                <w:rPr>
                  <w:rFonts w:cs="Arial"/>
                </w:rPr>
                <w:delText>9.7.5 Solvent Resistance</w:delText>
              </w:r>
            </w:del>
          </w:p>
        </w:tc>
        <w:tc>
          <w:tcPr>
            <w:tcW w:w="4699" w:type="dxa"/>
            <w:shd w:val="clear" w:color="auto" w:fill="auto"/>
          </w:tcPr>
          <w:p w:rsidR="00352FBB" w:rsidRDefault="00352FBB">
            <w:pPr>
              <w:pStyle w:val="Caption"/>
              <w:rPr>
                <w:del w:id="7315" w:author="aaron.wiest" w:date="2012-05-04T08:40:00Z"/>
              </w:rPr>
              <w:pPrChange w:id="7316" w:author="aaron.wiest" w:date="2012-07-17T10:18:00Z">
                <w:pPr/>
              </w:pPrChange>
            </w:pPr>
          </w:p>
        </w:tc>
        <w:tc>
          <w:tcPr>
            <w:tcW w:w="4700" w:type="dxa"/>
            <w:shd w:val="clear" w:color="auto" w:fill="auto"/>
          </w:tcPr>
          <w:p w:rsidR="00352FBB" w:rsidRDefault="00352FBB">
            <w:pPr>
              <w:pStyle w:val="Caption"/>
              <w:rPr>
                <w:del w:id="7317" w:author="aaron.wiest" w:date="2012-05-04T08:40:00Z"/>
              </w:rPr>
              <w:pPrChange w:id="7318" w:author="aaron.wiest" w:date="2012-07-17T10:18:00Z">
                <w:pPr/>
              </w:pPrChange>
            </w:pPr>
          </w:p>
        </w:tc>
      </w:tr>
    </w:tbl>
    <w:p w:rsidR="009D3738" w:rsidDel="00440060" w:rsidRDefault="009D3738" w:rsidP="00B91992">
      <w:pPr>
        <w:pStyle w:val="Caption"/>
        <w:rPr>
          <w:del w:id="7319" w:author="aaron.wiest" w:date="2012-05-04T08:46:00Z"/>
        </w:rPr>
        <w:sectPr w:rsidR="009D3738" w:rsidDel="00440060" w:rsidSect="00440060">
          <w:pgSz w:w="12240" w:h="15840" w:orient="portrait" w:code="1"/>
          <w:pgMar w:top="720" w:right="720" w:bottom="1238" w:left="965" w:header="706" w:footer="288" w:gutter="0"/>
          <w:lnNumType w:countBy="1" w:restart="continuous"/>
          <w:pgNumType w:start="1"/>
          <w:cols w:space="720"/>
          <w:titlePg/>
          <w:docGrid w:linePitch="272"/>
          <w:sectPrChange w:id="7320" w:author="aaron.wiest" w:date="2012-05-04T08:46:00Z">
            <w:sectPr w:rsidR="009D3738" w:rsidDel="00440060" w:rsidSect="00440060">
              <w:pgSz w:w="15840" w:h="12240" w:orient="landscape"/>
              <w:pgMar w:top="965" w:bottom="720" w:left="1238"/>
            </w:sectPr>
          </w:sectPrChange>
        </w:sectPr>
      </w:pPr>
    </w:p>
    <w:p w:rsidR="00352FBB" w:rsidRDefault="00751E16">
      <w:pPr>
        <w:pStyle w:val="Caption"/>
        <w:rPr>
          <w:del w:id="7321" w:author="aaron.wiest" w:date="2012-05-04T08:43:00Z"/>
        </w:rPr>
        <w:pPrChange w:id="7322" w:author="aaron.wiest" w:date="2012-07-17T10:18:00Z">
          <w:pPr/>
        </w:pPrChange>
      </w:pPr>
      <w:commentRangeStart w:id="7323"/>
      <w:del w:id="7324" w:author="aaron.wiest" w:date="2012-05-04T08:43:00Z">
        <w:r w:rsidRPr="00751E16">
          <w:lastRenderedPageBreak/>
          <w:pict>
            <v:group id="_x0000_s1030" editas="canvas" style="position:absolute;left:0;text-align:left;margin-left:5.9pt;margin-top:-33.3pt;width:452.15pt;height:615.85pt;z-index:251659776" coordorigin="1800,1523" coordsize="9515,12960">
              <o:lock v:ext="edit" aspectratio="t"/>
              <v:shape id="_x0000_s1031" type="#_x0000_t75" style="position:absolute;left:1800;top:1523;width:9515;height:12960" o:preferrelative="f">
                <v:fill o:detectmouseclick="t"/>
                <v:path o:extrusionok="t" o:connecttype="none"/>
                <o:lock v:ext="edit" text="t"/>
              </v:shape>
              <v:rect id="_x0000_s1032" style="position:absolute;left:5155;top:5532;width:222;height:212" stroked="f"/>
              <v:rect id="_x0000_s1033" style="position:absolute;left:5172;top:5563;width:176;height:495;mso-wrap-style:none" filled="f" stroked="f">
                <v:textbox style="mso-next-textbox:#_x0000_s1033;mso-fit-shape-to-text:t" inset="0,0,0,0">
                  <w:txbxContent>
                    <w:p w:rsidR="00352FBB" w:rsidRPr="006F4F3E" w:rsidRDefault="00352FBB" w:rsidP="009D3738">
                      <w:pPr>
                        <w:rPr>
                          <w:sz w:val="19"/>
                        </w:rPr>
                      </w:pPr>
                      <w:r w:rsidRPr="006F4F3E">
                        <w:rPr>
                          <w:rFonts w:cs="Arial"/>
                          <w:color w:val="000000"/>
                          <w:sz w:val="13"/>
                          <w:szCs w:val="14"/>
                        </w:rPr>
                        <w:t>No</w:t>
                      </w:r>
                    </w:p>
                  </w:txbxContent>
                </v:textbox>
              </v:rect>
              <v:shape id="_x0000_s1034" style="position:absolute;left:7765;top:4090;width:492;height:492" coordsize="492,492" path="m,245l,234,2,221,3,208,5,197,8,184r4,-12l15,161r5,-11l24,139r7,-10l36,118r6,-10l49,98,57,88r8,-8l73,72r8,-8l91,56r8,-8l108,42r12,-7l129,29r10,-5l150,19r12,-5l173,11,184,8,197,4,208,3,221,1,234,r13,l258,r13,1l284,3r12,1l308,8r12,3l331,14r11,5l354,24r9,5l375,35r9,7l394,48r8,8l412,64r8,8l428,80r8,8l444,98r6,10l457,118r5,11l468,139r5,11l478,161r3,11l484,184r4,13l489,208r2,13l492,234r,11l492,245r,13l491,271r-2,13l488,295r-4,11l481,319r-3,12l473,342r-5,10l462,363r-5,10l450,384r-6,10l436,402r-8,9l420,420r-8,8l402,436r-8,6l384,450r-9,7l363,462r-9,6l342,473r-11,5l320,481r-12,3l296,487r-12,2l271,491r-13,1l247,492r-13,l221,491r-13,-2l197,487r-13,-3l173,481r-11,-3l150,473r-11,-5l129,462r-9,-5l108,450r-9,-8l91,436,81,428r-8,-8l65,411r-8,-9l49,394,42,384,36,373,31,363,24,352,20,342,15,331,12,319,8,306,5,295,3,284,2,271,,258,,245xe" stroked="f">
                <v:path arrowok="t"/>
              </v:shape>
              <v:shape id="_x0000_s1035" style="position:absolute;left:7765;top:4090;width:492;height:492" coordsize="492,492" path="m,245l,234,2,221,3,208,5,197,8,184r4,-12l15,161r5,-11l24,139r7,-10l36,118r6,-10l49,98,57,88r8,-8l73,72r8,-8l91,56r8,-8l108,42r12,-7l129,29r10,-5l150,19r12,-5l173,11,184,8,197,4,208,3,221,1,234,r13,l258,r13,1l284,3r12,1l308,8r12,3l331,14r11,5l354,24r9,5l375,35r9,7l394,48r8,8l412,64r8,8l428,80r8,8l444,98r6,10l457,118r5,11l468,139r5,11l478,161r3,11l484,184r4,13l489,208r2,13l492,234r,11l492,245r,13l491,271r-2,13l488,295r-4,11l481,319r-3,12l473,342r-5,10l462,363r-5,10l450,384r-6,10l436,402r-8,9l420,420r-8,8l402,436r-8,6l384,450r-9,7l363,462r-9,6l342,473r-11,5l320,481r-12,3l296,487r-12,2l271,491r-13,1l247,492r-13,l221,491r-13,-2l197,487r-13,-3l173,481r-11,-3l150,473r-11,-5l129,462r-9,-5l108,450r-9,-8l91,436,81,428r-8,-8l65,411r-8,-9l49,394,42,384,36,373,31,363,24,352,20,342,15,331,12,319,8,306,5,295,3,284,2,271,,258,,245e" filled="f" strokeweight=".25pt">
                <v:path arrowok="t"/>
              </v:shape>
              <v:rect id="_x0000_s1036" style="position:absolute;left:7877;top:4162;width:252;height:494;mso-wrap-style:none" filled="f" stroked="f">
                <v:textbox style="mso-next-textbox:#_x0000_s1036;mso-fit-shape-to-text:t" inset="0,0,0,0">
                  <w:txbxContent>
                    <w:p w:rsidR="00352FBB" w:rsidRPr="006F4F3E" w:rsidRDefault="00352FBB" w:rsidP="009D3738">
                      <w:pPr>
                        <w:rPr>
                          <w:sz w:val="19"/>
                        </w:rPr>
                      </w:pPr>
                      <w:r w:rsidRPr="006F4F3E">
                        <w:rPr>
                          <w:rFonts w:cs="Arial"/>
                          <w:color w:val="000000"/>
                          <w:sz w:val="13"/>
                          <w:szCs w:val="14"/>
                        </w:rPr>
                        <w:t>Run</w:t>
                      </w:r>
                    </w:p>
                  </w:txbxContent>
                </v:textbox>
              </v:rect>
              <v:rect id="_x0000_s1037" style="position:absolute;left:7862;top:4339;width:282;height:494;mso-wrap-style:none" filled="f" stroked="f">
                <v:textbox style="mso-next-textbox:#_x0000_s1037;mso-fit-shape-to-text:t" inset="0,0,0,0">
                  <w:txbxContent>
                    <w:p w:rsidR="00352FBB" w:rsidRPr="006F4F3E" w:rsidRDefault="00352FBB" w:rsidP="009D3738">
                      <w:pPr>
                        <w:rPr>
                          <w:sz w:val="19"/>
                        </w:rPr>
                      </w:pPr>
                      <w:r w:rsidRPr="006F4F3E">
                        <w:rPr>
                          <w:rFonts w:cs="Arial"/>
                          <w:color w:val="000000"/>
                          <w:sz w:val="13"/>
                          <w:szCs w:val="14"/>
                        </w:rPr>
                        <w:t>Both</w:t>
                      </w:r>
                    </w:p>
                  </w:txbxContent>
                </v:textbox>
              </v:rect>
              <v:shape id="_x0000_s1038" style="position:absolute;left:7970;top:4582;width:42;height:486" coordsize="42,486" path="m42,r,328l,328,,486e" filled="f" strokeweight=".25pt">
                <v:path arrowok="t"/>
              </v:shape>
              <v:shape id="_x0000_s1039" style="position:absolute;left:7920;top:5056;width:100;height:100" coordsize="100,100" path="m100,l50,100,,,100,xe" fillcolor="black" stroked="f">
                <v:path arrowok="t"/>
              </v:shape>
              <v:rect id="_x0000_s1040" style="position:absolute;left:4662;top:4897;width:1264;height:495;mso-wrap-style:none" filled="f" stroked="f">
                <v:textbox style="mso-next-textbox:#_x0000_s1040;mso-fit-shape-to-text:t" inset="0,0,0,0">
                  <w:txbxContent>
                    <w:p w:rsidR="00352FBB" w:rsidRPr="006F4F3E" w:rsidRDefault="00352FBB" w:rsidP="009D3738">
                      <w:pPr>
                        <w:rPr>
                          <w:sz w:val="19"/>
                        </w:rPr>
                      </w:pPr>
                      <w:r w:rsidRPr="006F4F3E">
                        <w:rPr>
                          <w:rFonts w:cs="Arial"/>
                          <w:color w:val="000000"/>
                          <w:sz w:val="17"/>
                          <w:szCs w:val="18"/>
                        </w:rPr>
                        <w:t>Labels attached</w:t>
                      </w:r>
                    </w:p>
                  </w:txbxContent>
                </v:textbox>
              </v:rect>
              <v:rect id="_x0000_s1041" style="position:absolute;left:4648;top:5115;width:1293;height:495;mso-wrap-style:none" filled="f" stroked="f">
                <v:textbox style="mso-next-textbox:#_x0000_s1041;mso-fit-shape-to-text:t" inset="0,0,0,0">
                  <w:txbxContent>
                    <w:p w:rsidR="00352FBB" w:rsidRPr="006F4F3E" w:rsidRDefault="00352FBB" w:rsidP="009D3738">
                      <w:pPr>
                        <w:rPr>
                          <w:sz w:val="19"/>
                        </w:rPr>
                      </w:pPr>
                      <w:proofErr w:type="gramStart"/>
                      <w:r w:rsidRPr="006F4F3E">
                        <w:rPr>
                          <w:rFonts w:cs="Arial"/>
                          <w:color w:val="000000"/>
                          <w:sz w:val="17"/>
                          <w:szCs w:val="18"/>
                        </w:rPr>
                        <w:t>to</w:t>
                      </w:r>
                      <w:proofErr w:type="gramEnd"/>
                      <w:r w:rsidRPr="006F4F3E">
                        <w:rPr>
                          <w:rFonts w:cs="Arial"/>
                          <w:color w:val="000000"/>
                          <w:sz w:val="17"/>
                          <w:szCs w:val="18"/>
                        </w:rPr>
                        <w:t xml:space="preserve"> ASTM Panels</w:t>
                      </w:r>
                    </w:p>
                  </w:txbxContent>
                </v:textbox>
              </v:rect>
              <v:rect id="_x0000_s1042" style="position:absolute;left:1945;top:2200;width:1312;height:496" stroked="f"/>
              <v:line id="_x0000_s1043" style="position:absolute;flip:x y" from="3257,2449" to="4404,3024" strokeweight=".25pt"/>
              <v:rect id="_x0000_s1044" style="position:absolute;left:1945;top:2200;width:1312;height:496" filled="f" strokeweight=".25pt"/>
              <v:rect id="_x0000_s1045" style="position:absolute;left:2512;top:2276;width:632;height:495;mso-wrap-style:none" filled="f" stroked="f">
                <v:textbox style="mso-next-textbox:#_x0000_s1045;mso-fit-shape-to-text:t" inset="0,0,0,0">
                  <w:txbxContent>
                    <w:p w:rsidR="00352FBB" w:rsidRPr="006F4F3E" w:rsidRDefault="00352FBB" w:rsidP="009D3738">
                      <w:pPr>
                        <w:rPr>
                          <w:sz w:val="19"/>
                        </w:rPr>
                      </w:pPr>
                      <w:r w:rsidRPr="006F4F3E">
                        <w:rPr>
                          <w:rFonts w:cs="Arial"/>
                          <w:color w:val="000000"/>
                          <w:sz w:val="13"/>
                          <w:szCs w:val="14"/>
                        </w:rPr>
                        <w:t>Applicable</w:t>
                      </w:r>
                    </w:p>
                  </w:txbxContent>
                </v:textbox>
              </v:rect>
              <v:rect id="_x0000_s1046" style="position:absolute;left:2187;top:2450;width:936;height:495;mso-wrap-style:none" filled="f" stroked="f">
                <v:textbox style="mso-next-textbox:#_x0000_s1046;mso-fit-shape-to-text:t" inset="0,0,0,0">
                  <w:txbxContent>
                    <w:p w:rsidR="00352FBB" w:rsidRPr="006F4F3E" w:rsidRDefault="00352FBB" w:rsidP="009D3738">
                      <w:pPr>
                        <w:rPr>
                          <w:sz w:val="19"/>
                        </w:rPr>
                      </w:pPr>
                      <w:proofErr w:type="gramStart"/>
                      <w:r w:rsidRPr="006F4F3E">
                        <w:rPr>
                          <w:rFonts w:cs="Arial"/>
                          <w:color w:val="000000"/>
                          <w:sz w:val="13"/>
                          <w:szCs w:val="14"/>
                        </w:rPr>
                        <w:t>section</w:t>
                      </w:r>
                      <w:proofErr w:type="gramEnd"/>
                      <w:r w:rsidRPr="006F4F3E">
                        <w:rPr>
                          <w:rFonts w:cs="Arial"/>
                          <w:color w:val="000000"/>
                          <w:sz w:val="13"/>
                          <w:szCs w:val="14"/>
                        </w:rPr>
                        <w:t xml:space="preserve"> number</w:t>
                      </w:r>
                    </w:p>
                  </w:txbxContent>
                </v:textbox>
              </v:rect>
              <v:shape id="_x0000_s1047" style="position:absolute;left:4609;top:3515;width:492;height:492" coordsize="492,492" path="m,247l2,234r,-13l3,210,5,197,8,185r3,-13l16,161r4,-11l24,140r7,-11l36,119r6,-10l50,100,57,90,65,80r8,-8l81,64,91,56r9,-6l110,42r10,-7l129,30r12,-6l150,19r12,-3l173,11,186,8,197,4,210,3,221,1r13,l247,r13,1l271,1r13,2l295,4r13,4l320,11r11,5l342,19r12,5l363,30r11,5l384,42r10,8l404,56r8,8l421,72r8,8l436,90r8,10l450,109r7,10l463,129r5,11l473,150r5,11l481,172r3,13l487,197r2,13l491,221r1,13l492,247r,l492,260r-1,11l489,284r-2,11l484,308r-3,11l478,331r-5,11l468,353r-5,10l457,374r-7,10l444,394r-8,9l429,411r-8,10l412,429r-8,7l394,444r-10,6l374,457r-11,6l354,468r-12,5l331,478r-11,3l308,484r-13,3l284,489r-13,2l260,492r-13,l234,492r-13,-1l210,489r-13,-2l186,484r-13,-3l162,478r-12,-5l141,468r-12,-5l120,457r-10,-7l100,444r-9,-8l81,429r-8,-8l65,411r-8,-8l50,394,42,384,36,374,31,363,24,353,20,342,16,331,11,319,8,308,5,295,3,284,2,271r,-11l,247xe" stroked="f">
                <v:path arrowok="t"/>
              </v:shape>
              <v:shape id="_x0000_s1048" style="position:absolute;left:4609;top:3515;width:492;height:492" coordsize="492,492" path="m,247l2,234r,-13l3,210,5,197,8,185r3,-13l16,161r4,-11l24,140r7,-11l36,119r6,-10l50,100,57,90,65,80r8,-8l81,64,91,56r9,-6l110,42r10,-7l129,30r12,-6l150,19r12,-3l173,11,186,8,197,4,210,3,221,1r13,l247,r13,1l271,1r13,2l295,4r13,4l320,11r11,5l342,19r12,5l363,30r11,5l384,42r10,8l404,56r8,8l421,72r8,8l436,90r8,10l450,109r7,10l463,129r5,11l473,150r5,11l481,172r3,13l487,197r2,13l491,221r1,13l492,247r,l492,260r-1,11l489,284r-2,11l484,308r-3,11l478,331r-5,11l468,353r-5,10l457,374r-7,10l444,394r-8,9l429,411r-8,10l412,429r-8,7l394,444r-10,6l374,457r-11,6l354,468r-12,5l331,478r-11,3l308,484r-13,3l284,489r-13,2l260,492r-13,l234,492r-13,-1l210,489r-13,-2l186,484r-13,-3l162,478r-12,-5l141,468r-12,-5l120,457r-10,-7l100,444r-9,-8l81,429r-8,-8l65,411r-8,-8l50,394,42,384,36,374,31,363,24,353,20,342,16,331,11,319,8,308,5,295,3,284,2,271r,-11l,247e" filled="f" strokeweight=".25pt">
                <v:path arrowok="t"/>
              </v:shape>
              <v:rect id="_x0000_s1049" style="position:absolute;left:4762;top:3588;width:176;height:495;mso-wrap-style:none" filled="f" stroked="f">
                <v:textbox style="mso-next-textbox:#_x0000_s1049;mso-fit-shape-to-text:t" inset="0,0,0,0">
                  <w:txbxContent>
                    <w:p w:rsidR="00352FBB" w:rsidRPr="006F4F3E" w:rsidRDefault="00352FBB" w:rsidP="009D3738">
                      <w:pPr>
                        <w:rPr>
                          <w:sz w:val="19"/>
                        </w:rPr>
                      </w:pPr>
                      <w:r w:rsidRPr="006F4F3E">
                        <w:rPr>
                          <w:rFonts w:cs="Arial"/>
                          <w:color w:val="000000"/>
                          <w:sz w:val="13"/>
                          <w:szCs w:val="14"/>
                        </w:rPr>
                        <w:t>Do</w:t>
                      </w:r>
                    </w:p>
                  </w:txbxContent>
                </v:textbox>
              </v:rect>
              <v:rect id="_x0000_s1050" style="position:absolute;left:4706;top:3764;width:282;height:495;mso-wrap-style:none" filled="f" stroked="f">
                <v:textbox style="mso-next-textbox:#_x0000_s1050;mso-fit-shape-to-text:t" inset="0,0,0,0">
                  <w:txbxContent>
                    <w:p w:rsidR="00352FBB" w:rsidRPr="006F4F3E" w:rsidRDefault="00352FBB" w:rsidP="009D3738">
                      <w:pPr>
                        <w:rPr>
                          <w:sz w:val="19"/>
                        </w:rPr>
                      </w:pPr>
                      <w:r w:rsidRPr="006F4F3E">
                        <w:rPr>
                          <w:rFonts w:cs="Arial"/>
                          <w:color w:val="000000"/>
                          <w:sz w:val="13"/>
                          <w:szCs w:val="14"/>
                        </w:rPr>
                        <w:t>Both</w:t>
                      </w:r>
                    </w:p>
                  </w:txbxContent>
                </v:textbox>
              </v:rect>
              <v:line id="_x0000_s1051" style="position:absolute;flip:y" from="4856,3276" to="4857,3515" strokeweight=".25pt"/>
              <v:shape id="_x0000_s1052" style="position:absolute;left:4806;top:3187;width:100;height:100" coordsize="100,100" path="m,100l50,r50,100l,100xe" fillcolor="black" stroked="f">
                <v:path arrowok="t"/>
              </v:shape>
            </v:group>
          </w:pict>
        </w:r>
      </w:del>
      <w:commentRangeEnd w:id="7323"/>
      <w:r w:rsidR="0088016E">
        <w:rPr>
          <w:rStyle w:val="CommentReference"/>
        </w:rPr>
        <w:commentReference w:id="7323"/>
      </w:r>
    </w:p>
    <w:p w:rsidR="00352FBB" w:rsidRDefault="00352FBB">
      <w:pPr>
        <w:pStyle w:val="Caption"/>
        <w:rPr>
          <w:del w:id="7325" w:author="aaron.wiest" w:date="2012-05-04T08:43:00Z"/>
        </w:rPr>
        <w:pPrChange w:id="7326" w:author="aaron.wiest" w:date="2012-07-17T10:18:00Z">
          <w:pPr/>
        </w:pPrChange>
      </w:pPr>
    </w:p>
    <w:p w:rsidR="00352FBB" w:rsidRDefault="00352FBB">
      <w:pPr>
        <w:pStyle w:val="Caption"/>
        <w:rPr>
          <w:del w:id="7327" w:author="aaron.wiest" w:date="2012-05-04T08:43:00Z"/>
        </w:rPr>
        <w:pPrChange w:id="7328" w:author="aaron.wiest" w:date="2012-07-17T10:18:00Z">
          <w:pPr/>
        </w:pPrChange>
      </w:pPr>
    </w:p>
    <w:p w:rsidR="00352FBB" w:rsidRDefault="00352FBB">
      <w:pPr>
        <w:pStyle w:val="Caption"/>
        <w:rPr>
          <w:del w:id="7329" w:author="aaron.wiest" w:date="2012-05-04T08:43:00Z"/>
        </w:rPr>
        <w:pPrChange w:id="7330" w:author="aaron.wiest" w:date="2012-07-17T10:18:00Z">
          <w:pPr/>
        </w:pPrChange>
      </w:pPr>
    </w:p>
    <w:p w:rsidR="00352FBB" w:rsidRDefault="00352FBB">
      <w:pPr>
        <w:pStyle w:val="Caption"/>
        <w:rPr>
          <w:del w:id="7331" w:author="aaron.wiest" w:date="2012-05-04T08:43:00Z"/>
        </w:rPr>
        <w:pPrChange w:id="7332" w:author="aaron.wiest" w:date="2012-07-17T10:18:00Z">
          <w:pPr/>
        </w:pPrChange>
      </w:pPr>
    </w:p>
    <w:p w:rsidR="00352FBB" w:rsidRDefault="00352FBB">
      <w:pPr>
        <w:pStyle w:val="Caption"/>
        <w:rPr>
          <w:del w:id="7333" w:author="aaron.wiest" w:date="2012-05-04T08:43:00Z"/>
        </w:rPr>
        <w:pPrChange w:id="7334" w:author="aaron.wiest" w:date="2012-07-17T10:18:00Z">
          <w:pPr/>
        </w:pPrChange>
      </w:pPr>
    </w:p>
    <w:p w:rsidR="00352FBB" w:rsidRDefault="00352FBB">
      <w:pPr>
        <w:pStyle w:val="Caption"/>
        <w:rPr>
          <w:del w:id="7335" w:author="aaron.wiest" w:date="2012-05-04T08:43:00Z"/>
        </w:rPr>
        <w:pPrChange w:id="7336" w:author="aaron.wiest" w:date="2012-07-17T10:18:00Z">
          <w:pPr/>
        </w:pPrChange>
      </w:pPr>
    </w:p>
    <w:p w:rsidR="00352FBB" w:rsidRDefault="00352FBB">
      <w:pPr>
        <w:pStyle w:val="Caption"/>
        <w:rPr>
          <w:del w:id="7337" w:author="aaron.wiest" w:date="2012-05-04T08:43:00Z"/>
        </w:rPr>
        <w:pPrChange w:id="7338" w:author="aaron.wiest" w:date="2012-07-17T10:18:00Z">
          <w:pPr/>
        </w:pPrChange>
      </w:pPr>
    </w:p>
    <w:p w:rsidR="00352FBB" w:rsidRDefault="00352FBB">
      <w:pPr>
        <w:pStyle w:val="Caption"/>
        <w:rPr>
          <w:del w:id="7339" w:author="aaron.wiest" w:date="2012-05-04T08:43:00Z"/>
        </w:rPr>
        <w:pPrChange w:id="7340" w:author="aaron.wiest" w:date="2012-07-17T10:18:00Z">
          <w:pPr/>
        </w:pPrChange>
      </w:pPr>
    </w:p>
    <w:p w:rsidR="00352FBB" w:rsidRDefault="00352FBB">
      <w:pPr>
        <w:pStyle w:val="Caption"/>
        <w:rPr>
          <w:del w:id="7341" w:author="aaron.wiest" w:date="2012-05-04T08:43:00Z"/>
        </w:rPr>
        <w:pPrChange w:id="7342" w:author="aaron.wiest" w:date="2012-07-17T10:18:00Z">
          <w:pPr/>
        </w:pPrChange>
      </w:pPr>
    </w:p>
    <w:p w:rsidR="00352FBB" w:rsidRDefault="00352FBB">
      <w:pPr>
        <w:pStyle w:val="Caption"/>
        <w:rPr>
          <w:del w:id="7343" w:author="aaron.wiest" w:date="2012-05-04T08:43:00Z"/>
        </w:rPr>
        <w:pPrChange w:id="7344" w:author="aaron.wiest" w:date="2012-07-17T10:18:00Z">
          <w:pPr/>
        </w:pPrChange>
      </w:pPr>
    </w:p>
    <w:p w:rsidR="00352FBB" w:rsidRDefault="00352FBB">
      <w:pPr>
        <w:pStyle w:val="Caption"/>
        <w:rPr>
          <w:del w:id="7345" w:author="aaron.wiest" w:date="2012-05-04T08:43:00Z"/>
        </w:rPr>
        <w:pPrChange w:id="7346" w:author="aaron.wiest" w:date="2012-07-17T10:18:00Z">
          <w:pPr/>
        </w:pPrChange>
      </w:pPr>
    </w:p>
    <w:p w:rsidR="00352FBB" w:rsidRDefault="00352FBB">
      <w:pPr>
        <w:pStyle w:val="Caption"/>
        <w:rPr>
          <w:del w:id="7347" w:author="aaron.wiest" w:date="2012-05-04T08:43:00Z"/>
        </w:rPr>
        <w:pPrChange w:id="7348" w:author="aaron.wiest" w:date="2012-07-17T10:18:00Z">
          <w:pPr/>
        </w:pPrChange>
      </w:pPr>
    </w:p>
    <w:p w:rsidR="00352FBB" w:rsidRDefault="00352FBB">
      <w:pPr>
        <w:pStyle w:val="Caption"/>
        <w:rPr>
          <w:del w:id="7349" w:author="aaron.wiest" w:date="2012-05-04T08:43:00Z"/>
        </w:rPr>
        <w:pPrChange w:id="7350" w:author="aaron.wiest" w:date="2012-07-17T10:18:00Z">
          <w:pPr/>
        </w:pPrChange>
      </w:pPr>
    </w:p>
    <w:p w:rsidR="00352FBB" w:rsidRDefault="00352FBB">
      <w:pPr>
        <w:pStyle w:val="Caption"/>
        <w:rPr>
          <w:del w:id="7351" w:author="aaron.wiest" w:date="2012-05-04T08:43:00Z"/>
        </w:rPr>
        <w:pPrChange w:id="7352" w:author="aaron.wiest" w:date="2012-07-17T10:18:00Z">
          <w:pPr/>
        </w:pPrChange>
      </w:pPr>
    </w:p>
    <w:p w:rsidR="00352FBB" w:rsidRDefault="00352FBB">
      <w:pPr>
        <w:pStyle w:val="Caption"/>
        <w:rPr>
          <w:del w:id="7353" w:author="aaron.wiest" w:date="2012-05-04T08:43:00Z"/>
        </w:rPr>
        <w:pPrChange w:id="7354" w:author="aaron.wiest" w:date="2012-07-17T10:18:00Z">
          <w:pPr/>
        </w:pPrChange>
      </w:pPr>
    </w:p>
    <w:p w:rsidR="00352FBB" w:rsidRDefault="00352FBB">
      <w:pPr>
        <w:pStyle w:val="Caption"/>
        <w:rPr>
          <w:del w:id="7355" w:author="aaron.wiest" w:date="2012-05-04T08:43:00Z"/>
        </w:rPr>
        <w:pPrChange w:id="7356" w:author="aaron.wiest" w:date="2012-07-17T10:18:00Z">
          <w:pPr/>
        </w:pPrChange>
      </w:pPr>
    </w:p>
    <w:p w:rsidR="00352FBB" w:rsidRDefault="00352FBB">
      <w:pPr>
        <w:pStyle w:val="Caption"/>
        <w:rPr>
          <w:del w:id="7357" w:author="aaron.wiest" w:date="2012-05-04T08:43:00Z"/>
        </w:rPr>
        <w:pPrChange w:id="7358" w:author="aaron.wiest" w:date="2012-07-17T10:18:00Z">
          <w:pPr/>
        </w:pPrChange>
      </w:pPr>
    </w:p>
    <w:p w:rsidR="00352FBB" w:rsidRDefault="00352FBB">
      <w:pPr>
        <w:pStyle w:val="Caption"/>
        <w:rPr>
          <w:del w:id="7359" w:author="aaron.wiest" w:date="2012-05-04T08:43:00Z"/>
        </w:rPr>
        <w:pPrChange w:id="7360" w:author="aaron.wiest" w:date="2012-07-17T10:18:00Z">
          <w:pPr/>
        </w:pPrChange>
      </w:pPr>
    </w:p>
    <w:p w:rsidR="00352FBB" w:rsidRDefault="00352FBB">
      <w:pPr>
        <w:pStyle w:val="Caption"/>
        <w:rPr>
          <w:del w:id="7361" w:author="aaron.wiest" w:date="2012-05-04T08:43:00Z"/>
        </w:rPr>
        <w:pPrChange w:id="7362" w:author="aaron.wiest" w:date="2012-07-17T10:18:00Z">
          <w:pPr/>
        </w:pPrChange>
      </w:pPr>
    </w:p>
    <w:p w:rsidR="00352FBB" w:rsidRDefault="00352FBB">
      <w:pPr>
        <w:pStyle w:val="Caption"/>
        <w:rPr>
          <w:del w:id="7363" w:author="aaron.wiest" w:date="2012-05-04T08:44:00Z"/>
        </w:rPr>
        <w:pPrChange w:id="7364" w:author="aaron.wiest" w:date="2012-07-17T10:18:00Z">
          <w:pPr/>
        </w:pPrChange>
      </w:pPr>
    </w:p>
    <w:p w:rsidR="00352FBB" w:rsidRDefault="00352FBB">
      <w:pPr>
        <w:pStyle w:val="Caption"/>
        <w:rPr>
          <w:del w:id="7365" w:author="aaron.wiest" w:date="2012-05-04T08:44:00Z"/>
        </w:rPr>
        <w:pPrChange w:id="7366" w:author="aaron.wiest" w:date="2012-07-17T10:18:00Z">
          <w:pPr/>
        </w:pPrChange>
      </w:pPr>
    </w:p>
    <w:p w:rsidR="00352FBB" w:rsidRDefault="00352FBB">
      <w:pPr>
        <w:pStyle w:val="Caption"/>
        <w:rPr>
          <w:del w:id="7367" w:author="aaron.wiest" w:date="2012-05-04T08:44:00Z"/>
        </w:rPr>
        <w:pPrChange w:id="7368" w:author="aaron.wiest" w:date="2012-07-17T10:18:00Z">
          <w:pPr/>
        </w:pPrChange>
      </w:pPr>
    </w:p>
    <w:p w:rsidR="00352FBB" w:rsidRDefault="00352FBB">
      <w:pPr>
        <w:pStyle w:val="Caption"/>
        <w:rPr>
          <w:del w:id="7369" w:author="aaron.wiest" w:date="2012-05-04T08:44:00Z"/>
        </w:rPr>
        <w:pPrChange w:id="7370" w:author="aaron.wiest" w:date="2012-07-17T10:18:00Z">
          <w:pPr/>
        </w:pPrChange>
      </w:pPr>
    </w:p>
    <w:p w:rsidR="00352FBB" w:rsidRDefault="009D3738">
      <w:pPr>
        <w:pStyle w:val="Caption"/>
        <w:rPr>
          <w:del w:id="7371" w:author="aaron.wiest" w:date="2012-05-04T08:44:00Z"/>
        </w:rPr>
        <w:pPrChange w:id="7372" w:author="aaron.wiest" w:date="2012-07-17T10:18:00Z">
          <w:pPr>
            <w:pStyle w:val="Figuretitle"/>
          </w:pPr>
        </w:pPrChange>
      </w:pPr>
      <w:bookmarkStart w:id="7373" w:name="_Toc494001049"/>
      <w:del w:id="7374" w:author="aaron.wiest" w:date="2012-05-04T08:44:00Z">
        <w:r w:rsidDel="00440060">
          <w:delText xml:space="preserve">Figure </w:delText>
        </w:r>
        <w:r w:rsidRPr="00EA06E3" w:rsidDel="00440060">
          <w:delText xml:space="preserve">2 </w:delText>
        </w:r>
        <w:r w:rsidDel="00440060">
          <w:delText>–</w:delText>
        </w:r>
        <w:r w:rsidRPr="00EA06E3" w:rsidDel="00440060">
          <w:delText xml:space="preserve"> </w:delText>
        </w:r>
        <w:r w:rsidDel="00440060">
          <w:delText xml:space="preserve">Label Conditioning </w:delText>
        </w:r>
        <w:r w:rsidRPr="00EA06E3" w:rsidDel="00440060">
          <w:delText xml:space="preserve">Flow </w:delText>
        </w:r>
        <w:bookmarkStart w:id="7375" w:name="_Toc71709272"/>
        <w:bookmarkStart w:id="7376" w:name="_Toc86045569"/>
        <w:bookmarkEnd w:id="7373"/>
        <w:bookmarkEnd w:id="7375"/>
        <w:bookmarkEnd w:id="7376"/>
        <w:r w:rsidDel="00440060">
          <w:delText>Chart</w:delText>
        </w:r>
      </w:del>
    </w:p>
    <w:p w:rsidR="00352FBB" w:rsidRDefault="00352FBB">
      <w:pPr>
        <w:pStyle w:val="Caption"/>
        <w:rPr>
          <w:del w:id="7377" w:author="aaron.wiest" w:date="2012-05-04T08:44:00Z"/>
        </w:rPr>
        <w:pPrChange w:id="7378" w:author="aaron.wiest" w:date="2012-07-17T10:18:00Z">
          <w:pPr/>
        </w:pPrChange>
      </w:pPr>
    </w:p>
    <w:p w:rsidR="00352FBB" w:rsidRDefault="009D3738">
      <w:pPr>
        <w:pStyle w:val="Caption"/>
        <w:rPr>
          <w:del w:id="7379" w:author="aaron.wiest" w:date="2012-05-03T17:55:00Z"/>
        </w:rPr>
        <w:pPrChange w:id="7380" w:author="aaron.wiest" w:date="2012-07-17T10:18:00Z">
          <w:pPr>
            <w:jc w:val="center"/>
          </w:pPr>
        </w:pPrChange>
      </w:pPr>
      <w:del w:id="7381" w:author="aaron.wiest" w:date="2012-05-03T17:55:00Z">
        <w:r w:rsidRPr="002C797E" w:rsidDel="008D3540">
          <w:delText>Annex A</w:delText>
        </w:r>
      </w:del>
    </w:p>
    <w:p w:rsidR="00352FBB" w:rsidRDefault="009D3738">
      <w:pPr>
        <w:pStyle w:val="Caption"/>
        <w:rPr>
          <w:del w:id="7382" w:author="aaron.wiest" w:date="2012-05-03T17:55:00Z"/>
        </w:rPr>
        <w:pPrChange w:id="7383" w:author="aaron.wiest" w:date="2012-07-17T10:18:00Z">
          <w:pPr>
            <w:jc w:val="center"/>
          </w:pPr>
        </w:pPrChange>
      </w:pPr>
      <w:del w:id="7384" w:author="aaron.wiest" w:date="2012-05-03T17:55:00Z">
        <w:r w:rsidRPr="002C797E" w:rsidDel="008D3540">
          <w:delText>Recommended Requirements for Label Applications</w:delText>
        </w:r>
      </w:del>
    </w:p>
    <w:p w:rsidR="00352FBB" w:rsidRDefault="009D3738">
      <w:pPr>
        <w:pStyle w:val="Caption"/>
        <w:rPr>
          <w:del w:id="7385" w:author="aaron.wiest" w:date="2012-05-03T17:55:00Z"/>
        </w:rPr>
        <w:pPrChange w:id="7386" w:author="aaron.wiest" w:date="2012-07-17T10:18:00Z">
          <w:pPr/>
        </w:pPrChange>
      </w:pPr>
      <w:del w:id="7387" w:author="aaron.wiest" w:date="2012-05-03T17:55:00Z">
        <w:r w:rsidRPr="002C797E" w:rsidDel="008D3540">
          <w:delText xml:space="preserve">A.1Product Labels </w:delText>
        </w:r>
      </w:del>
    </w:p>
    <w:p w:rsidR="00352FBB" w:rsidRDefault="009D3738">
      <w:pPr>
        <w:pStyle w:val="Caption"/>
        <w:rPr>
          <w:del w:id="7388" w:author="aaron.wiest" w:date="2012-05-03T17:55:00Z"/>
          <w:u w:val="single"/>
        </w:rPr>
        <w:pPrChange w:id="7389" w:author="aaron.wiest" w:date="2012-07-17T10:18:00Z">
          <w:pPr/>
        </w:pPrChange>
      </w:pPr>
      <w:del w:id="7390" w:author="aaron.wiest" w:date="2012-05-03T17:55:00Z">
        <w:r w:rsidRPr="002C797E" w:rsidDel="008D3540">
          <w:rPr>
            <w:u w:val="single"/>
          </w:rPr>
          <w:delText xml:space="preserve">A.1.1 Product Labels for Long Term </w:delText>
        </w:r>
        <w:r w:rsidDel="008D3540">
          <w:rPr>
            <w:u w:val="single"/>
          </w:rPr>
          <w:delText>Usage in</w:delText>
        </w:r>
        <w:r w:rsidRPr="002C797E" w:rsidDel="008D3540">
          <w:rPr>
            <w:u w:val="single"/>
          </w:rPr>
          <w:delText xml:space="preserve"> Controlled Environments</w:delText>
        </w:r>
      </w:del>
    </w:p>
    <w:p w:rsidR="00352FBB" w:rsidRDefault="009D3738">
      <w:pPr>
        <w:pStyle w:val="Caption"/>
        <w:rPr>
          <w:del w:id="7391" w:author="aaron.wiest" w:date="2012-05-03T17:55:00Z"/>
        </w:rPr>
        <w:pPrChange w:id="7392" w:author="aaron.wiest" w:date="2012-07-17T10:18:00Z">
          <w:pPr/>
        </w:pPrChange>
      </w:pPr>
      <w:del w:id="7393" w:author="aaron.wiest" w:date="2012-05-03T17:55:00Z">
        <w:r w:rsidDel="008D3540">
          <w:delText>A.1.1.1 Label Thickness</w:delText>
        </w:r>
      </w:del>
    </w:p>
    <w:p w:rsidR="00352FBB" w:rsidRDefault="009D3738">
      <w:pPr>
        <w:pStyle w:val="Caption"/>
        <w:rPr>
          <w:del w:id="7394" w:author="aaron.wiest" w:date="2012-05-03T17:55:00Z"/>
          <w:rFonts w:cs="Arial"/>
        </w:rPr>
        <w:pPrChange w:id="7395" w:author="aaron.wiest" w:date="2012-07-17T10:18:00Z">
          <w:pPr/>
        </w:pPrChange>
      </w:pPr>
      <w:del w:id="7396" w:author="aaron.wiest" w:date="2012-05-03T17:55:00Z">
        <w:r w:rsidRPr="00EA06E3" w:rsidDel="008D3540">
          <w:rPr>
            <w:rFonts w:cs="Arial"/>
          </w:rPr>
          <w:delText>The maximum overall thickness of the label (not including the release liner) shall be 0.22 mm (0.0085 inch).</w:delText>
        </w:r>
      </w:del>
    </w:p>
    <w:p w:rsidR="00352FBB" w:rsidRDefault="00352FBB">
      <w:pPr>
        <w:pStyle w:val="Caption"/>
        <w:rPr>
          <w:del w:id="7397" w:author="aaron.wiest" w:date="2012-05-03T17:55:00Z"/>
        </w:rPr>
        <w:pPrChange w:id="7398" w:author="aaron.wiest" w:date="2012-07-17T10:18:00Z">
          <w:pPr/>
        </w:pPrChange>
      </w:pPr>
    </w:p>
    <w:p w:rsidR="00352FBB" w:rsidRDefault="009D3738">
      <w:pPr>
        <w:pStyle w:val="Caption"/>
        <w:rPr>
          <w:del w:id="7399" w:author="aaron.wiest" w:date="2012-05-03T17:55:00Z"/>
        </w:rPr>
        <w:pPrChange w:id="7400" w:author="aaron.wiest" w:date="2012-07-17T10:18:00Z">
          <w:pPr/>
        </w:pPrChange>
      </w:pPr>
      <w:del w:id="7401" w:author="aaron.wiest" w:date="2012-05-03T17:55:00Z">
        <w:r w:rsidDel="008D3540">
          <w:delText>A.1.1.2 Initial Adhesion Strength</w:delText>
        </w:r>
      </w:del>
    </w:p>
    <w:p w:rsidR="00352FBB" w:rsidRDefault="009D3738">
      <w:pPr>
        <w:pStyle w:val="Caption"/>
        <w:rPr>
          <w:del w:id="7402" w:author="aaron.wiest" w:date="2012-05-03T17:55:00Z"/>
          <w:rFonts w:cs="Arial"/>
        </w:rPr>
        <w:pPrChange w:id="7403" w:author="aaron.wiest" w:date="2012-07-17T10:18:00Z">
          <w:pPr>
            <w:shd w:val="clear" w:color="auto" w:fill="FFFF00"/>
          </w:pPr>
        </w:pPrChange>
      </w:pPr>
      <w:del w:id="7404" w:author="aaron.wiest" w:date="2012-05-03T17:55:00Z">
        <w:r w:rsidRPr="00EA06E3" w:rsidDel="008D3540">
          <w:rPr>
            <w:rFonts w:cs="Arial"/>
          </w:rPr>
          <w:lastRenderedPageBreak/>
          <w:delText>The minimum initial adhesion strength two hours ±10 minutes after application at ambient room temperature and humidity shall be 0.23 Newton/mm. (25.0 oz/inch).</w:delText>
        </w:r>
      </w:del>
    </w:p>
    <w:p w:rsidR="00352FBB" w:rsidRDefault="009D3738">
      <w:pPr>
        <w:pStyle w:val="Caption"/>
        <w:rPr>
          <w:del w:id="7405" w:author="aaron.wiest" w:date="2012-05-03T17:55:00Z"/>
        </w:rPr>
        <w:pPrChange w:id="7406" w:author="aaron.wiest" w:date="2012-07-17T10:18:00Z">
          <w:pPr>
            <w:shd w:val="clear" w:color="auto" w:fill="FFFF00"/>
          </w:pPr>
        </w:pPrChange>
      </w:pPr>
      <w:del w:id="7407" w:author="aaron.wiest" w:date="2012-05-03T17:55:00Z">
        <w:r w:rsidDel="008D3540">
          <w:delText>A.1.1.3 Adhesion Strength after Conditioning</w:delText>
        </w:r>
      </w:del>
    </w:p>
    <w:p w:rsidR="00352FBB" w:rsidRDefault="009D3738">
      <w:pPr>
        <w:pStyle w:val="Caption"/>
        <w:rPr>
          <w:del w:id="7408" w:author="aaron.wiest" w:date="2012-05-03T17:55:00Z"/>
          <w:rFonts w:cs="Arial"/>
        </w:rPr>
        <w:pPrChange w:id="7409" w:author="aaron.wiest" w:date="2012-07-17T10:18:00Z">
          <w:pPr>
            <w:shd w:val="clear" w:color="auto" w:fill="FFFF00"/>
          </w:pPr>
        </w:pPrChange>
      </w:pPr>
      <w:del w:id="7410" w:author="aaron.wiest" w:date="2012-05-03T17:55:00Z">
        <w:r w:rsidRPr="00EA06E3" w:rsidDel="008D3540">
          <w:rPr>
            <w:rFonts w:cs="Arial"/>
          </w:rPr>
          <w:delText>The minimum adhesion strength after stainless-steel test panel (ASTM D1000, Section 40.2) application</w:delText>
        </w:r>
        <w:r w:rsidDel="008D3540">
          <w:rPr>
            <w:rFonts w:cs="Arial"/>
          </w:rPr>
          <w:delText xml:space="preserve"> and conditioning, per Section ?</w:delText>
        </w:r>
        <w:r w:rsidRPr="00EA06E3" w:rsidDel="008D3540">
          <w:rPr>
            <w:rFonts w:cs="Arial"/>
          </w:rPr>
          <w:delText>.3.3, shall be 0.44 Newton/mm (40.0 oz/inch).</w:delText>
        </w:r>
      </w:del>
    </w:p>
    <w:p w:rsidR="00352FBB" w:rsidRDefault="009D3738">
      <w:pPr>
        <w:pStyle w:val="Caption"/>
        <w:rPr>
          <w:del w:id="7411" w:author="aaron.wiest" w:date="2012-05-03T17:55:00Z"/>
          <w:rFonts w:cs="Arial"/>
        </w:rPr>
        <w:pPrChange w:id="7412" w:author="aaron.wiest" w:date="2012-07-17T10:18:00Z">
          <w:pPr/>
        </w:pPrChange>
      </w:pPr>
      <w:del w:id="7413" w:author="aaron.wiest" w:date="2012-05-03T17:55:00Z">
        <w:r w:rsidDel="008D3540">
          <w:delText>A.1.1.4 Resistance to Abrasion</w:delText>
        </w:r>
        <w:r w:rsidRPr="004409B7" w:rsidDel="008D3540">
          <w:rPr>
            <w:rFonts w:cs="Arial"/>
          </w:rPr>
          <w:delText xml:space="preserve"> </w:delText>
        </w:r>
      </w:del>
    </w:p>
    <w:p w:rsidR="00352FBB" w:rsidRDefault="009D3738">
      <w:pPr>
        <w:pStyle w:val="Caption"/>
        <w:rPr>
          <w:del w:id="7414" w:author="aaron.wiest" w:date="2012-05-03T17:55:00Z"/>
          <w:rFonts w:cs="Arial"/>
        </w:rPr>
        <w:pPrChange w:id="7415" w:author="aaron.wiest" w:date="2012-07-17T10:18:00Z">
          <w:pPr/>
        </w:pPrChange>
      </w:pPr>
      <w:del w:id="7416" w:author="aaron.wiest" w:date="2012-05-03T17:55:00Z">
        <w:r w:rsidRPr="00EA06E3" w:rsidDel="008D3540">
          <w:rPr>
            <w:rFonts w:cs="Arial"/>
          </w:rPr>
          <w:delText xml:space="preserve">Labels or marks shall be capable of meeting the requirements of the appropriate clauses in </w:delText>
        </w:r>
        <w:r w:rsidDel="008D3540">
          <w:rPr>
            <w:rFonts w:cs="Arial"/>
          </w:rPr>
          <w:delText>ANS MH10.8.7</w:delText>
        </w:r>
        <w:r w:rsidRPr="00EA06E3" w:rsidDel="008D3540">
          <w:rPr>
            <w:rFonts w:cs="Arial"/>
          </w:rPr>
          <w:delText xml:space="preserve">, Symbol Requirements after being subjected </w:delText>
        </w:r>
        <w:r w:rsidDel="008D3540">
          <w:rPr>
            <w:rFonts w:cs="Arial"/>
          </w:rPr>
          <w:delText xml:space="preserve">to the abrasion test in clause </w:delText>
        </w:r>
        <w:r w:rsidR="00751E16" w:rsidDel="008D3540">
          <w:rPr>
            <w:rFonts w:cs="Arial"/>
          </w:rPr>
          <w:fldChar w:fldCharType="begin"/>
        </w:r>
        <w:r w:rsidDel="008D3540">
          <w:rPr>
            <w:rFonts w:cs="Arial"/>
          </w:rPr>
          <w:delInstrText xml:space="preserve"> REF _Ref204250437 \r \h  \* MERGEFORMAT </w:delInstrText>
        </w:r>
        <w:r w:rsidR="00751E16" w:rsidDel="008D3540">
          <w:rPr>
            <w:rFonts w:cs="Arial"/>
          </w:rPr>
        </w:r>
        <w:r w:rsidR="00751E16" w:rsidDel="008D3540">
          <w:rPr>
            <w:rFonts w:cs="Arial"/>
          </w:rPr>
          <w:fldChar w:fldCharType="separate"/>
        </w:r>
        <w:r w:rsidDel="008D3540">
          <w:rPr>
            <w:rFonts w:cs="Arial"/>
            <w:bCs/>
          </w:rPr>
          <w:delText>Error! Reference source not found.</w:delText>
        </w:r>
        <w:r w:rsidR="00751E16" w:rsidDel="008D3540">
          <w:rPr>
            <w:rFonts w:cs="Arial"/>
          </w:rPr>
          <w:fldChar w:fldCharType="end"/>
        </w:r>
        <w:r w:rsidRPr="00EA06E3" w:rsidDel="008D3540">
          <w:rPr>
            <w:rFonts w:cs="Arial"/>
          </w:rPr>
          <w:delText>.</w:delText>
        </w:r>
        <w:r w:rsidDel="008D3540">
          <w:rPr>
            <w:rFonts w:cs="Arial"/>
          </w:rPr>
          <w:delText xml:space="preserve"> </w:delText>
        </w:r>
      </w:del>
    </w:p>
    <w:p w:rsidR="00352FBB" w:rsidRDefault="009D3738">
      <w:pPr>
        <w:pStyle w:val="Caption"/>
        <w:rPr>
          <w:del w:id="7417" w:author="aaron.wiest" w:date="2012-05-03T17:55:00Z"/>
        </w:rPr>
        <w:pPrChange w:id="7418" w:author="aaron.wiest" w:date="2012-07-17T10:18:00Z">
          <w:pPr/>
        </w:pPrChange>
      </w:pPr>
      <w:del w:id="7419" w:author="aaron.wiest" w:date="2012-05-03T17:55:00Z">
        <w:r w:rsidDel="008D3540">
          <w:delText>A.1.1.5 Bar Code or Two Dimensional Symbol Print Quality</w:delText>
        </w:r>
      </w:del>
    </w:p>
    <w:p w:rsidR="00352FBB" w:rsidRDefault="009D3738">
      <w:pPr>
        <w:pStyle w:val="Caption"/>
        <w:rPr>
          <w:del w:id="7420" w:author="aaron.wiest" w:date="2012-05-03T17:55:00Z"/>
          <w:rFonts w:cs="Arial"/>
        </w:rPr>
        <w:pPrChange w:id="7421" w:author="aaron.wiest" w:date="2012-07-17T10:18:00Z">
          <w:pPr/>
        </w:pPrChange>
      </w:pPr>
      <w:del w:id="7422" w:author="aaron.wiest" w:date="2012-05-03T17:55:00Z">
        <w:r w:rsidRPr="00EA06E3" w:rsidDel="008D3540">
          <w:rPr>
            <w:rFonts w:cs="Arial"/>
          </w:rPr>
          <w:delText xml:space="preserve">Labels or marks shall be capable of meeting the requirements of the appropriate clauses in </w:delText>
        </w:r>
        <w:r w:rsidDel="008D3540">
          <w:rPr>
            <w:rFonts w:cs="Arial"/>
          </w:rPr>
          <w:delText>ANS MH10.8.7</w:delText>
        </w:r>
        <w:r w:rsidRPr="00EA06E3" w:rsidDel="008D3540">
          <w:rPr>
            <w:rFonts w:cs="Arial"/>
          </w:rPr>
          <w:delText>, Symbol Requirements</w:delText>
        </w:r>
        <w:r w:rsidDel="008D3540">
          <w:rPr>
            <w:rFonts w:cs="Arial"/>
          </w:rPr>
          <w:delText xml:space="preserve"> initially and after being subjected to label conditioning</w:delText>
        </w:r>
        <w:r w:rsidRPr="00EA06E3" w:rsidDel="008D3540">
          <w:rPr>
            <w:rFonts w:cs="Arial"/>
          </w:rPr>
          <w:delText>.</w:delText>
        </w:r>
        <w:r w:rsidDel="008D3540">
          <w:rPr>
            <w:rFonts w:cs="Arial"/>
          </w:rPr>
          <w:delText xml:space="preserve"> </w:delText>
        </w:r>
      </w:del>
    </w:p>
    <w:p w:rsidR="00352FBB" w:rsidRDefault="009D3738">
      <w:pPr>
        <w:pStyle w:val="Caption"/>
        <w:rPr>
          <w:del w:id="7423" w:author="aaron.wiest" w:date="2012-05-03T17:55:00Z"/>
          <w:u w:val="single"/>
        </w:rPr>
        <w:pPrChange w:id="7424" w:author="aaron.wiest" w:date="2012-07-17T10:18:00Z">
          <w:pPr/>
        </w:pPrChange>
      </w:pPr>
      <w:del w:id="7425" w:author="aaron.wiest" w:date="2012-05-03T17:55:00Z">
        <w:r w:rsidRPr="002C797E" w:rsidDel="008D3540">
          <w:rPr>
            <w:u w:val="single"/>
          </w:rPr>
          <w:delText>A.</w:delText>
        </w:r>
        <w:r w:rsidDel="008D3540">
          <w:rPr>
            <w:u w:val="single"/>
          </w:rPr>
          <w:delText>1.2</w:delText>
        </w:r>
        <w:r w:rsidRPr="002C797E" w:rsidDel="008D3540">
          <w:rPr>
            <w:u w:val="single"/>
          </w:rPr>
          <w:delText xml:space="preserve"> Product Labels for Short Term Indoor Controlled Environments</w:delText>
        </w:r>
      </w:del>
    </w:p>
    <w:p w:rsidR="00352FBB" w:rsidRDefault="009D3738">
      <w:pPr>
        <w:pStyle w:val="Caption"/>
        <w:rPr>
          <w:del w:id="7426" w:author="aaron.wiest" w:date="2012-05-03T17:55:00Z"/>
        </w:rPr>
        <w:pPrChange w:id="7427" w:author="aaron.wiest" w:date="2012-07-17T10:18:00Z">
          <w:pPr/>
        </w:pPrChange>
      </w:pPr>
      <w:del w:id="7428" w:author="aaron.wiest" w:date="2012-05-03T17:55:00Z">
        <w:r w:rsidDel="008D3540">
          <w:delText xml:space="preserve">A.1.2.1 Initial Adhesion Strength </w:delText>
        </w:r>
      </w:del>
    </w:p>
    <w:p w:rsidR="00352FBB" w:rsidRDefault="009D3738">
      <w:pPr>
        <w:pStyle w:val="Caption"/>
        <w:rPr>
          <w:del w:id="7429" w:author="aaron.wiest" w:date="2012-05-03T17:55:00Z"/>
        </w:rPr>
        <w:pPrChange w:id="7430" w:author="aaron.wiest" w:date="2012-07-17T10:18:00Z">
          <w:pPr/>
        </w:pPrChange>
      </w:pPr>
      <w:del w:id="7431" w:author="aaron.wiest" w:date="2012-05-03T17:55:00Z">
        <w:r w:rsidDel="008D3540">
          <w:delText>A.1.2.2 Adhesion Strength after Conditioning</w:delText>
        </w:r>
      </w:del>
    </w:p>
    <w:p w:rsidR="00352FBB" w:rsidRDefault="009D3738">
      <w:pPr>
        <w:pStyle w:val="Caption"/>
        <w:rPr>
          <w:del w:id="7432" w:author="aaron.wiest" w:date="2012-05-03T17:55:00Z"/>
        </w:rPr>
        <w:pPrChange w:id="7433" w:author="aaron.wiest" w:date="2012-07-17T10:18:00Z">
          <w:pPr/>
        </w:pPrChange>
      </w:pPr>
      <w:del w:id="7434" w:author="aaron.wiest" w:date="2012-05-03T17:55:00Z">
        <w:r w:rsidDel="008D3540">
          <w:delText>A.1.2.3 Resistance to Abrasion</w:delText>
        </w:r>
      </w:del>
    </w:p>
    <w:p w:rsidR="00352FBB" w:rsidRDefault="009D3738">
      <w:pPr>
        <w:pStyle w:val="Caption"/>
        <w:rPr>
          <w:del w:id="7435" w:author="aaron.wiest" w:date="2012-05-03T17:55:00Z"/>
        </w:rPr>
        <w:pPrChange w:id="7436" w:author="aaron.wiest" w:date="2012-07-17T10:18:00Z">
          <w:pPr/>
        </w:pPrChange>
      </w:pPr>
      <w:del w:id="7437" w:author="aaron.wiest" w:date="2012-05-03T17:55:00Z">
        <w:r w:rsidDel="008D3540">
          <w:delText>A.1.2.4 Bar Code or Two Dimensional Symbol Print Quality</w:delText>
        </w:r>
      </w:del>
    </w:p>
    <w:p w:rsidR="00352FBB" w:rsidRDefault="009D3738">
      <w:pPr>
        <w:pStyle w:val="Caption"/>
        <w:rPr>
          <w:del w:id="7438" w:author="aaron.wiest" w:date="2012-05-03T17:55:00Z"/>
          <w:u w:val="single"/>
        </w:rPr>
        <w:pPrChange w:id="7439" w:author="aaron.wiest" w:date="2012-07-17T10:18:00Z">
          <w:pPr/>
        </w:pPrChange>
      </w:pPr>
      <w:del w:id="7440" w:author="aaron.wiest" w:date="2012-05-03T17:55:00Z">
        <w:r w:rsidRPr="002C797E" w:rsidDel="008D3540">
          <w:rPr>
            <w:u w:val="single"/>
          </w:rPr>
          <w:delText>A.1.3 Product Labels for Long Term Outdoor Environments</w:delText>
        </w:r>
      </w:del>
    </w:p>
    <w:p w:rsidR="00352FBB" w:rsidRDefault="009D3738">
      <w:pPr>
        <w:pStyle w:val="Caption"/>
        <w:rPr>
          <w:del w:id="7441" w:author="aaron.wiest" w:date="2012-05-03T17:55:00Z"/>
        </w:rPr>
        <w:pPrChange w:id="7442" w:author="aaron.wiest" w:date="2012-07-17T10:18:00Z">
          <w:pPr/>
        </w:pPrChange>
      </w:pPr>
      <w:del w:id="7443" w:author="aaron.wiest" w:date="2012-05-03T17:55:00Z">
        <w:r w:rsidDel="008D3540">
          <w:delText xml:space="preserve">A.1.3.1 Initial Adhesion Strength </w:delText>
        </w:r>
      </w:del>
    </w:p>
    <w:p w:rsidR="00352FBB" w:rsidRDefault="009D3738">
      <w:pPr>
        <w:pStyle w:val="Caption"/>
        <w:rPr>
          <w:del w:id="7444" w:author="aaron.wiest" w:date="2012-05-03T17:55:00Z"/>
        </w:rPr>
        <w:pPrChange w:id="7445" w:author="aaron.wiest" w:date="2012-07-17T10:18:00Z">
          <w:pPr/>
        </w:pPrChange>
      </w:pPr>
      <w:del w:id="7446" w:author="aaron.wiest" w:date="2012-05-03T17:55:00Z">
        <w:r w:rsidDel="008D3540">
          <w:delText>A.1.3.2 Adhesion Strength after Conditioning</w:delText>
        </w:r>
      </w:del>
    </w:p>
    <w:p w:rsidR="00352FBB" w:rsidRDefault="009D3738">
      <w:pPr>
        <w:pStyle w:val="Caption"/>
        <w:rPr>
          <w:del w:id="7447" w:author="aaron.wiest" w:date="2012-05-03T17:55:00Z"/>
        </w:rPr>
        <w:pPrChange w:id="7448" w:author="aaron.wiest" w:date="2012-07-17T10:18:00Z">
          <w:pPr/>
        </w:pPrChange>
      </w:pPr>
      <w:del w:id="7449" w:author="aaron.wiest" w:date="2012-05-03T17:55:00Z">
        <w:r w:rsidDel="008D3540">
          <w:delText>A.1.3.3 Resistance to Abrasion</w:delText>
        </w:r>
      </w:del>
    </w:p>
    <w:p w:rsidR="00352FBB" w:rsidRDefault="009D3738">
      <w:pPr>
        <w:pStyle w:val="Caption"/>
        <w:rPr>
          <w:del w:id="7450" w:author="aaron.wiest" w:date="2012-05-03T17:55:00Z"/>
        </w:rPr>
        <w:pPrChange w:id="7451" w:author="aaron.wiest" w:date="2012-07-17T10:18:00Z">
          <w:pPr/>
        </w:pPrChange>
      </w:pPr>
      <w:del w:id="7452" w:author="aaron.wiest" w:date="2012-05-03T17:55:00Z">
        <w:r w:rsidDel="008D3540">
          <w:delText>A.1.3.4 Bar Code or Two Dimensional Symbol Print Quality</w:delText>
        </w:r>
      </w:del>
    </w:p>
    <w:p w:rsidR="00352FBB" w:rsidRDefault="009D3738">
      <w:pPr>
        <w:pStyle w:val="Caption"/>
        <w:rPr>
          <w:del w:id="7453" w:author="aaron.wiest" w:date="2012-05-03T17:55:00Z"/>
          <w:lang w:val="fr-FR"/>
        </w:rPr>
        <w:pPrChange w:id="7454" w:author="aaron.wiest" w:date="2012-07-17T10:18:00Z">
          <w:pPr/>
        </w:pPrChange>
      </w:pPr>
      <w:del w:id="7455" w:author="aaron.wiest" w:date="2012-05-03T17:55:00Z">
        <w:r w:rsidRPr="00271F37" w:rsidDel="008D3540">
          <w:rPr>
            <w:lang w:val="fr-FR"/>
          </w:rPr>
          <w:delText>A.1.3.5 Ultraviolet (UV)</w:delText>
        </w:r>
        <w:r w:rsidRPr="00F73439" w:rsidDel="008D3540">
          <w:rPr>
            <w:lang w:val="en-ZW"/>
          </w:rPr>
          <w:delText xml:space="preserve"> Exposure</w:delText>
        </w:r>
      </w:del>
    </w:p>
    <w:p w:rsidR="00352FBB" w:rsidRDefault="009D3738">
      <w:pPr>
        <w:pStyle w:val="Caption"/>
        <w:rPr>
          <w:del w:id="7456" w:author="aaron.wiest" w:date="2012-05-03T17:55:00Z"/>
          <w:lang w:val="fr-FR"/>
        </w:rPr>
        <w:pPrChange w:id="7457" w:author="aaron.wiest" w:date="2012-07-17T10:18:00Z">
          <w:pPr/>
        </w:pPrChange>
      </w:pPr>
      <w:del w:id="7458" w:author="aaron.wiest" w:date="2012-05-03T17:55:00Z">
        <w:r w:rsidRPr="00271F37" w:rsidDel="008D3540">
          <w:rPr>
            <w:lang w:val="fr-FR"/>
          </w:rPr>
          <w:delText>A.1.3.6</w:delText>
        </w:r>
        <w:r w:rsidRPr="00F73439" w:rsidDel="008D3540">
          <w:delText xml:space="preserve"> Moisture</w:delText>
        </w:r>
        <w:r w:rsidRPr="00271F37" w:rsidDel="008D3540">
          <w:rPr>
            <w:lang w:val="fr-FR"/>
          </w:rPr>
          <w:delText xml:space="preserve"> /</w:delText>
        </w:r>
        <w:r w:rsidRPr="00F73439" w:rsidDel="008D3540">
          <w:delText xml:space="preserve"> Rain</w:delText>
        </w:r>
        <w:r w:rsidRPr="00271F37" w:rsidDel="008D3540">
          <w:rPr>
            <w:lang w:val="fr-FR"/>
          </w:rPr>
          <w:delText xml:space="preserve"> Resistance</w:delText>
        </w:r>
      </w:del>
    </w:p>
    <w:p w:rsidR="00352FBB" w:rsidRDefault="00352FBB">
      <w:pPr>
        <w:pStyle w:val="Caption"/>
        <w:rPr>
          <w:del w:id="7459" w:author="aaron.wiest" w:date="2012-05-03T17:59:00Z"/>
          <w:lang w:val="fr-FR"/>
        </w:rPr>
        <w:pPrChange w:id="7460" w:author="aaron.wiest" w:date="2012-07-17T10:18:00Z">
          <w:pPr/>
        </w:pPrChange>
      </w:pPr>
    </w:p>
    <w:p w:rsidR="00352FBB" w:rsidRDefault="00352FBB">
      <w:pPr>
        <w:pStyle w:val="Caption"/>
        <w:rPr>
          <w:del w:id="7461" w:author="aaron.wiest" w:date="2012-05-03T17:59:00Z"/>
          <w:lang w:val="fr-FR"/>
        </w:rPr>
        <w:pPrChange w:id="7462" w:author="aaron.wiest" w:date="2012-07-17T10:18:00Z">
          <w:pPr/>
        </w:pPrChange>
      </w:pPr>
    </w:p>
    <w:p w:rsidR="00352FBB" w:rsidRDefault="00352FBB">
      <w:pPr>
        <w:pStyle w:val="Caption"/>
        <w:rPr>
          <w:del w:id="7463" w:author="aaron.wiest" w:date="2012-05-03T17:59:00Z"/>
          <w:lang w:val="fr-FR"/>
        </w:rPr>
        <w:pPrChange w:id="7464" w:author="aaron.wiest" w:date="2012-07-17T10:18:00Z">
          <w:pPr/>
        </w:pPrChange>
      </w:pPr>
    </w:p>
    <w:p w:rsidR="00352FBB" w:rsidRDefault="00352FBB">
      <w:pPr>
        <w:pStyle w:val="Caption"/>
        <w:rPr>
          <w:del w:id="7465" w:author="aaron.wiest" w:date="2012-05-03T17:59:00Z"/>
          <w:lang w:val="fr-FR"/>
        </w:rPr>
        <w:pPrChange w:id="7466" w:author="aaron.wiest" w:date="2012-07-17T10:18:00Z">
          <w:pPr/>
        </w:pPrChange>
      </w:pPr>
    </w:p>
    <w:p w:rsidR="00352FBB" w:rsidRDefault="00352FBB">
      <w:pPr>
        <w:pStyle w:val="Caption"/>
        <w:rPr>
          <w:del w:id="7467" w:author="aaron.wiest" w:date="2012-05-03T17:59:00Z"/>
          <w:lang w:val="fr-FR"/>
        </w:rPr>
        <w:pPrChange w:id="7468" w:author="aaron.wiest" w:date="2012-07-17T10:18:00Z">
          <w:pPr/>
        </w:pPrChange>
      </w:pPr>
    </w:p>
    <w:p w:rsidR="00352FBB" w:rsidRDefault="00352FBB">
      <w:pPr>
        <w:pStyle w:val="Caption"/>
        <w:rPr>
          <w:del w:id="7469" w:author="aaron.wiest" w:date="2012-05-03T17:59:00Z"/>
          <w:lang w:val="fr-FR"/>
        </w:rPr>
        <w:pPrChange w:id="7470" w:author="aaron.wiest" w:date="2012-07-17T10:18:00Z">
          <w:pPr/>
        </w:pPrChange>
      </w:pPr>
    </w:p>
    <w:p w:rsidR="00352FBB" w:rsidRDefault="00352FBB">
      <w:pPr>
        <w:pStyle w:val="Caption"/>
        <w:rPr>
          <w:del w:id="7471" w:author="aaron.wiest" w:date="2012-05-03T17:59:00Z"/>
          <w:lang w:val="fr-FR"/>
        </w:rPr>
        <w:pPrChange w:id="7472" w:author="aaron.wiest" w:date="2012-07-17T10:18:00Z">
          <w:pPr/>
        </w:pPrChange>
      </w:pPr>
    </w:p>
    <w:p w:rsidR="00352FBB" w:rsidRDefault="00352FBB">
      <w:pPr>
        <w:pStyle w:val="Caption"/>
        <w:rPr>
          <w:del w:id="7473" w:author="aaron.wiest" w:date="2012-05-03T17:59:00Z"/>
          <w:lang w:val="fr-FR"/>
        </w:rPr>
        <w:pPrChange w:id="7474" w:author="aaron.wiest" w:date="2012-07-17T10:18:00Z">
          <w:pPr/>
        </w:pPrChange>
      </w:pPr>
    </w:p>
    <w:p w:rsidR="00352FBB" w:rsidRDefault="00352FBB">
      <w:pPr>
        <w:pStyle w:val="Caption"/>
        <w:rPr>
          <w:del w:id="7475" w:author="aaron.wiest" w:date="2012-05-03T17:59:00Z"/>
          <w:lang w:val="fr-FR"/>
        </w:rPr>
        <w:pPrChange w:id="7476" w:author="aaron.wiest" w:date="2012-07-17T10:18:00Z">
          <w:pPr/>
        </w:pPrChange>
      </w:pPr>
    </w:p>
    <w:p w:rsidR="00352FBB" w:rsidRDefault="00352FBB">
      <w:pPr>
        <w:pStyle w:val="Caption"/>
        <w:rPr>
          <w:del w:id="7477" w:author="aaron.wiest" w:date="2012-05-03T17:59:00Z"/>
          <w:lang w:val="fr-FR"/>
        </w:rPr>
        <w:pPrChange w:id="7478" w:author="aaron.wiest" w:date="2012-07-17T10:18:00Z">
          <w:pPr/>
        </w:pPrChange>
      </w:pPr>
    </w:p>
    <w:p w:rsidR="00352FBB" w:rsidRDefault="00352FBB">
      <w:pPr>
        <w:pStyle w:val="Caption"/>
        <w:rPr>
          <w:del w:id="7479" w:author="aaron.wiest" w:date="2012-05-03T17:59:00Z"/>
          <w:lang w:val="fr-FR"/>
        </w:rPr>
        <w:pPrChange w:id="7480" w:author="aaron.wiest" w:date="2012-07-17T10:18:00Z">
          <w:pPr/>
        </w:pPrChange>
      </w:pPr>
    </w:p>
    <w:p w:rsidR="00352FBB" w:rsidRDefault="00352FBB">
      <w:pPr>
        <w:pStyle w:val="Caption"/>
        <w:rPr>
          <w:del w:id="7481" w:author="aaron.wiest" w:date="2012-05-03T17:59:00Z"/>
          <w:lang w:val="fr-FR"/>
        </w:rPr>
        <w:pPrChange w:id="7482" w:author="aaron.wiest" w:date="2012-07-17T10:18:00Z">
          <w:pPr/>
        </w:pPrChange>
      </w:pPr>
    </w:p>
    <w:p w:rsidR="00352FBB" w:rsidRDefault="00352FBB">
      <w:pPr>
        <w:pStyle w:val="Caption"/>
        <w:rPr>
          <w:del w:id="7483" w:author="aaron.wiest" w:date="2012-05-03T17:59:00Z"/>
          <w:lang w:val="fr-FR"/>
        </w:rPr>
        <w:pPrChange w:id="7484" w:author="aaron.wiest" w:date="2012-07-17T10:18:00Z">
          <w:pPr/>
        </w:pPrChange>
      </w:pPr>
    </w:p>
    <w:p w:rsidR="00352FBB" w:rsidRDefault="00352FBB">
      <w:pPr>
        <w:pStyle w:val="Caption"/>
        <w:rPr>
          <w:del w:id="7485" w:author="aaron.wiest" w:date="2012-05-03T17:59:00Z"/>
          <w:lang w:val="fr-FR"/>
        </w:rPr>
        <w:pPrChange w:id="7486" w:author="aaron.wiest" w:date="2012-07-17T10:18:00Z">
          <w:pPr/>
        </w:pPrChange>
      </w:pPr>
    </w:p>
    <w:p w:rsidR="00352FBB" w:rsidRDefault="00352FBB">
      <w:pPr>
        <w:pStyle w:val="Caption"/>
        <w:rPr>
          <w:del w:id="7487" w:author="aaron.wiest" w:date="2012-05-03T17:59:00Z"/>
          <w:lang w:val="fr-FR"/>
        </w:rPr>
        <w:pPrChange w:id="7488" w:author="aaron.wiest" w:date="2012-07-17T10:18:00Z">
          <w:pPr/>
        </w:pPrChange>
      </w:pPr>
    </w:p>
    <w:p w:rsidR="00352FBB" w:rsidRDefault="00352FBB">
      <w:pPr>
        <w:pStyle w:val="Caption"/>
        <w:rPr>
          <w:del w:id="7489" w:author="aaron.wiest" w:date="2012-05-03T17:59:00Z"/>
          <w:lang w:val="fr-FR"/>
        </w:rPr>
        <w:pPrChange w:id="7490" w:author="aaron.wiest" w:date="2012-07-17T10:18:00Z">
          <w:pPr/>
        </w:pPrChange>
      </w:pPr>
    </w:p>
    <w:p w:rsidR="00352FBB" w:rsidRDefault="00352FBB">
      <w:pPr>
        <w:pStyle w:val="Caption"/>
        <w:rPr>
          <w:del w:id="7491" w:author="aaron.wiest" w:date="2012-05-03T17:59:00Z"/>
          <w:lang w:val="fr-FR"/>
        </w:rPr>
        <w:pPrChange w:id="7492" w:author="aaron.wiest" w:date="2012-07-17T10:18:00Z">
          <w:pPr/>
        </w:pPrChange>
      </w:pPr>
    </w:p>
    <w:p w:rsidR="00352FBB" w:rsidRDefault="00352FBB">
      <w:pPr>
        <w:pStyle w:val="Caption"/>
        <w:rPr>
          <w:del w:id="7493" w:author="aaron.wiest" w:date="2012-05-03T17:59:00Z"/>
          <w:lang w:val="fr-FR"/>
        </w:rPr>
        <w:pPrChange w:id="7494" w:author="aaron.wiest" w:date="2012-07-17T10:18:00Z">
          <w:pPr/>
        </w:pPrChange>
      </w:pPr>
    </w:p>
    <w:p w:rsidR="00352FBB" w:rsidRDefault="009D3738">
      <w:pPr>
        <w:pStyle w:val="Caption"/>
        <w:pPrChange w:id="7495" w:author="aaron.wiest" w:date="2012-07-17T10:18:00Z">
          <w:pPr>
            <w:pStyle w:val="zzBiblio"/>
            <w:spacing w:line="310" w:lineRule="exact"/>
            <w:ind w:left="662" w:hanging="662"/>
          </w:pPr>
        </w:pPrChange>
      </w:pPr>
      <w:bookmarkStart w:id="7496" w:name="_Toc443470372"/>
      <w:bookmarkStart w:id="7497" w:name="_Toc450303224"/>
      <w:del w:id="7498" w:author="aaron.wiest" w:date="2012-05-04T08:44:00Z">
        <w:r w:rsidDel="00440060">
          <w:delText>B</w:delText>
        </w:r>
      </w:del>
      <w:ins w:id="7499" w:author="aaron.wiest" w:date="2012-07-17T10:17:00Z">
        <w:r w:rsidR="00B91992">
          <w:t>B</w:t>
        </w:r>
      </w:ins>
      <w:r>
        <w:t>ibliography</w:t>
      </w:r>
      <w:bookmarkEnd w:id="7496"/>
      <w:bookmarkEnd w:id="7497"/>
    </w:p>
    <w:p w:rsidR="009D3738" w:rsidRDefault="009D3738">
      <w:pPr>
        <w:pStyle w:val="bibliography"/>
      </w:pPr>
      <w:r>
        <w:t>[1]</w:t>
      </w:r>
      <w:r>
        <w:tab/>
      </w:r>
      <w:r w:rsidRPr="00535C4D">
        <w:rPr>
          <w:shd w:val="clear" w:color="auto" w:fill="FF0000"/>
        </w:rPr>
        <w:t xml:space="preserve">ANS </w:t>
      </w:r>
      <w:proofErr w:type="gramStart"/>
      <w:r w:rsidRPr="00535C4D">
        <w:rPr>
          <w:shd w:val="clear" w:color="auto" w:fill="FF0000"/>
        </w:rPr>
        <w:t>MH10.8.7 ,</w:t>
      </w:r>
      <w:proofErr w:type="gramEnd"/>
      <w:r>
        <w:t xml:space="preserve"> </w:t>
      </w:r>
      <w:r>
        <w:rPr>
          <w:i/>
        </w:rPr>
        <w:t>Rules for the structure and drafting of International Standards</w:t>
      </w:r>
      <w:r>
        <w:t>, 2001</w:t>
      </w:r>
    </w:p>
    <w:p w:rsidR="009D3738" w:rsidRDefault="009D3738" w:rsidP="009D3738">
      <w:pPr>
        <w:ind w:left="662" w:hanging="662"/>
      </w:pPr>
      <w:r>
        <w:t>[2]</w:t>
      </w:r>
      <w:r>
        <w:tab/>
      </w:r>
      <w:r w:rsidRPr="00D85F34">
        <w:t>IEC 60027 (all parts), Letter symbols to be used in electrical technology</w:t>
      </w:r>
    </w:p>
    <w:p w:rsidR="009D3738" w:rsidRDefault="009D3738" w:rsidP="009D3738">
      <w:pPr>
        <w:ind w:left="662" w:hanging="662"/>
      </w:pPr>
      <w:r>
        <w:t>[3]</w:t>
      </w:r>
      <w:r>
        <w:tab/>
      </w:r>
      <w:r w:rsidRPr="00C362BD">
        <w:t>JESD625</w:t>
      </w:r>
      <w:r>
        <w:t>-</w:t>
      </w:r>
      <w:r w:rsidRPr="00C362BD">
        <w:t xml:space="preserve">A - </w:t>
      </w:r>
      <w:r w:rsidRPr="00F356AF">
        <w:rPr>
          <w:i/>
        </w:rPr>
        <w:t>Requirements for Handling Electrostatic-Discharge-Sensitive [ESDS] Devices</w:t>
      </w:r>
      <w:r w:rsidRPr="00C362BD">
        <w:t xml:space="preserve">, Electronics Industries Alliance, Engineering Department, 2500 Wilson Boulevard, Arlington, VA 22201-3834.  Telephone (703) 907-7560/7559, Web site: </w:t>
      </w:r>
      <w:hyperlink r:id="rId22" w:history="1">
        <w:r w:rsidRPr="00C362BD">
          <w:rPr>
            <w:color w:val="0000FF"/>
            <w:u w:val="single"/>
          </w:rPr>
          <w:t>http://www.jedec.org</w:t>
        </w:r>
      </w:hyperlink>
      <w:r w:rsidRPr="00C362BD">
        <w:t>.</w:t>
      </w:r>
      <w:r w:rsidDel="002C6592">
        <w:t xml:space="preserve"> </w:t>
      </w:r>
    </w:p>
    <w:p w:rsidR="009D3738" w:rsidRDefault="009D3738" w:rsidP="009D3738">
      <w:pPr>
        <w:ind w:left="662" w:hanging="662"/>
      </w:pPr>
      <w:r w:rsidRPr="00D85F34">
        <w:t>[4]</w:t>
      </w:r>
      <w:r w:rsidRPr="00D85F34">
        <w:tab/>
        <w:t xml:space="preserve">ISO 1000, SI units and recommendations for the use of their multiples and of certain other units </w:t>
      </w:r>
    </w:p>
    <w:p w:rsidR="009D3738" w:rsidRDefault="009D3738" w:rsidP="009D3738">
      <w:pPr>
        <w:ind w:left="662" w:hanging="662"/>
      </w:pPr>
      <w:r>
        <w:t>[5]</w:t>
      </w:r>
      <w:r>
        <w:tab/>
        <w:t xml:space="preserve">ISO 10241, </w:t>
      </w:r>
      <w:r>
        <w:rPr>
          <w:i/>
        </w:rPr>
        <w:t>International terminology standards — Preparation and layout</w:t>
      </w:r>
    </w:p>
    <w:p w:rsidR="009D3738" w:rsidRDefault="009D3738">
      <w:pPr>
        <w:pStyle w:val="bibliography"/>
      </w:pPr>
      <w:r>
        <w:t>[6]</w:t>
      </w:r>
      <w:r>
        <w:tab/>
        <w:t xml:space="preserve">ISO 128-30, </w:t>
      </w:r>
      <w:r>
        <w:rPr>
          <w:i/>
        </w:rPr>
        <w:t>Technical drawings — General principles of presentation — Part 30: Basic conventions for views</w:t>
      </w:r>
    </w:p>
    <w:p w:rsidR="009D3738" w:rsidRDefault="009D3738">
      <w:pPr>
        <w:pStyle w:val="bibliography"/>
      </w:pPr>
      <w:r>
        <w:t>[7]</w:t>
      </w:r>
      <w:r>
        <w:tab/>
        <w:t xml:space="preserve">ISO 128-34, </w:t>
      </w:r>
      <w:r>
        <w:rPr>
          <w:i/>
        </w:rPr>
        <w:t>Technical drawings — General principles of presentation — Part 34: Views on mechanical engineering drawings</w:t>
      </w:r>
    </w:p>
    <w:p w:rsidR="009D3738" w:rsidRDefault="009D3738">
      <w:pPr>
        <w:pStyle w:val="bibliography"/>
        <w:rPr>
          <w:i/>
        </w:rPr>
      </w:pPr>
      <w:r>
        <w:t>[8]</w:t>
      </w:r>
      <w:r>
        <w:tab/>
        <w:t xml:space="preserve">ISO 128-40, </w:t>
      </w:r>
      <w:r>
        <w:rPr>
          <w:i/>
        </w:rPr>
        <w:t>Technical drawings — General principles of presentation — Part 40: Basic conventions for cuts and sections</w:t>
      </w:r>
    </w:p>
    <w:p w:rsidR="009D3738" w:rsidRDefault="009D3738">
      <w:pPr>
        <w:pStyle w:val="bibliography"/>
        <w:rPr>
          <w:i/>
        </w:rPr>
      </w:pPr>
      <w:r>
        <w:t>[9]</w:t>
      </w:r>
      <w:r>
        <w:tab/>
        <w:t xml:space="preserve">ISO 128-44, </w:t>
      </w:r>
      <w:r>
        <w:rPr>
          <w:i/>
        </w:rPr>
        <w:t>Technical drawings — General principles of presentation — Part 44: Sections on mechanical engineering drawings</w:t>
      </w:r>
    </w:p>
    <w:p w:rsidR="009D3738" w:rsidRDefault="009D3738">
      <w:pPr>
        <w:pStyle w:val="bibliography"/>
        <w:rPr>
          <w:i/>
        </w:rPr>
      </w:pPr>
      <w:r>
        <w:t>[10]</w:t>
      </w:r>
      <w:r>
        <w:tab/>
        <w:t xml:space="preserve">ISO 31 (all parts), </w:t>
      </w:r>
      <w:r>
        <w:rPr>
          <w:i/>
        </w:rPr>
        <w:t>Quantities and units</w:t>
      </w:r>
    </w:p>
    <w:p w:rsidR="009D3738" w:rsidRDefault="009D3738">
      <w:pPr>
        <w:pStyle w:val="bibliography"/>
      </w:pPr>
      <w:r>
        <w:t>[11]</w:t>
      </w:r>
      <w:r>
        <w:tab/>
        <w:t xml:space="preserve">ISO 690, </w:t>
      </w:r>
      <w:r>
        <w:rPr>
          <w:i/>
        </w:rPr>
        <w:t>Documentation — Bibliographic references — Content, form and structure</w:t>
      </w:r>
    </w:p>
    <w:p w:rsidR="009D3738" w:rsidRDefault="009D3738" w:rsidP="009D3738">
      <w:pPr>
        <w:pStyle w:val="bibliography"/>
        <w:rPr>
          <w:i/>
        </w:rPr>
      </w:pPr>
      <w:r>
        <w:t>[12]</w:t>
      </w:r>
      <w:r>
        <w:tab/>
        <w:t>ISO 690</w:t>
      </w:r>
      <w:r>
        <w:noBreakHyphen/>
        <w:t xml:space="preserve">2, </w:t>
      </w:r>
      <w:r>
        <w:rPr>
          <w:i/>
        </w:rPr>
        <w:t>Information and documentation — Bibliographic references — Part 2: Electronic documents or parts thereof</w:t>
      </w:r>
      <w:r w:rsidRPr="00D81D2F">
        <w:t>.</w:t>
      </w:r>
    </w:p>
    <w:p w:rsidR="009D3738" w:rsidRPr="00264F05" w:rsidRDefault="009D3738" w:rsidP="009D3738">
      <w:pPr>
        <w:pStyle w:val="bibliography"/>
      </w:pPr>
      <w:r>
        <w:rPr>
          <w:iCs/>
        </w:rPr>
        <w:t xml:space="preserve">[13]    </w:t>
      </w:r>
      <w:r w:rsidRPr="00264F05">
        <w:rPr>
          <w:iCs/>
        </w:rPr>
        <w:t>ISO</w:t>
      </w:r>
      <w:r>
        <w:rPr>
          <w:i/>
        </w:rPr>
        <w:t xml:space="preserve"> </w:t>
      </w:r>
      <w:r w:rsidRPr="00D81D2F">
        <w:t xml:space="preserve">PDTR 19782 (2006) </w:t>
      </w:r>
      <w:r w:rsidRPr="00264F05">
        <w:rPr>
          <w:i/>
          <w:iCs/>
        </w:rPr>
        <w:t>Information Technology- Automatic identification and data capture techniques - Effects of gloss and low substrate opacity on reading of bar code symbols</w:t>
      </w:r>
    </w:p>
    <w:p w:rsidR="009D3738" w:rsidDel="008D3540" w:rsidRDefault="009D3738">
      <w:pPr>
        <w:pStyle w:val="zzHelp"/>
        <w:rPr>
          <w:del w:id="7500" w:author="aaron.wiest" w:date="2012-05-03T17:59:00Z"/>
        </w:rPr>
      </w:pPr>
    </w:p>
    <w:p w:rsidR="009D3738" w:rsidRDefault="009D3738">
      <w:pPr>
        <w:pStyle w:val="zzHelp"/>
      </w:pPr>
      <w:r>
        <w:t xml:space="preserve">A </w:t>
      </w:r>
      <w:r>
        <w:rPr>
          <w:b/>
        </w:rPr>
        <w:t>Bibliography</w:t>
      </w:r>
      <w:r>
        <w:t>, if present, shall appear after the last annex. The drafting rules set out in ISO 690</w:t>
      </w:r>
      <w:r>
        <w:rPr>
          <w:position w:val="6"/>
          <w:sz w:val="16"/>
        </w:rPr>
        <w:t>[11]</w:t>
      </w:r>
      <w:r>
        <w:t xml:space="preserve"> shall be followed.</w:t>
      </w:r>
    </w:p>
    <w:p w:rsidR="009D3738" w:rsidRDefault="009D3738">
      <w:pPr>
        <w:pStyle w:val="zzHelp"/>
        <w:keepNext/>
      </w:pPr>
      <w:r>
        <w:t>The bibliography may include</w:t>
      </w:r>
    </w:p>
    <w:p w:rsidR="009D3738" w:rsidRDefault="009D3738">
      <w:pPr>
        <w:pStyle w:val="zzHelp"/>
        <w:ind w:left="400" w:hanging="400"/>
      </w:pPr>
      <w:r>
        <w:t>—</w:t>
      </w:r>
      <w:r>
        <w:tab/>
      </w:r>
      <w:proofErr w:type="gramStart"/>
      <w:r>
        <w:t>documents</w:t>
      </w:r>
      <w:proofErr w:type="gramEnd"/>
      <w:r>
        <w:t xml:space="preserve"> that are not publicly available,</w:t>
      </w:r>
    </w:p>
    <w:p w:rsidR="009D3738" w:rsidRDefault="009D3738">
      <w:pPr>
        <w:pStyle w:val="zzHelp"/>
        <w:ind w:left="400" w:hanging="400"/>
      </w:pPr>
      <w:r>
        <w:t>—</w:t>
      </w:r>
      <w:r>
        <w:tab/>
        <w:t>documents which are only cited in an informative manner, and</w:t>
      </w:r>
    </w:p>
    <w:p w:rsidR="009D3738" w:rsidRDefault="009D3738">
      <w:pPr>
        <w:pStyle w:val="zzHelp"/>
        <w:ind w:left="400" w:hanging="400"/>
      </w:pPr>
      <w:r>
        <w:t>—</w:t>
      </w:r>
      <w:r>
        <w:tab/>
        <w:t>documents which have merely served as bibliographic or background material in the preparation of the document.</w:t>
      </w:r>
    </w:p>
    <w:p w:rsidR="009D3738" w:rsidRDefault="009D3738">
      <w:pPr>
        <w:pStyle w:val="zzHelp"/>
        <w:spacing w:line="230" w:lineRule="exact"/>
      </w:pPr>
      <w:r>
        <w:t xml:space="preserve">For online referenced documents, information sufficient to identify and locate the source shall be provided. Preferably, the primary source of the referenced document should be cited, in order to ensure traceability. Furthermore, the reference should, as far as possible, remain valid for the expected life of the document. The </w:t>
      </w:r>
      <w:r>
        <w:lastRenderedPageBreak/>
        <w:t xml:space="preserve">reference shall include the method of access to the referenced document and the full network address, with the same punctuation and use of upper case and lower case letters as given in the source (see </w:t>
      </w:r>
      <w:r>
        <w:rPr>
          <w:rStyle w:val="ExtXref"/>
          <w:color w:val="008000"/>
        </w:rPr>
        <w:t>ISO 690-2</w:t>
      </w:r>
      <w:r>
        <w:rPr>
          <w:position w:val="6"/>
          <w:sz w:val="16"/>
        </w:rPr>
        <w:t>[12]</w:t>
      </w:r>
      <w:r>
        <w:t>).</w:t>
      </w:r>
    </w:p>
    <w:sectPr w:rsidR="009D3738" w:rsidSect="009D3738">
      <w:pgSz w:w="12240" w:h="15840" w:code="1"/>
      <w:pgMar w:top="1008" w:right="1440" w:bottom="1238" w:left="965" w:header="706" w:footer="288" w:gutter="0"/>
      <w:lnNumType w:countBy="1" w:restart="continuous"/>
      <w:pgNumType w:start="1"/>
      <w:cols w:space="720"/>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56" w:author="aaron.wiest" w:date="2012-07-17T09:13:00Z" w:initials="a">
    <w:p w:rsidR="00352FBB" w:rsidRDefault="00352FBB">
      <w:pPr>
        <w:pStyle w:val="CommentText"/>
      </w:pPr>
      <w:r>
        <w:rPr>
          <w:rStyle w:val="CommentReference"/>
        </w:rPr>
        <w:annotationRef/>
      </w:r>
      <w:r>
        <w:t>We neglect RFID performance checks after each test.  Omit here?  Or MH10.8.13 authors could add in RFID performance checks</w:t>
      </w:r>
    </w:p>
  </w:comment>
  <w:comment w:id="668" w:author="jamie.lizarraga" w:date="2012-05-07T18:38:00Z" w:initials="jl">
    <w:p w:rsidR="00352FBB" w:rsidRDefault="00352FBB">
      <w:pPr>
        <w:pStyle w:val="CommentText"/>
      </w:pPr>
      <w:r>
        <w:rPr>
          <w:rStyle w:val="CommentReference"/>
        </w:rPr>
        <w:annotationRef/>
      </w:r>
      <w:r>
        <w:t>Is this an industry?</w:t>
      </w:r>
    </w:p>
  </w:comment>
  <w:comment w:id="678" w:author="jamie.lizarraga" w:date="2012-06-13T08:55:00Z" w:initials="jl">
    <w:p w:rsidR="00352FBB" w:rsidRDefault="00352FBB">
      <w:pPr>
        <w:pStyle w:val="CommentText"/>
      </w:pPr>
      <w:r>
        <w:rPr>
          <w:rStyle w:val="CommentReference"/>
        </w:rPr>
        <w:annotationRef/>
      </w:r>
      <w:r>
        <w:t>Does this standard apply to direct part marks?</w:t>
      </w:r>
    </w:p>
  </w:comment>
  <w:comment w:id="701" w:author="aaron.wiest" w:date="2012-04-23T12:12:00Z" w:initials="a">
    <w:p w:rsidR="00352FBB" w:rsidRDefault="00352FBB">
      <w:pPr>
        <w:pStyle w:val="CommentText"/>
      </w:pPr>
      <w:r>
        <w:rPr>
          <w:rStyle w:val="CommentReference"/>
        </w:rPr>
        <w:annotationRef/>
      </w:r>
      <w:proofErr w:type="gramStart"/>
      <w:r>
        <w:t>check</w:t>
      </w:r>
      <w:proofErr w:type="gramEnd"/>
      <w:r>
        <w:t xml:space="preserve"> for current  versions</w:t>
      </w:r>
    </w:p>
  </w:comment>
  <w:comment w:id="721" w:author="jamie.lizarraga" w:date="2012-06-14T09:27:00Z" w:initials="jl">
    <w:p w:rsidR="00352FBB" w:rsidRDefault="00352FBB">
      <w:pPr>
        <w:pStyle w:val="CommentText"/>
      </w:pPr>
      <w:r>
        <w:rPr>
          <w:rStyle w:val="CommentReference"/>
        </w:rPr>
        <w:annotationRef/>
      </w:r>
      <w:r w:rsidRPr="001107E3">
        <w:rPr>
          <w:rFonts w:cs="Arial"/>
        </w:rPr>
        <w:t>Check existence prior to publishing</w:t>
      </w:r>
    </w:p>
  </w:comment>
  <w:comment w:id="760" w:author="aaron.wiest" w:date="2012-07-17T08:52:00Z" w:initials="a">
    <w:p w:rsidR="00352FBB" w:rsidRDefault="00352FBB">
      <w:pPr>
        <w:pStyle w:val="CommentText"/>
      </w:pPr>
      <w:r>
        <w:rPr>
          <w:rStyle w:val="CommentReference"/>
        </w:rPr>
        <w:annotationRef/>
      </w:r>
      <w:r w:rsidRPr="00245471">
        <w:t xml:space="preserve">Check that all definitions are in the referenced ISO </w:t>
      </w:r>
      <w:proofErr w:type="spellStart"/>
      <w:r w:rsidRPr="00245471">
        <w:t>stds</w:t>
      </w:r>
      <w:proofErr w:type="spellEnd"/>
      <w:r w:rsidRPr="00245471">
        <w:t xml:space="preserve"> and eliminate</w:t>
      </w:r>
    </w:p>
  </w:comment>
  <w:comment w:id="1029" w:author="aaron.wiest" w:date="2012-07-16T20:33:00Z" w:initials="a">
    <w:p w:rsidR="00352FBB" w:rsidRDefault="00352FBB">
      <w:pPr>
        <w:pStyle w:val="CommentText"/>
      </w:pPr>
      <w:r>
        <w:rPr>
          <w:rStyle w:val="CommentReference"/>
        </w:rPr>
        <w:annotationRef/>
      </w:r>
      <w:proofErr w:type="gramStart"/>
      <w:r>
        <w:t>many</w:t>
      </w:r>
      <w:proofErr w:type="gramEnd"/>
      <w:r>
        <w:t xml:space="preserve"> scanners use red</w:t>
      </w:r>
      <w:r w:rsidRPr="0093555B">
        <w:t xml:space="preserve"> light and don’t require white on black contrast</w:t>
      </w:r>
    </w:p>
  </w:comment>
  <w:comment w:id="2613" w:author="Allan Gilligan" w:date="2009-07-14T17:55:00Z" w:initials="ABG">
    <w:p w:rsidR="00352FBB" w:rsidRDefault="00352FBB" w:rsidP="009D3738">
      <w:pPr>
        <w:pStyle w:val="CommentText"/>
      </w:pPr>
      <w:r>
        <w:rPr>
          <w:rStyle w:val="CommentReference"/>
        </w:rPr>
        <w:annotationRef/>
      </w:r>
      <w:r>
        <w:t>From section 3.8 MIL-STD 61002B</w:t>
      </w:r>
    </w:p>
  </w:comment>
  <w:comment w:id="2617" w:author="aaron.wiest" w:date="2012-05-04T08:57:00Z" w:initials="a">
    <w:p w:rsidR="00352FBB" w:rsidRDefault="00352FBB">
      <w:pPr>
        <w:pStyle w:val="CommentText"/>
      </w:pPr>
      <w:r>
        <w:rPr>
          <w:rStyle w:val="CommentReference"/>
        </w:rPr>
        <w:annotationRef/>
      </w:r>
      <w:r>
        <w:t>ASTM D3330 calls this out but tolerances may be more restrictive than necessary.  Consider expanding?</w:t>
      </w:r>
    </w:p>
  </w:comment>
  <w:comment w:id="2622" w:author="aaron.wiest" w:date="2012-07-17T09:15:00Z" w:initials="a">
    <w:p w:rsidR="00352FBB" w:rsidRDefault="00352FBB">
      <w:pPr>
        <w:pStyle w:val="CommentText"/>
      </w:pPr>
      <w:r>
        <w:rPr>
          <w:rStyle w:val="CommentReference"/>
        </w:rPr>
        <w:annotationRef/>
      </w:r>
      <w:r>
        <w:t xml:space="preserve">Should this be tested or trust manufacturer specifications? Test in clause </w:t>
      </w:r>
      <w:r>
        <w:fldChar w:fldCharType="begin"/>
      </w:r>
      <w:r>
        <w:instrText xml:space="preserve"> REF _Ref323647039 \w \h </w:instrText>
      </w:r>
      <w:r>
        <w:fldChar w:fldCharType="separate"/>
      </w:r>
      <w:r>
        <w:t>5.6.3</w:t>
      </w:r>
      <w:r>
        <w:fldChar w:fldCharType="end"/>
      </w:r>
      <w:r>
        <w:t xml:space="preserve"> could be conducted after abnormal application temperature.</w:t>
      </w:r>
    </w:p>
  </w:comment>
  <w:comment w:id="2656" w:author="aaron.wiest" w:date="2012-07-16T21:13:00Z" w:initials="a">
    <w:p w:rsidR="00352FBB" w:rsidRDefault="00352FBB">
      <w:pPr>
        <w:pStyle w:val="CommentText"/>
      </w:pPr>
      <w:r>
        <w:rPr>
          <w:rStyle w:val="CommentReference"/>
        </w:rPr>
        <w:annotationRef/>
      </w:r>
      <w:r>
        <w:t>ASTM D3330M-04 (2010) does not define style 1, 2, and 3 test panels.</w:t>
      </w:r>
    </w:p>
  </w:comment>
  <w:comment w:id="2669" w:author="Cytec" w:date="2012-07-16T21:10:00Z" w:initials="C">
    <w:p w:rsidR="00352FBB" w:rsidRDefault="00352FBB" w:rsidP="00DD1A21">
      <w:pPr>
        <w:pStyle w:val="CommentText"/>
      </w:pPr>
      <w:r>
        <w:rPr>
          <w:rStyle w:val="CommentReference"/>
        </w:rPr>
        <w:annotationRef/>
      </w:r>
      <w:r>
        <w:t>Do we need to define test panel styles?</w:t>
      </w:r>
    </w:p>
  </w:comment>
  <w:comment w:id="2695" w:author="Cytec" w:date="2009-07-14T17:55:00Z" w:initials="C">
    <w:p w:rsidR="00352FBB" w:rsidRDefault="00352FBB" w:rsidP="009D3738">
      <w:pPr>
        <w:pStyle w:val="CommentText"/>
      </w:pPr>
      <w:r>
        <w:rPr>
          <w:rStyle w:val="CommentReference"/>
        </w:rPr>
        <w:annotationRef/>
      </w:r>
      <w:r>
        <w:t>Do we need to define test panel styles?</w:t>
      </w:r>
    </w:p>
  </w:comment>
  <w:comment w:id="2888" w:author="jamie.lizarraga" w:date="2012-07-16T22:25:00Z" w:initials="jl">
    <w:p w:rsidR="00352FBB" w:rsidRDefault="00352FBB">
      <w:pPr>
        <w:pStyle w:val="CommentText"/>
      </w:pPr>
      <w:r>
        <w:rPr>
          <w:rStyle w:val="CommentReference"/>
        </w:rPr>
        <w:annotationRef/>
      </w:r>
      <w:r>
        <w:t>Doesn't follow the format of other tables in the document.  Fix after changes accepted.</w:t>
      </w:r>
    </w:p>
  </w:comment>
  <w:comment w:id="3428" w:author="jamie.lizarraga" w:date="2012-07-16T21:30:00Z" w:initials="jl">
    <w:p w:rsidR="00352FBB" w:rsidRDefault="00352FBB">
      <w:pPr>
        <w:pStyle w:val="CommentText"/>
      </w:pPr>
      <w:r>
        <w:rPr>
          <w:rStyle w:val="CommentReference"/>
        </w:rPr>
        <w:annotationRef/>
      </w:r>
      <w:r>
        <w:t>This is the first mention of Celsius.  All other temperatures have been F.</w:t>
      </w:r>
    </w:p>
  </w:comment>
  <w:comment w:id="3501" w:author="jamie.lizarraga" w:date="2012-07-17T09:45:00Z" w:initials="jl">
    <w:p w:rsidR="00352FBB" w:rsidRDefault="00352FBB">
      <w:pPr>
        <w:pStyle w:val="CommentText"/>
      </w:pPr>
      <w:r>
        <w:rPr>
          <w:rStyle w:val="CommentReference"/>
        </w:rPr>
        <w:annotationRef/>
      </w:r>
      <w:r>
        <w:t>Four labels on 1 circuit board?  1 label to each of 4 circuit boards?</w:t>
      </w:r>
    </w:p>
  </w:comment>
  <w:comment w:id="3840" w:author="jamie.lizarraga" w:date="2012-06-19T11:10:00Z" w:initials="jl">
    <w:p w:rsidR="00352FBB" w:rsidRDefault="00352FBB">
      <w:pPr>
        <w:pStyle w:val="CommentText"/>
      </w:pPr>
      <w:r>
        <w:rPr>
          <w:rStyle w:val="CommentReference"/>
        </w:rPr>
        <w:annotationRef/>
      </w:r>
      <w:r>
        <w:t>Delete?</w:t>
      </w:r>
    </w:p>
  </w:comment>
  <w:comment w:id="3933" w:author="aaron.wiest" w:date="2012-07-16T21:39:00Z" w:initials="a">
    <w:p w:rsidR="00352FBB" w:rsidRDefault="00352FBB">
      <w:pPr>
        <w:pStyle w:val="CommentText"/>
      </w:pPr>
      <w:r>
        <w:rPr>
          <w:rStyle w:val="CommentReference"/>
        </w:rPr>
        <w:annotationRef/>
      </w:r>
      <w:r>
        <w:t xml:space="preserve">We found the </w:t>
      </w:r>
      <w:proofErr w:type="spellStart"/>
      <w:r>
        <w:t>taber</w:t>
      </w:r>
      <w:proofErr w:type="spellEnd"/>
      <w:r>
        <w:t xml:space="preserve"> </w:t>
      </w:r>
      <w:proofErr w:type="spellStart"/>
      <w:r>
        <w:t>abraser</w:t>
      </w:r>
      <w:proofErr w:type="spellEnd"/>
      <w:r>
        <w:t xml:space="preserve"> test to have limited utility in predicting label survivability.  “Chipping Test” is an alternative.</w:t>
      </w:r>
    </w:p>
  </w:comment>
  <w:comment w:id="4469" w:author="bobfox" w:date="2009-07-14T17:55:00Z" w:initials="rhf">
    <w:p w:rsidR="00352FBB" w:rsidRDefault="00352FBB">
      <w:pPr>
        <w:pStyle w:val="CommentText"/>
      </w:pPr>
      <w:r>
        <w:rPr>
          <w:rStyle w:val="CommentReference"/>
        </w:rPr>
        <w:annotationRef/>
      </w:r>
      <w:r>
        <w:t>Check if 61002B is still the same clause and change.</w:t>
      </w:r>
    </w:p>
  </w:comment>
  <w:comment w:id="7323" w:author="aaron.wiest" w:date="2012-05-03T17:55:00Z" w:initials="a">
    <w:p w:rsidR="00352FBB" w:rsidRDefault="00352FBB">
      <w:pPr>
        <w:pStyle w:val="CommentText"/>
      </w:pPr>
      <w:r>
        <w:rPr>
          <w:rStyle w:val="CommentReference"/>
        </w:rPr>
        <w:annotationRef/>
      </w:r>
      <w:r>
        <w:t>Lots of tests deleted.  This flow chart is no longer accurate.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7F6" w:rsidRDefault="009527F6">
      <w:r>
        <w:separator/>
      </w:r>
    </w:p>
  </w:endnote>
  <w:endnote w:type="continuationSeparator" w:id="0">
    <w:p w:rsidR="009527F6" w:rsidRDefault="009527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New Century Schoolbook">
    <w:altName w:val="Tahoma"/>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Bold">
    <w:altName w:val="Cambria"/>
    <w:panose1 w:val="00000000000000000000"/>
    <w:charset w:val="00"/>
    <w:family w:val="roman"/>
    <w:notTrueType/>
    <w:pitch w:val="default"/>
    <w:sig w:usb0="00000003" w:usb1="00000000" w:usb2="00000000" w:usb3="00000000" w:csb0="00000001" w:csb1="00000000"/>
  </w:font>
  <w:font w:name="SymbolM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pPr>
      <w:jc w:val="center"/>
    </w:pPr>
    <w:fldSimple w:instr=" PAGE ">
      <w:r w:rsidR="005E278E">
        <w:rPr>
          <w:noProof/>
        </w:rPr>
        <w:t>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352FBB">
      <w:trPr>
        <w:cantSplit/>
        <w:jc w:val="center"/>
      </w:trPr>
      <w:tc>
        <w:tcPr>
          <w:tcW w:w="4876" w:type="dxa"/>
        </w:tcPr>
        <w:p w:rsidR="00352FBB" w:rsidRDefault="00352FB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Pr>
              <w:b/>
              <w:noProof/>
              <w:sz w:val="22"/>
            </w:rPr>
            <w:t>2</w:t>
          </w:r>
          <w:r>
            <w:rPr>
              <w:b/>
              <w:sz w:val="22"/>
            </w:rPr>
            <w:fldChar w:fldCharType="end"/>
          </w:r>
        </w:p>
      </w:tc>
      <w:tc>
        <w:tcPr>
          <w:tcW w:w="4876" w:type="dxa"/>
        </w:tcPr>
        <w:p w:rsidR="00352FBB" w:rsidRDefault="00352FBB">
          <w:pPr>
            <w:pStyle w:val="Footer"/>
            <w:spacing w:before="540"/>
            <w:jc w:val="right"/>
            <w:rPr>
              <w:sz w:val="16"/>
            </w:rPr>
          </w:pPr>
          <w:r>
            <w:rPr>
              <w:sz w:val="16"/>
            </w:rPr>
            <w:t>Draft Document for MH10.8 Committee Review</w:t>
          </w:r>
        </w:p>
      </w:tc>
    </w:tr>
  </w:tbl>
  <w:p w:rsidR="00352FBB" w:rsidRDefault="00352FBB">
    <w:pPr>
      <w:pStyle w:val="Footer"/>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4876"/>
      <w:gridCol w:w="4876"/>
    </w:tblGrid>
    <w:tr w:rsidR="00352FBB">
      <w:trPr>
        <w:cantSplit/>
        <w:jc w:val="center"/>
      </w:trPr>
      <w:tc>
        <w:tcPr>
          <w:tcW w:w="4876" w:type="dxa"/>
        </w:tcPr>
        <w:p w:rsidR="00352FBB" w:rsidRDefault="00352FBB">
          <w:pPr>
            <w:pStyle w:val="Footer"/>
            <w:spacing w:before="540"/>
            <w:rPr>
              <w:b/>
              <w:sz w:val="16"/>
            </w:rPr>
          </w:pPr>
          <w:r>
            <w:rPr>
              <w:sz w:val="16"/>
            </w:rPr>
            <w:t>Draft Document for MH10.8 Committee Review</w:t>
          </w:r>
        </w:p>
      </w:tc>
      <w:tc>
        <w:tcPr>
          <w:tcW w:w="4876" w:type="dxa"/>
        </w:tcPr>
        <w:p w:rsidR="00352FBB" w:rsidRDefault="00352FB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5E278E">
            <w:rPr>
              <w:b/>
              <w:noProof/>
              <w:sz w:val="22"/>
            </w:rPr>
            <w:t>4</w:t>
          </w:r>
          <w:r>
            <w:rPr>
              <w:b/>
              <w:sz w:val="22"/>
            </w:rPr>
            <w:fldChar w:fldCharType="end"/>
          </w:r>
        </w:p>
      </w:tc>
    </w:tr>
  </w:tbl>
  <w:p w:rsidR="00352FBB" w:rsidRDefault="00352FBB">
    <w:pPr>
      <w:pStyle w:val="Footer"/>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4876"/>
      <w:gridCol w:w="4876"/>
    </w:tblGrid>
    <w:tr w:rsidR="00352FBB">
      <w:trPr>
        <w:cantSplit/>
        <w:jc w:val="center"/>
      </w:trPr>
      <w:tc>
        <w:tcPr>
          <w:tcW w:w="4876" w:type="dxa"/>
        </w:tcPr>
        <w:p w:rsidR="00352FBB" w:rsidRDefault="00352FBB">
          <w:pPr>
            <w:pStyle w:val="Footer"/>
            <w:spacing w:before="540"/>
            <w:rPr>
              <w:b/>
              <w:sz w:val="16"/>
            </w:rPr>
          </w:pPr>
          <w:r>
            <w:rPr>
              <w:b/>
              <w:sz w:val="16"/>
            </w:rPr>
            <w:t>DRAFT DOCUMENT FOR MH10.8 Committee Review</w:t>
          </w:r>
        </w:p>
      </w:tc>
      <w:tc>
        <w:tcPr>
          <w:tcW w:w="4876" w:type="dxa"/>
        </w:tcPr>
        <w:p w:rsidR="00352FBB" w:rsidRDefault="00352FB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5E278E">
            <w:rPr>
              <w:b/>
              <w:noProof/>
              <w:sz w:val="22"/>
            </w:rPr>
            <w:t>1</w:t>
          </w:r>
          <w:r>
            <w:rPr>
              <w:b/>
              <w:sz w:val="22"/>
            </w:rPr>
            <w:fldChar w:fldCharType="end"/>
          </w:r>
        </w:p>
      </w:tc>
    </w:tr>
  </w:tbl>
  <w:p w:rsidR="00352FBB" w:rsidRDefault="00352FB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7F6" w:rsidRDefault="009527F6">
      <w:r>
        <w:separator/>
      </w:r>
    </w:p>
  </w:footnote>
  <w:footnote w:type="continuationSeparator" w:id="0">
    <w:p w:rsidR="009527F6" w:rsidRDefault="009527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rsidP="009D3738">
    <w:pPr>
      <w:tabs>
        <w:tab w:val="left" w:pos="199"/>
      </w:tabs>
    </w:pPr>
    <w:r>
      <w:tab/>
      <w:t>American National Standard</w:t>
    </w:r>
    <w:r>
      <w:tab/>
    </w:r>
    <w:r>
      <w:tab/>
    </w:r>
    <w:r>
      <w:tab/>
    </w:r>
    <w:r>
      <w:tab/>
    </w:r>
    <w:r>
      <w:tab/>
    </w:r>
    <w:r>
      <w:tab/>
    </w:r>
    <w:r>
      <w:tab/>
    </w:r>
    <w:r>
      <w:tab/>
    </w:r>
    <w:r>
      <w:tab/>
    </w:r>
    <w:r>
      <w:tab/>
    </w:r>
    <w:r>
      <w:tab/>
    </w:r>
    <w:r>
      <w:tab/>
      <w:t xml:space="preserve"> MH10.8.13-200X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rsidP="009D3738">
    <w:pPr>
      <w:tabs>
        <w:tab w:val="left" w:pos="199"/>
      </w:tabs>
    </w:pPr>
    <w:r>
      <w:tab/>
      <w:t>American National Standard</w:t>
    </w:r>
    <w:r>
      <w:tab/>
    </w:r>
    <w:r>
      <w:tab/>
    </w:r>
    <w:r>
      <w:tab/>
    </w:r>
    <w:r>
      <w:tab/>
    </w:r>
    <w:r>
      <w:tab/>
    </w:r>
    <w:r>
      <w:tab/>
    </w:r>
    <w:r>
      <w:tab/>
    </w:r>
    <w:r>
      <w:tab/>
    </w:r>
    <w:r>
      <w:tab/>
    </w:r>
    <w:r>
      <w:tab/>
    </w:r>
    <w:r>
      <w:tab/>
    </w:r>
    <w:r>
      <w:tab/>
      <w:t xml:space="preserve"> MH10.8.13-200X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Pr="008D1053" w:rsidRDefault="00352FBB" w:rsidP="009D3738">
    <w:pPr>
      <w:pStyle w:val="Header"/>
      <w:spacing w:after="0" w:line="240" w:lineRule="auto"/>
      <w:rPr>
        <w:b w:val="0"/>
        <w:sz w:val="20"/>
      </w:rPr>
    </w:pPr>
    <w:r w:rsidRPr="008D1053">
      <w:rPr>
        <w:b w:val="0"/>
        <w:sz w:val="20"/>
      </w:rPr>
      <w:t>American National Standard</w:t>
    </w:r>
    <w:r w:rsidRPr="008D1053">
      <w:rPr>
        <w:b w:val="0"/>
        <w:sz w:val="20"/>
      </w:rPr>
      <w:tab/>
    </w:r>
    <w:r w:rsidRPr="008D1053">
      <w:rPr>
        <w:b w:val="0"/>
        <w:sz w:val="20"/>
      </w:rPr>
      <w:tab/>
    </w:r>
    <w:r w:rsidRPr="008D1053">
      <w:rPr>
        <w:b w:val="0"/>
        <w:sz w:val="20"/>
      </w:rPr>
      <w:tab/>
    </w:r>
    <w:r w:rsidRPr="008D1053">
      <w:rPr>
        <w:b w:val="0"/>
        <w:sz w:val="20"/>
      </w:rPr>
      <w:tab/>
    </w:r>
    <w:r w:rsidRPr="008D1053">
      <w:rPr>
        <w:b w:val="0"/>
        <w:sz w:val="20"/>
      </w:rPr>
      <w:tab/>
    </w:r>
    <w:r w:rsidRPr="008D1053">
      <w:rPr>
        <w:b w:val="0"/>
        <w:sz w:val="20"/>
      </w:rPr>
      <w:tab/>
    </w:r>
    <w:r w:rsidRPr="008D1053">
      <w:rPr>
        <w:b w:val="0"/>
        <w:sz w:val="20"/>
      </w:rPr>
      <w:tab/>
    </w:r>
    <w:r w:rsidRPr="008D1053">
      <w:rPr>
        <w:b w:val="0"/>
        <w:sz w:val="20"/>
      </w:rPr>
      <w:tab/>
    </w:r>
    <w:r w:rsidRPr="008D1053">
      <w:rPr>
        <w:b w:val="0"/>
        <w:sz w:val="20"/>
      </w:rPr>
      <w:tab/>
    </w:r>
    <w:r w:rsidRPr="008D1053">
      <w:rPr>
        <w:b w:val="0"/>
        <w:sz w:val="20"/>
      </w:rPr>
      <w:tab/>
      <w:t xml:space="preserve">    </w:t>
    </w:r>
    <w:r>
      <w:rPr>
        <w:b w:val="0"/>
        <w:sz w:val="20"/>
      </w:rPr>
      <w:tab/>
    </w:r>
    <w:r>
      <w:rPr>
        <w:b w:val="0"/>
        <w:sz w:val="20"/>
      </w:rPr>
      <w:tab/>
      <w:t xml:space="preserve">     </w:t>
    </w:r>
    <w:r w:rsidRPr="008D1053">
      <w:rPr>
        <w:b w:val="0"/>
        <w:sz w:val="20"/>
      </w:rPr>
      <w:t xml:space="preserve"> MH10.8.13 – 200X</w:t>
    </w:r>
  </w:p>
  <w:p w:rsidR="00352FBB" w:rsidRPr="008D1053" w:rsidRDefault="00352FBB" w:rsidP="009D3738">
    <w:pPr>
      <w:pStyle w:val="Header"/>
      <w:spacing w:after="0" w:line="240" w:lineRule="auto"/>
      <w:ind w:left="2841" w:firstLine="3204"/>
      <w:rPr>
        <w:b w:val="0"/>
        <w:sz w:val="20"/>
      </w:rPr>
    </w:pPr>
    <w:r>
      <w:rPr>
        <w:b w:val="0"/>
        <w:sz w:val="20"/>
      </w:rPr>
      <w:t xml:space="preserve">   </w:t>
    </w:r>
    <w:r w:rsidRPr="008D1053">
      <w:rPr>
        <w:b w:val="0"/>
        <w:sz w:val="20"/>
      </w:rPr>
      <w:t xml:space="preserve">Label test procedures for bar code </w:t>
    </w:r>
  </w:p>
  <w:p w:rsidR="00352FBB" w:rsidRDefault="00352FBB" w:rsidP="009D3738">
    <w:pPr>
      <w:pStyle w:val="Header"/>
      <w:spacing w:after="0" w:line="240" w:lineRule="auto"/>
      <w:ind w:left="3647" w:firstLine="3204"/>
      <w:rPr>
        <w:b w:val="0"/>
        <w:sz w:val="20"/>
      </w:rPr>
    </w:pPr>
    <w:proofErr w:type="gramStart"/>
    <w:r w:rsidRPr="008D1053">
      <w:rPr>
        <w:b w:val="0"/>
        <w:sz w:val="20"/>
      </w:rPr>
      <w:t>and</w:t>
    </w:r>
    <w:proofErr w:type="gramEnd"/>
    <w:r w:rsidRPr="008D1053">
      <w:rPr>
        <w:b w:val="0"/>
        <w:sz w:val="20"/>
      </w:rPr>
      <w:t xml:space="preserve"> two-dimensional labels</w:t>
    </w:r>
  </w:p>
  <w:p w:rsidR="00352FBB" w:rsidRPr="008D1053" w:rsidRDefault="00352FBB" w:rsidP="009D3738">
    <w:pPr>
      <w:pStyle w:val="Header"/>
      <w:spacing w:after="0" w:line="240" w:lineRule="auto"/>
      <w:ind w:left="3647" w:firstLine="3204"/>
      <w:rPr>
        <w:b w:val="0"/>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BB" w:rsidRDefault="00352FBB" w:rsidP="009D3738">
    <w:pPr>
      <w:tabs>
        <w:tab w:val="left" w:pos="199"/>
      </w:tabs>
    </w:pPr>
    <w:r>
      <w:tab/>
      <w:t>American National Standard</w:t>
    </w:r>
    <w:r>
      <w:tab/>
    </w:r>
    <w:r>
      <w:tab/>
    </w:r>
    <w:r>
      <w:tab/>
    </w:r>
    <w:r>
      <w:tab/>
    </w:r>
    <w:r>
      <w:tab/>
    </w:r>
    <w:r>
      <w:tab/>
    </w:r>
    <w:r>
      <w:tab/>
    </w:r>
    <w:r>
      <w:tab/>
    </w:r>
    <w:r>
      <w:tab/>
    </w:r>
    <w:r>
      <w:tab/>
    </w:r>
    <w:r>
      <w:tab/>
    </w:r>
    <w:r>
      <w:tab/>
    </w:r>
    <w:r>
      <w:tab/>
      <w:t xml:space="preserve"> MH10.8.13-200X</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352FBB">
      <w:trPr>
        <w:cantSplit/>
        <w:jc w:val="center"/>
      </w:trPr>
      <w:tc>
        <w:tcPr>
          <w:tcW w:w="5387" w:type="dxa"/>
          <w:tcBorders>
            <w:top w:val="single" w:sz="18" w:space="0" w:color="auto"/>
            <w:bottom w:val="single" w:sz="18" w:space="0" w:color="auto"/>
          </w:tcBorders>
        </w:tcPr>
        <w:p w:rsidR="00352FBB" w:rsidRDefault="00352FBB">
          <w:pPr>
            <w:pStyle w:val="Header"/>
            <w:spacing w:before="120" w:after="120" w:line="-230" w:lineRule="auto"/>
            <w:rPr>
              <w:color w:val="FF0000"/>
            </w:rPr>
          </w:pPr>
          <w:del w:id="3534" w:author="jamie.lizarraga" w:date="2012-06-15T07:54:00Z">
            <w:r w:rsidDel="00B82FEF">
              <w:rPr>
                <w:color w:val="FF0000"/>
              </w:rPr>
              <w:delText>American National Standard</w:delText>
            </w:r>
          </w:del>
        </w:p>
      </w:tc>
      <w:tc>
        <w:tcPr>
          <w:tcW w:w="4366" w:type="dxa"/>
          <w:tcBorders>
            <w:top w:val="single" w:sz="18" w:space="0" w:color="auto"/>
            <w:bottom w:val="single" w:sz="18" w:space="0" w:color="auto"/>
          </w:tcBorders>
        </w:tcPr>
        <w:p w:rsidR="00352FBB" w:rsidRDefault="00352FBB">
          <w:pPr>
            <w:pStyle w:val="Header"/>
            <w:spacing w:before="120" w:after="120" w:line="-230" w:lineRule="auto"/>
            <w:jc w:val="right"/>
          </w:pPr>
          <w:del w:id="3535" w:author="jamie.lizarraga" w:date="2012-06-15T07:54:00Z">
            <w:r w:rsidDel="00B82FEF">
              <w:rPr>
                <w:color w:val="FF0000"/>
              </w:rPr>
              <w:delText>MH10.8.13 – 200X</w:delText>
            </w:r>
          </w:del>
        </w:p>
      </w:tc>
    </w:tr>
  </w:tbl>
  <w:p w:rsidR="00352FBB" w:rsidRDefault="00352FBB" w:rsidP="004400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56B"/>
    <w:multiLevelType w:val="hybridMultilevel"/>
    <w:tmpl w:val="0666BD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Symbo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Symbo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036438F9"/>
    <w:multiLevelType w:val="multilevel"/>
    <w:tmpl w:val="07163FBA"/>
    <w:lvl w:ilvl="0">
      <w:start w:val="1"/>
      <w:numFmt w:val="decimal"/>
      <w:lvlText w:val="%1"/>
      <w:lvlJc w:val="left"/>
      <w:pPr>
        <w:tabs>
          <w:tab w:val="num" w:pos="288"/>
        </w:tabs>
        <w:ind w:left="0" w:firstLine="0"/>
      </w:pPr>
      <w:rPr>
        <w:rFonts w:ascii="Arial" w:hAnsi="Arial" w:hint="default"/>
        <w:b/>
        <w:i w:val="0"/>
        <w:sz w:val="24"/>
        <w:szCs w:val="24"/>
      </w:rPr>
    </w:lvl>
    <w:lvl w:ilvl="1">
      <w:start w:val="1"/>
      <w:numFmt w:val="decimal"/>
      <w:lvlText w:val="%1.%2."/>
      <w:lvlJc w:val="left"/>
      <w:pPr>
        <w:tabs>
          <w:tab w:val="num" w:pos="432"/>
        </w:tabs>
        <w:ind w:left="0" w:firstLine="0"/>
      </w:pPr>
      <w:rPr>
        <w:rFonts w:ascii="Arial" w:hAnsi="Arial" w:hint="default"/>
        <w:b/>
        <w:i w:val="0"/>
        <w:sz w:val="22"/>
        <w:szCs w:val="22"/>
      </w:rPr>
    </w:lvl>
    <w:lvl w:ilvl="2">
      <w:start w:val="1"/>
      <w:numFmt w:val="decimal"/>
      <w:lvlText w:val="%1.%2.%3"/>
      <w:lvlJc w:val="left"/>
      <w:pPr>
        <w:tabs>
          <w:tab w:val="num" w:pos="576"/>
        </w:tabs>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b/>
        <w:i w:val="0"/>
      </w:rPr>
    </w:lvl>
    <w:lvl w:ilvl="4">
      <w:start w:val="1"/>
      <w:numFmt w:val="upperLetter"/>
      <w:lvlText w:val="Annex %5"/>
      <w:lvlJc w:val="left"/>
      <w:pPr>
        <w:tabs>
          <w:tab w:val="num" w:pos="0"/>
        </w:tabs>
        <w:ind w:left="0" w:firstLine="0"/>
      </w:pPr>
      <w:rPr>
        <w:rFonts w:ascii="Arial" w:hAnsi="Arial" w:hint="default"/>
        <w:b/>
        <w:i w:val="0"/>
        <w:sz w:val="24"/>
        <w:szCs w:val="24"/>
      </w:rPr>
    </w:lvl>
    <w:lvl w:ilvl="5">
      <w:start w:val="1"/>
      <w:numFmt w:val="decimal"/>
      <w:lvlText w:val="%5.%6"/>
      <w:lvlJc w:val="left"/>
      <w:pPr>
        <w:tabs>
          <w:tab w:val="num" w:pos="1152"/>
        </w:tabs>
        <w:ind w:left="1152" w:hanging="1152"/>
      </w:pPr>
      <w:rPr>
        <w:rFonts w:ascii="Arial" w:hAnsi="Arial" w:hint="default"/>
        <w:b/>
        <w:i w:val="0"/>
        <w:sz w:val="22"/>
        <w:szCs w:val="22"/>
      </w:rPr>
    </w:lvl>
    <w:lvl w:ilvl="6">
      <w:start w:val="1"/>
      <w:numFmt w:val="decimal"/>
      <w:lvlText w:val="%5.%6.%7"/>
      <w:lvlJc w:val="left"/>
      <w:pPr>
        <w:tabs>
          <w:tab w:val="num" w:pos="1296"/>
        </w:tabs>
        <w:ind w:left="1296" w:hanging="1296"/>
      </w:pPr>
      <w:rPr>
        <w:rFonts w:ascii="Arial" w:hAnsi="Arial" w:hint="default"/>
        <w:b/>
        <w:i w:val="0"/>
        <w:sz w:val="20"/>
        <w:szCs w:val="20"/>
      </w:rPr>
    </w:lvl>
    <w:lvl w:ilvl="7">
      <w:start w:val="1"/>
      <w:numFmt w:val="decimal"/>
      <w:lvlText w:val="%5.%6.%7.%8"/>
      <w:lvlJc w:val="left"/>
      <w:pPr>
        <w:tabs>
          <w:tab w:val="num" w:pos="1440"/>
        </w:tabs>
        <w:ind w:left="1440" w:hanging="1440"/>
      </w:pPr>
      <w:rPr>
        <w:rFonts w:ascii="Arial" w:hAnsi="Arial" w:hint="default"/>
        <w:b/>
        <w:i w:val="0"/>
        <w:sz w:val="20"/>
        <w:szCs w:val="20"/>
      </w:rPr>
    </w:lvl>
    <w:lvl w:ilvl="8">
      <w:start w:val="1"/>
      <w:numFmt w:val="decimal"/>
      <w:lvlText w:val="%5.%6.%7.%8.%9"/>
      <w:lvlJc w:val="left"/>
      <w:pPr>
        <w:tabs>
          <w:tab w:val="num" w:pos="1584"/>
        </w:tabs>
        <w:ind w:left="1584" w:hanging="1512"/>
      </w:pPr>
      <w:rPr>
        <w:rFonts w:ascii="Arial" w:hAnsi="Arial" w:hint="default"/>
        <w:b/>
        <w:i w:val="0"/>
        <w:sz w:val="20"/>
        <w:szCs w:val="20"/>
      </w:rPr>
    </w:lvl>
  </w:abstractNum>
  <w:abstractNum w:abstractNumId="2">
    <w:nsid w:val="0B5B57FF"/>
    <w:multiLevelType w:val="multilevel"/>
    <w:tmpl w:val="5D80548A"/>
    <w:lvl w:ilvl="0">
      <w:numFmt w:val="none"/>
      <w:pStyle w:val="TOC3"/>
      <w:lvlText w:val="%1"/>
      <w:lvlJc w:val="left"/>
      <w:pPr>
        <w:tabs>
          <w:tab w:val="num" w:pos="0"/>
        </w:tabs>
        <w:ind w:left="0" w:firstLine="0"/>
      </w:pPr>
      <w:rPr>
        <w:rFonts w:ascii="Arial" w:hAnsi="Arial" w:hint="default"/>
        <w:b/>
        <w:i w:val="0"/>
        <w:sz w:val="24"/>
        <w:szCs w:val="24"/>
      </w:rPr>
    </w:lvl>
    <w:lvl w:ilvl="1">
      <w:start w:val="1"/>
      <w:numFmt w:val="decimal"/>
      <w:lvlText w:val="%1.%2."/>
      <w:lvlJc w:val="left"/>
      <w:pPr>
        <w:tabs>
          <w:tab w:val="num" w:pos="432"/>
        </w:tabs>
        <w:ind w:left="0" w:firstLine="0"/>
      </w:pPr>
      <w:rPr>
        <w:rFonts w:ascii="Arial" w:hAnsi="Arial" w:hint="default"/>
        <w:b/>
        <w:i w:val="0"/>
        <w:sz w:val="22"/>
        <w:szCs w:val="22"/>
      </w:rPr>
    </w:lvl>
    <w:lvl w:ilvl="2">
      <w:start w:val="1"/>
      <w:numFmt w:val="decimal"/>
      <w:lvlText w:val="%1.%2.%3"/>
      <w:lvlJc w:val="left"/>
      <w:pPr>
        <w:tabs>
          <w:tab w:val="num" w:pos="576"/>
        </w:tabs>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b/>
        <w:i w:val="0"/>
      </w:rPr>
    </w:lvl>
    <w:lvl w:ilvl="4">
      <w:start w:val="1"/>
      <w:numFmt w:val="upperLetter"/>
      <w:lvlText w:val="Annex %5"/>
      <w:lvlJc w:val="left"/>
      <w:pPr>
        <w:tabs>
          <w:tab w:val="num" w:pos="0"/>
        </w:tabs>
        <w:ind w:left="0" w:firstLine="0"/>
      </w:pPr>
      <w:rPr>
        <w:rFonts w:ascii="Arial" w:hAnsi="Arial" w:hint="default"/>
        <w:b/>
        <w:i w:val="0"/>
        <w:sz w:val="24"/>
        <w:szCs w:val="24"/>
      </w:rPr>
    </w:lvl>
    <w:lvl w:ilvl="5">
      <w:start w:val="1"/>
      <w:numFmt w:val="decimal"/>
      <w:lvlText w:val="%5.%6"/>
      <w:lvlJc w:val="left"/>
      <w:pPr>
        <w:tabs>
          <w:tab w:val="num" w:pos="1152"/>
        </w:tabs>
        <w:ind w:left="1152" w:hanging="1152"/>
      </w:pPr>
      <w:rPr>
        <w:rFonts w:ascii="Arial" w:hAnsi="Arial" w:hint="default"/>
        <w:b/>
        <w:i w:val="0"/>
        <w:sz w:val="22"/>
        <w:szCs w:val="22"/>
      </w:rPr>
    </w:lvl>
    <w:lvl w:ilvl="6">
      <w:start w:val="1"/>
      <w:numFmt w:val="decimal"/>
      <w:lvlText w:val="%5.%6.%7"/>
      <w:lvlJc w:val="left"/>
      <w:pPr>
        <w:tabs>
          <w:tab w:val="num" w:pos="1296"/>
        </w:tabs>
        <w:ind w:left="1296" w:hanging="1296"/>
      </w:pPr>
      <w:rPr>
        <w:rFonts w:ascii="Arial" w:hAnsi="Arial" w:hint="default"/>
        <w:b/>
        <w:i w:val="0"/>
        <w:sz w:val="20"/>
        <w:szCs w:val="20"/>
      </w:rPr>
    </w:lvl>
    <w:lvl w:ilvl="7">
      <w:start w:val="1"/>
      <w:numFmt w:val="decimal"/>
      <w:lvlText w:val="%5.%6.%7.%8"/>
      <w:lvlJc w:val="left"/>
      <w:pPr>
        <w:tabs>
          <w:tab w:val="num" w:pos="1440"/>
        </w:tabs>
        <w:ind w:left="1440" w:hanging="1440"/>
      </w:pPr>
      <w:rPr>
        <w:rFonts w:ascii="Arial" w:hAnsi="Arial" w:hint="default"/>
        <w:b/>
        <w:i w:val="0"/>
        <w:sz w:val="20"/>
        <w:szCs w:val="20"/>
      </w:rPr>
    </w:lvl>
    <w:lvl w:ilvl="8">
      <w:start w:val="1"/>
      <w:numFmt w:val="decimal"/>
      <w:lvlText w:val="%5.%6.%7.%8.%9"/>
      <w:lvlJc w:val="left"/>
      <w:pPr>
        <w:tabs>
          <w:tab w:val="num" w:pos="1584"/>
        </w:tabs>
        <w:ind w:left="1584" w:hanging="1512"/>
      </w:pPr>
      <w:rPr>
        <w:rFonts w:ascii="Arial" w:hAnsi="Arial" w:hint="default"/>
        <w:b/>
        <w:i w:val="0"/>
        <w:sz w:val="20"/>
        <w:szCs w:val="20"/>
      </w:rPr>
    </w:lvl>
  </w:abstractNum>
  <w:abstractNum w:abstractNumId="3">
    <w:nsid w:val="1FB358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0046C58"/>
    <w:multiLevelType w:val="singleLevel"/>
    <w:tmpl w:val="40E03CA2"/>
    <w:lvl w:ilvl="0">
      <w:start w:val="1"/>
      <w:numFmt w:val="lowerLetter"/>
      <w:lvlText w:val="%1)"/>
      <w:lvlJc w:val="left"/>
      <w:pPr>
        <w:tabs>
          <w:tab w:val="num" w:pos="360"/>
        </w:tabs>
        <w:ind w:left="360" w:hanging="360"/>
      </w:pPr>
      <w:rPr>
        <w:rFonts w:ascii="Arial" w:hAnsi="Arial" w:hint="default"/>
        <w:b w:val="0"/>
        <w:i w:val="0"/>
        <w:sz w:val="20"/>
      </w:rPr>
    </w:lvl>
  </w:abstractNum>
  <w:abstractNum w:abstractNumId="5">
    <w:nsid w:val="204E0E56"/>
    <w:multiLevelType w:val="hybridMultilevel"/>
    <w:tmpl w:val="5CD26D72"/>
    <w:lvl w:ilvl="0" w:tplc="FFFFFFFF">
      <w:start w:val="1"/>
      <w:numFmt w:val="bullet"/>
      <w:lvlText w:val=""/>
      <w:lvlJc w:val="left"/>
      <w:pPr>
        <w:tabs>
          <w:tab w:val="num" w:pos="360"/>
        </w:tabs>
        <w:ind w:left="288" w:hanging="28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DB35CAC"/>
    <w:multiLevelType w:val="multilevel"/>
    <w:tmpl w:val="79BA4232"/>
    <w:lvl w:ilvl="0">
      <w:numFmt w:val="decimal"/>
      <w:lvlText w:val="%1"/>
      <w:lvlJc w:val="left"/>
      <w:pPr>
        <w:tabs>
          <w:tab w:val="num" w:pos="288"/>
        </w:tabs>
        <w:ind w:left="0" w:firstLine="0"/>
      </w:pPr>
      <w:rPr>
        <w:rFonts w:ascii="Arial" w:hAnsi="Arial" w:hint="default"/>
        <w:b/>
        <w:i w:val="0"/>
        <w:sz w:val="24"/>
        <w:szCs w:val="24"/>
      </w:rPr>
    </w:lvl>
    <w:lvl w:ilvl="1">
      <w:start w:val="1"/>
      <w:numFmt w:val="decimal"/>
      <w:lvlText w:val="%1.%2."/>
      <w:lvlJc w:val="left"/>
      <w:pPr>
        <w:tabs>
          <w:tab w:val="num" w:pos="432"/>
        </w:tabs>
        <w:ind w:left="0" w:firstLine="0"/>
      </w:pPr>
      <w:rPr>
        <w:rFonts w:ascii="Arial" w:hAnsi="Arial" w:hint="default"/>
        <w:b/>
        <w:i w:val="0"/>
        <w:sz w:val="22"/>
        <w:szCs w:val="22"/>
      </w:rPr>
    </w:lvl>
    <w:lvl w:ilvl="2">
      <w:start w:val="1"/>
      <w:numFmt w:val="decimal"/>
      <w:lvlText w:val="%1.%2.%3"/>
      <w:lvlJc w:val="left"/>
      <w:pPr>
        <w:tabs>
          <w:tab w:val="num" w:pos="576"/>
        </w:tabs>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b/>
        <w:i w:val="0"/>
      </w:rPr>
    </w:lvl>
    <w:lvl w:ilvl="4">
      <w:start w:val="1"/>
      <w:numFmt w:val="upperLetter"/>
      <w:lvlText w:val="Annex %5"/>
      <w:lvlJc w:val="left"/>
      <w:pPr>
        <w:tabs>
          <w:tab w:val="num" w:pos="0"/>
        </w:tabs>
        <w:ind w:left="0" w:firstLine="0"/>
      </w:pPr>
      <w:rPr>
        <w:rFonts w:ascii="Arial" w:hAnsi="Arial" w:hint="default"/>
        <w:b/>
        <w:i w:val="0"/>
        <w:sz w:val="24"/>
        <w:szCs w:val="24"/>
      </w:rPr>
    </w:lvl>
    <w:lvl w:ilvl="5">
      <w:start w:val="1"/>
      <w:numFmt w:val="decimal"/>
      <w:lvlText w:val="%5.%6"/>
      <w:lvlJc w:val="left"/>
      <w:pPr>
        <w:tabs>
          <w:tab w:val="num" w:pos="1152"/>
        </w:tabs>
        <w:ind w:left="1152" w:hanging="1152"/>
      </w:pPr>
      <w:rPr>
        <w:rFonts w:ascii="Arial" w:hAnsi="Arial" w:hint="default"/>
        <w:b/>
        <w:i w:val="0"/>
        <w:sz w:val="22"/>
        <w:szCs w:val="22"/>
      </w:rPr>
    </w:lvl>
    <w:lvl w:ilvl="6">
      <w:start w:val="1"/>
      <w:numFmt w:val="decimal"/>
      <w:lvlText w:val="%5.%6.%7"/>
      <w:lvlJc w:val="left"/>
      <w:pPr>
        <w:tabs>
          <w:tab w:val="num" w:pos="1296"/>
        </w:tabs>
        <w:ind w:left="1296" w:hanging="1296"/>
      </w:pPr>
      <w:rPr>
        <w:rFonts w:ascii="Arial" w:hAnsi="Arial" w:hint="default"/>
        <w:b/>
        <w:i w:val="0"/>
        <w:sz w:val="20"/>
        <w:szCs w:val="20"/>
      </w:rPr>
    </w:lvl>
    <w:lvl w:ilvl="7">
      <w:start w:val="1"/>
      <w:numFmt w:val="decimal"/>
      <w:lvlText w:val="%5.%6.%7.%8"/>
      <w:lvlJc w:val="left"/>
      <w:pPr>
        <w:tabs>
          <w:tab w:val="num" w:pos="1440"/>
        </w:tabs>
        <w:ind w:left="1440" w:hanging="1440"/>
      </w:pPr>
      <w:rPr>
        <w:rFonts w:ascii="Arial" w:hAnsi="Arial" w:hint="default"/>
        <w:b/>
        <w:i w:val="0"/>
        <w:sz w:val="20"/>
        <w:szCs w:val="20"/>
      </w:rPr>
    </w:lvl>
    <w:lvl w:ilvl="8">
      <w:start w:val="1"/>
      <w:numFmt w:val="decimal"/>
      <w:lvlText w:val="%5.%6.%7.%8.%9"/>
      <w:lvlJc w:val="left"/>
      <w:pPr>
        <w:tabs>
          <w:tab w:val="num" w:pos="1584"/>
        </w:tabs>
        <w:ind w:left="1584" w:hanging="1512"/>
      </w:pPr>
      <w:rPr>
        <w:rFonts w:ascii="Arial" w:hAnsi="Arial" w:hint="default"/>
        <w:b/>
        <w:i w:val="0"/>
        <w:sz w:val="20"/>
        <w:szCs w:val="20"/>
      </w:rPr>
    </w:lvl>
  </w:abstractNum>
  <w:abstractNum w:abstractNumId="7">
    <w:nsid w:val="3B4212B0"/>
    <w:multiLevelType w:val="multilevel"/>
    <w:tmpl w:val="07163FBA"/>
    <w:lvl w:ilvl="0">
      <w:start w:val="1"/>
      <w:numFmt w:val="decimal"/>
      <w:lvlText w:val="%1"/>
      <w:lvlJc w:val="left"/>
      <w:pPr>
        <w:tabs>
          <w:tab w:val="num" w:pos="288"/>
        </w:tabs>
        <w:ind w:left="0" w:firstLine="0"/>
      </w:pPr>
      <w:rPr>
        <w:rFonts w:ascii="Arial" w:hAnsi="Arial" w:hint="default"/>
        <w:b/>
        <w:i w:val="0"/>
        <w:sz w:val="24"/>
        <w:szCs w:val="24"/>
      </w:rPr>
    </w:lvl>
    <w:lvl w:ilvl="1">
      <w:start w:val="1"/>
      <w:numFmt w:val="decimal"/>
      <w:lvlText w:val="%1.%2."/>
      <w:lvlJc w:val="left"/>
      <w:pPr>
        <w:tabs>
          <w:tab w:val="num" w:pos="432"/>
        </w:tabs>
        <w:ind w:left="0" w:firstLine="0"/>
      </w:pPr>
      <w:rPr>
        <w:rFonts w:ascii="Arial" w:hAnsi="Arial" w:hint="default"/>
        <w:b/>
        <w:i w:val="0"/>
        <w:sz w:val="22"/>
        <w:szCs w:val="22"/>
      </w:rPr>
    </w:lvl>
    <w:lvl w:ilvl="2">
      <w:start w:val="1"/>
      <w:numFmt w:val="decimal"/>
      <w:lvlText w:val="%1.%2.%3"/>
      <w:lvlJc w:val="left"/>
      <w:pPr>
        <w:tabs>
          <w:tab w:val="num" w:pos="576"/>
        </w:tabs>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b/>
        <w:i w:val="0"/>
      </w:rPr>
    </w:lvl>
    <w:lvl w:ilvl="4">
      <w:start w:val="1"/>
      <w:numFmt w:val="upperLetter"/>
      <w:lvlText w:val="Annex %5"/>
      <w:lvlJc w:val="left"/>
      <w:pPr>
        <w:tabs>
          <w:tab w:val="num" w:pos="0"/>
        </w:tabs>
        <w:ind w:left="0" w:firstLine="0"/>
      </w:pPr>
      <w:rPr>
        <w:rFonts w:ascii="Arial" w:hAnsi="Arial" w:hint="default"/>
        <w:b/>
        <w:i w:val="0"/>
        <w:sz w:val="24"/>
        <w:szCs w:val="24"/>
      </w:rPr>
    </w:lvl>
    <w:lvl w:ilvl="5">
      <w:start w:val="1"/>
      <w:numFmt w:val="decimal"/>
      <w:lvlText w:val="%5.%6"/>
      <w:lvlJc w:val="left"/>
      <w:pPr>
        <w:tabs>
          <w:tab w:val="num" w:pos="1152"/>
        </w:tabs>
        <w:ind w:left="1152" w:hanging="1152"/>
      </w:pPr>
      <w:rPr>
        <w:rFonts w:ascii="Arial" w:hAnsi="Arial" w:hint="default"/>
        <w:b/>
        <w:i w:val="0"/>
        <w:sz w:val="22"/>
        <w:szCs w:val="22"/>
      </w:rPr>
    </w:lvl>
    <w:lvl w:ilvl="6">
      <w:start w:val="1"/>
      <w:numFmt w:val="decimal"/>
      <w:lvlText w:val="%5.%6.%7"/>
      <w:lvlJc w:val="left"/>
      <w:pPr>
        <w:tabs>
          <w:tab w:val="num" w:pos="1296"/>
        </w:tabs>
        <w:ind w:left="1296" w:hanging="1296"/>
      </w:pPr>
      <w:rPr>
        <w:rFonts w:ascii="Arial" w:hAnsi="Arial" w:hint="default"/>
        <w:b/>
        <w:i w:val="0"/>
        <w:sz w:val="20"/>
        <w:szCs w:val="20"/>
      </w:rPr>
    </w:lvl>
    <w:lvl w:ilvl="7">
      <w:start w:val="1"/>
      <w:numFmt w:val="decimal"/>
      <w:lvlText w:val="%5.%6.%7.%8"/>
      <w:lvlJc w:val="left"/>
      <w:pPr>
        <w:tabs>
          <w:tab w:val="num" w:pos="1440"/>
        </w:tabs>
        <w:ind w:left="1440" w:hanging="1440"/>
      </w:pPr>
      <w:rPr>
        <w:rFonts w:ascii="Arial" w:hAnsi="Arial" w:hint="default"/>
        <w:b/>
        <w:i w:val="0"/>
        <w:sz w:val="20"/>
        <w:szCs w:val="20"/>
      </w:rPr>
    </w:lvl>
    <w:lvl w:ilvl="8">
      <w:start w:val="1"/>
      <w:numFmt w:val="decimal"/>
      <w:lvlText w:val="%5.%6.%7.%8.%9"/>
      <w:lvlJc w:val="left"/>
      <w:pPr>
        <w:tabs>
          <w:tab w:val="num" w:pos="1584"/>
        </w:tabs>
        <w:ind w:left="1584" w:hanging="1512"/>
      </w:pPr>
      <w:rPr>
        <w:rFonts w:ascii="Arial" w:hAnsi="Arial" w:hint="default"/>
        <w:b/>
        <w:i w:val="0"/>
        <w:sz w:val="20"/>
        <w:szCs w:val="20"/>
      </w:rPr>
    </w:lvl>
  </w:abstractNum>
  <w:abstractNum w:abstractNumId="8">
    <w:nsid w:val="4B74668B"/>
    <w:multiLevelType w:val="multilevel"/>
    <w:tmpl w:val="79BA4232"/>
    <w:lvl w:ilvl="0">
      <w:numFmt w:val="decimal"/>
      <w:lvlText w:val="%1"/>
      <w:lvlJc w:val="left"/>
      <w:pPr>
        <w:tabs>
          <w:tab w:val="num" w:pos="288"/>
        </w:tabs>
        <w:ind w:left="0" w:firstLine="0"/>
      </w:pPr>
      <w:rPr>
        <w:rFonts w:ascii="Arial" w:hAnsi="Arial" w:hint="default"/>
        <w:b/>
        <w:i w:val="0"/>
        <w:sz w:val="24"/>
        <w:szCs w:val="24"/>
      </w:rPr>
    </w:lvl>
    <w:lvl w:ilvl="1">
      <w:start w:val="1"/>
      <w:numFmt w:val="decimal"/>
      <w:lvlText w:val="%1.%2."/>
      <w:lvlJc w:val="left"/>
      <w:pPr>
        <w:tabs>
          <w:tab w:val="num" w:pos="432"/>
        </w:tabs>
        <w:ind w:left="0" w:firstLine="0"/>
      </w:pPr>
      <w:rPr>
        <w:rFonts w:ascii="Arial" w:hAnsi="Arial" w:hint="default"/>
        <w:b/>
        <w:i w:val="0"/>
        <w:sz w:val="22"/>
        <w:szCs w:val="22"/>
      </w:rPr>
    </w:lvl>
    <w:lvl w:ilvl="2">
      <w:start w:val="1"/>
      <w:numFmt w:val="decimal"/>
      <w:lvlText w:val="%1.%2.%3"/>
      <w:lvlJc w:val="left"/>
      <w:pPr>
        <w:tabs>
          <w:tab w:val="num" w:pos="576"/>
        </w:tabs>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b/>
        <w:i w:val="0"/>
      </w:rPr>
    </w:lvl>
    <w:lvl w:ilvl="4">
      <w:start w:val="1"/>
      <w:numFmt w:val="upperLetter"/>
      <w:lvlText w:val="Annex %5"/>
      <w:lvlJc w:val="left"/>
      <w:pPr>
        <w:tabs>
          <w:tab w:val="num" w:pos="0"/>
        </w:tabs>
        <w:ind w:left="0" w:firstLine="0"/>
      </w:pPr>
      <w:rPr>
        <w:rFonts w:ascii="Arial" w:hAnsi="Arial" w:hint="default"/>
        <w:b/>
        <w:i w:val="0"/>
        <w:sz w:val="24"/>
        <w:szCs w:val="24"/>
      </w:rPr>
    </w:lvl>
    <w:lvl w:ilvl="5">
      <w:start w:val="1"/>
      <w:numFmt w:val="decimal"/>
      <w:lvlText w:val="%5.%6"/>
      <w:lvlJc w:val="left"/>
      <w:pPr>
        <w:tabs>
          <w:tab w:val="num" w:pos="1152"/>
        </w:tabs>
        <w:ind w:left="1152" w:hanging="1152"/>
      </w:pPr>
      <w:rPr>
        <w:rFonts w:ascii="Arial" w:hAnsi="Arial" w:hint="default"/>
        <w:b/>
        <w:i w:val="0"/>
        <w:sz w:val="22"/>
        <w:szCs w:val="22"/>
      </w:rPr>
    </w:lvl>
    <w:lvl w:ilvl="6">
      <w:start w:val="1"/>
      <w:numFmt w:val="decimal"/>
      <w:lvlText w:val="%5.%6.%7"/>
      <w:lvlJc w:val="left"/>
      <w:pPr>
        <w:tabs>
          <w:tab w:val="num" w:pos="1296"/>
        </w:tabs>
        <w:ind w:left="1296" w:hanging="1296"/>
      </w:pPr>
      <w:rPr>
        <w:rFonts w:ascii="Arial" w:hAnsi="Arial" w:hint="default"/>
        <w:b/>
        <w:i w:val="0"/>
        <w:sz w:val="20"/>
        <w:szCs w:val="20"/>
      </w:rPr>
    </w:lvl>
    <w:lvl w:ilvl="7">
      <w:start w:val="1"/>
      <w:numFmt w:val="decimal"/>
      <w:lvlText w:val="%5.%6.%7.%8"/>
      <w:lvlJc w:val="left"/>
      <w:pPr>
        <w:tabs>
          <w:tab w:val="num" w:pos="1440"/>
        </w:tabs>
        <w:ind w:left="1440" w:hanging="1440"/>
      </w:pPr>
      <w:rPr>
        <w:rFonts w:ascii="Arial" w:hAnsi="Arial" w:hint="default"/>
        <w:b/>
        <w:i w:val="0"/>
        <w:sz w:val="20"/>
        <w:szCs w:val="20"/>
      </w:rPr>
    </w:lvl>
    <w:lvl w:ilvl="8">
      <w:start w:val="1"/>
      <w:numFmt w:val="decimal"/>
      <w:lvlText w:val="%5.%6.%7.%8.%9"/>
      <w:lvlJc w:val="left"/>
      <w:pPr>
        <w:tabs>
          <w:tab w:val="num" w:pos="1584"/>
        </w:tabs>
        <w:ind w:left="1584" w:hanging="1512"/>
      </w:pPr>
      <w:rPr>
        <w:rFonts w:ascii="Arial" w:hAnsi="Arial" w:hint="default"/>
        <w:b/>
        <w:i w:val="0"/>
        <w:sz w:val="20"/>
        <w:szCs w:val="20"/>
      </w:rPr>
    </w:lvl>
  </w:abstractNum>
  <w:abstractNum w:abstractNumId="9">
    <w:nsid w:val="50AF134E"/>
    <w:multiLevelType w:val="multilevel"/>
    <w:tmpl w:val="EDE64B0C"/>
    <w:lvl w:ilvl="0">
      <w:numFmt w:val="none"/>
      <w:lvlText w:val="%1"/>
      <w:lvlJc w:val="left"/>
      <w:pPr>
        <w:tabs>
          <w:tab w:val="num" w:pos="288"/>
        </w:tabs>
        <w:ind w:left="0" w:firstLine="0"/>
      </w:pPr>
      <w:rPr>
        <w:rFonts w:ascii="Arial" w:hAnsi="Arial" w:hint="default"/>
        <w:b/>
        <w:i w:val="0"/>
        <w:sz w:val="24"/>
        <w:szCs w:val="24"/>
      </w:rPr>
    </w:lvl>
    <w:lvl w:ilvl="1">
      <w:start w:val="1"/>
      <w:numFmt w:val="decimal"/>
      <w:lvlText w:val="%1.%2."/>
      <w:lvlJc w:val="left"/>
      <w:pPr>
        <w:tabs>
          <w:tab w:val="num" w:pos="432"/>
        </w:tabs>
        <w:ind w:left="0" w:firstLine="0"/>
      </w:pPr>
      <w:rPr>
        <w:rFonts w:ascii="Arial" w:hAnsi="Arial" w:hint="default"/>
        <w:b/>
        <w:i w:val="0"/>
        <w:sz w:val="22"/>
        <w:szCs w:val="22"/>
      </w:rPr>
    </w:lvl>
    <w:lvl w:ilvl="2">
      <w:start w:val="1"/>
      <w:numFmt w:val="decimal"/>
      <w:lvlText w:val="%1.%2.%3"/>
      <w:lvlJc w:val="left"/>
      <w:pPr>
        <w:tabs>
          <w:tab w:val="num" w:pos="576"/>
        </w:tabs>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b/>
        <w:i w:val="0"/>
      </w:rPr>
    </w:lvl>
    <w:lvl w:ilvl="4">
      <w:start w:val="1"/>
      <w:numFmt w:val="upperLetter"/>
      <w:lvlText w:val="Annex %5"/>
      <w:lvlJc w:val="left"/>
      <w:pPr>
        <w:tabs>
          <w:tab w:val="num" w:pos="0"/>
        </w:tabs>
        <w:ind w:left="0" w:firstLine="0"/>
      </w:pPr>
      <w:rPr>
        <w:rFonts w:ascii="Arial" w:hAnsi="Arial" w:hint="default"/>
        <w:b/>
        <w:i w:val="0"/>
        <w:sz w:val="24"/>
        <w:szCs w:val="24"/>
      </w:rPr>
    </w:lvl>
    <w:lvl w:ilvl="5">
      <w:start w:val="1"/>
      <w:numFmt w:val="decimal"/>
      <w:lvlText w:val="%5.%6"/>
      <w:lvlJc w:val="left"/>
      <w:pPr>
        <w:tabs>
          <w:tab w:val="num" w:pos="1152"/>
        </w:tabs>
        <w:ind w:left="1152" w:hanging="1152"/>
      </w:pPr>
      <w:rPr>
        <w:rFonts w:ascii="Arial" w:hAnsi="Arial" w:hint="default"/>
        <w:b/>
        <w:i w:val="0"/>
        <w:sz w:val="22"/>
        <w:szCs w:val="22"/>
      </w:rPr>
    </w:lvl>
    <w:lvl w:ilvl="6">
      <w:start w:val="1"/>
      <w:numFmt w:val="decimal"/>
      <w:lvlText w:val="%5.%6.%7"/>
      <w:lvlJc w:val="left"/>
      <w:pPr>
        <w:tabs>
          <w:tab w:val="num" w:pos="1296"/>
        </w:tabs>
        <w:ind w:left="1296" w:hanging="1296"/>
      </w:pPr>
      <w:rPr>
        <w:rFonts w:ascii="Arial" w:hAnsi="Arial" w:hint="default"/>
        <w:b/>
        <w:i w:val="0"/>
        <w:sz w:val="20"/>
        <w:szCs w:val="20"/>
      </w:rPr>
    </w:lvl>
    <w:lvl w:ilvl="7">
      <w:start w:val="1"/>
      <w:numFmt w:val="decimal"/>
      <w:lvlText w:val="%5.%6.%7.%8"/>
      <w:lvlJc w:val="left"/>
      <w:pPr>
        <w:tabs>
          <w:tab w:val="num" w:pos="1440"/>
        </w:tabs>
        <w:ind w:left="1440" w:hanging="1440"/>
      </w:pPr>
      <w:rPr>
        <w:rFonts w:ascii="Arial" w:hAnsi="Arial" w:hint="default"/>
        <w:b/>
        <w:i w:val="0"/>
        <w:sz w:val="20"/>
        <w:szCs w:val="20"/>
      </w:rPr>
    </w:lvl>
    <w:lvl w:ilvl="8">
      <w:start w:val="1"/>
      <w:numFmt w:val="decimal"/>
      <w:lvlText w:val="%5.%6.%7.%8.%9"/>
      <w:lvlJc w:val="left"/>
      <w:pPr>
        <w:tabs>
          <w:tab w:val="num" w:pos="1584"/>
        </w:tabs>
        <w:ind w:left="1584" w:hanging="1512"/>
      </w:pPr>
      <w:rPr>
        <w:rFonts w:ascii="Arial" w:hAnsi="Arial" w:hint="default"/>
        <w:b/>
        <w:i w:val="0"/>
        <w:sz w:val="20"/>
        <w:szCs w:val="20"/>
      </w:rPr>
    </w:lvl>
  </w:abstractNum>
  <w:abstractNum w:abstractNumId="10">
    <w:nsid w:val="694C4610"/>
    <w:multiLevelType w:val="multilevel"/>
    <w:tmpl w:val="07163FBA"/>
    <w:lvl w:ilvl="0">
      <w:start w:val="1"/>
      <w:numFmt w:val="decimal"/>
      <w:lvlText w:val="%1"/>
      <w:lvlJc w:val="left"/>
      <w:pPr>
        <w:tabs>
          <w:tab w:val="num" w:pos="288"/>
        </w:tabs>
        <w:ind w:left="0" w:firstLine="0"/>
      </w:pPr>
      <w:rPr>
        <w:rFonts w:ascii="Arial" w:hAnsi="Arial" w:hint="default"/>
        <w:b/>
        <w:i w:val="0"/>
        <w:sz w:val="24"/>
        <w:szCs w:val="24"/>
      </w:rPr>
    </w:lvl>
    <w:lvl w:ilvl="1">
      <w:start w:val="1"/>
      <w:numFmt w:val="decimal"/>
      <w:lvlText w:val="%1.%2."/>
      <w:lvlJc w:val="left"/>
      <w:pPr>
        <w:tabs>
          <w:tab w:val="num" w:pos="432"/>
        </w:tabs>
        <w:ind w:left="0" w:firstLine="0"/>
      </w:pPr>
      <w:rPr>
        <w:rFonts w:ascii="Arial" w:hAnsi="Arial" w:hint="default"/>
        <w:b/>
        <w:i w:val="0"/>
        <w:sz w:val="22"/>
        <w:szCs w:val="22"/>
      </w:rPr>
    </w:lvl>
    <w:lvl w:ilvl="2">
      <w:start w:val="1"/>
      <w:numFmt w:val="decimal"/>
      <w:lvlText w:val="%1.%2.%3"/>
      <w:lvlJc w:val="left"/>
      <w:pPr>
        <w:tabs>
          <w:tab w:val="num" w:pos="576"/>
        </w:tabs>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b/>
        <w:i w:val="0"/>
      </w:rPr>
    </w:lvl>
    <w:lvl w:ilvl="4">
      <w:start w:val="1"/>
      <w:numFmt w:val="upperLetter"/>
      <w:lvlText w:val="Annex %5"/>
      <w:lvlJc w:val="left"/>
      <w:pPr>
        <w:tabs>
          <w:tab w:val="num" w:pos="0"/>
        </w:tabs>
        <w:ind w:left="0" w:firstLine="0"/>
      </w:pPr>
      <w:rPr>
        <w:rFonts w:ascii="Arial" w:hAnsi="Arial" w:hint="default"/>
        <w:b/>
        <w:i w:val="0"/>
        <w:sz w:val="24"/>
        <w:szCs w:val="24"/>
      </w:rPr>
    </w:lvl>
    <w:lvl w:ilvl="5">
      <w:start w:val="1"/>
      <w:numFmt w:val="decimal"/>
      <w:lvlText w:val="%5.%6"/>
      <w:lvlJc w:val="left"/>
      <w:pPr>
        <w:tabs>
          <w:tab w:val="num" w:pos="1152"/>
        </w:tabs>
        <w:ind w:left="1152" w:hanging="1152"/>
      </w:pPr>
      <w:rPr>
        <w:rFonts w:ascii="Arial" w:hAnsi="Arial" w:hint="default"/>
        <w:b/>
        <w:i w:val="0"/>
        <w:sz w:val="22"/>
        <w:szCs w:val="22"/>
      </w:rPr>
    </w:lvl>
    <w:lvl w:ilvl="6">
      <w:start w:val="1"/>
      <w:numFmt w:val="decimal"/>
      <w:lvlText w:val="%5.%6.%7"/>
      <w:lvlJc w:val="left"/>
      <w:pPr>
        <w:tabs>
          <w:tab w:val="num" w:pos="1296"/>
        </w:tabs>
        <w:ind w:left="1296" w:hanging="1296"/>
      </w:pPr>
      <w:rPr>
        <w:rFonts w:ascii="Arial" w:hAnsi="Arial" w:hint="default"/>
        <w:b/>
        <w:i w:val="0"/>
        <w:sz w:val="20"/>
        <w:szCs w:val="20"/>
      </w:rPr>
    </w:lvl>
    <w:lvl w:ilvl="7">
      <w:start w:val="1"/>
      <w:numFmt w:val="decimal"/>
      <w:lvlText w:val="%5.%6.%7.%8"/>
      <w:lvlJc w:val="left"/>
      <w:pPr>
        <w:tabs>
          <w:tab w:val="num" w:pos="1440"/>
        </w:tabs>
        <w:ind w:left="1440" w:hanging="1440"/>
      </w:pPr>
      <w:rPr>
        <w:rFonts w:ascii="Arial" w:hAnsi="Arial" w:hint="default"/>
        <w:b/>
        <w:i w:val="0"/>
        <w:sz w:val="20"/>
        <w:szCs w:val="20"/>
      </w:rPr>
    </w:lvl>
    <w:lvl w:ilvl="8">
      <w:start w:val="1"/>
      <w:numFmt w:val="decimal"/>
      <w:lvlText w:val="%5.%6.%7.%8.%9"/>
      <w:lvlJc w:val="left"/>
      <w:pPr>
        <w:tabs>
          <w:tab w:val="num" w:pos="1584"/>
        </w:tabs>
        <w:ind w:left="1584" w:hanging="1512"/>
      </w:pPr>
      <w:rPr>
        <w:rFonts w:ascii="Arial" w:hAnsi="Arial" w:hint="default"/>
        <w:b/>
        <w:i w:val="0"/>
        <w:sz w:val="20"/>
        <w:szCs w:val="20"/>
      </w:rPr>
    </w:lvl>
  </w:abstractNum>
  <w:abstractNum w:abstractNumId="11">
    <w:nsid w:val="6960492E"/>
    <w:multiLevelType w:val="multilevel"/>
    <w:tmpl w:val="ACD4CAA0"/>
    <w:lvl w:ilvl="0">
      <w:start w:val="1"/>
      <w:numFmt w:val="decimal"/>
      <w:lvlText w:val="%1"/>
      <w:lvlJc w:val="left"/>
      <w:pPr>
        <w:tabs>
          <w:tab w:val="num" w:pos="1008"/>
        </w:tabs>
        <w:ind w:left="720" w:firstLine="0"/>
      </w:pPr>
      <w:rPr>
        <w:rFonts w:ascii="Arial" w:hAnsi="Arial" w:hint="default"/>
        <w:b/>
        <w:i w:val="0"/>
        <w:sz w:val="24"/>
        <w:szCs w:val="24"/>
      </w:rPr>
    </w:lvl>
    <w:lvl w:ilvl="1">
      <w:start w:val="1"/>
      <w:numFmt w:val="decimal"/>
      <w:lvlText w:val="%1.%2"/>
      <w:lvlJc w:val="left"/>
      <w:pPr>
        <w:tabs>
          <w:tab w:val="num" w:pos="1152"/>
        </w:tabs>
        <w:ind w:left="720" w:firstLine="0"/>
      </w:pPr>
      <w:rPr>
        <w:rFonts w:ascii="Arial" w:hAnsi="Arial" w:hint="default"/>
        <w:b/>
        <w:i w:val="0"/>
        <w:sz w:val="22"/>
        <w:szCs w:val="22"/>
      </w:rPr>
    </w:lvl>
    <w:lvl w:ilvl="2">
      <w:start w:val="1"/>
      <w:numFmt w:val="decimal"/>
      <w:pStyle w:val="StyleHeading3Left05"/>
      <w:lvlText w:val="%1.%2.%3"/>
      <w:lvlJc w:val="left"/>
      <w:pPr>
        <w:tabs>
          <w:tab w:val="num" w:pos="1296"/>
        </w:tabs>
        <w:ind w:left="720" w:firstLine="0"/>
      </w:pPr>
      <w:rPr>
        <w:rFonts w:ascii="Arial" w:hAnsi="Arial" w:hint="default"/>
        <w:b/>
        <w:i w:val="0"/>
        <w:sz w:val="20"/>
        <w:szCs w:val="20"/>
      </w:rPr>
    </w:lvl>
    <w:lvl w:ilvl="3">
      <w:start w:val="1"/>
      <w:numFmt w:val="decimal"/>
      <w:lvlRestart w:val="0"/>
      <w:lvlText w:val="%1.%2.%3.%4.1"/>
      <w:lvlJc w:val="left"/>
      <w:pPr>
        <w:tabs>
          <w:tab w:val="num" w:pos="1584"/>
        </w:tabs>
        <w:ind w:left="1584" w:hanging="864"/>
      </w:pPr>
      <w:rPr>
        <w:rFonts w:hint="default"/>
        <w:b/>
        <w:i w:val="0"/>
      </w:rPr>
    </w:lvl>
    <w:lvl w:ilvl="4">
      <w:start w:val="1"/>
      <w:numFmt w:val="upperLetter"/>
      <w:lvlText w:val="Annex %5"/>
      <w:lvlJc w:val="left"/>
      <w:pPr>
        <w:tabs>
          <w:tab w:val="num" w:pos="720"/>
        </w:tabs>
        <w:ind w:left="720" w:firstLine="0"/>
      </w:pPr>
      <w:rPr>
        <w:rFonts w:ascii="Arial" w:hAnsi="Arial" w:hint="default"/>
        <w:b/>
        <w:i w:val="0"/>
        <w:sz w:val="24"/>
        <w:szCs w:val="24"/>
      </w:rPr>
    </w:lvl>
    <w:lvl w:ilvl="5">
      <w:start w:val="1"/>
      <w:numFmt w:val="decimal"/>
      <w:lvlText w:val="%5.%6"/>
      <w:lvlJc w:val="left"/>
      <w:pPr>
        <w:tabs>
          <w:tab w:val="num" w:pos="1872"/>
        </w:tabs>
        <w:ind w:left="1872" w:hanging="1152"/>
      </w:pPr>
      <w:rPr>
        <w:rFonts w:ascii="Arial" w:hAnsi="Arial" w:hint="default"/>
        <w:b/>
        <w:i w:val="0"/>
        <w:sz w:val="22"/>
        <w:szCs w:val="22"/>
      </w:rPr>
    </w:lvl>
    <w:lvl w:ilvl="6">
      <w:start w:val="1"/>
      <w:numFmt w:val="decimal"/>
      <w:lvlText w:val="%5.%6.%7"/>
      <w:lvlJc w:val="left"/>
      <w:pPr>
        <w:tabs>
          <w:tab w:val="num" w:pos="2016"/>
        </w:tabs>
        <w:ind w:left="2016" w:hanging="1296"/>
      </w:pPr>
      <w:rPr>
        <w:rFonts w:ascii="Arial" w:hAnsi="Arial" w:hint="default"/>
        <w:b/>
        <w:i w:val="0"/>
        <w:sz w:val="20"/>
        <w:szCs w:val="20"/>
      </w:rPr>
    </w:lvl>
    <w:lvl w:ilvl="7">
      <w:start w:val="1"/>
      <w:numFmt w:val="decimal"/>
      <w:lvlText w:val="%5.%6.%7.%8"/>
      <w:lvlJc w:val="left"/>
      <w:pPr>
        <w:tabs>
          <w:tab w:val="num" w:pos="2160"/>
        </w:tabs>
        <w:ind w:left="2160" w:hanging="1440"/>
      </w:pPr>
      <w:rPr>
        <w:rFonts w:ascii="Arial" w:hAnsi="Arial" w:hint="default"/>
        <w:b/>
        <w:i w:val="0"/>
        <w:sz w:val="20"/>
        <w:szCs w:val="20"/>
      </w:rPr>
    </w:lvl>
    <w:lvl w:ilvl="8">
      <w:start w:val="1"/>
      <w:numFmt w:val="decimal"/>
      <w:lvlText w:val="%5.%6.%7.%8.%9"/>
      <w:lvlJc w:val="left"/>
      <w:pPr>
        <w:tabs>
          <w:tab w:val="num" w:pos="2304"/>
        </w:tabs>
        <w:ind w:left="2304" w:hanging="1512"/>
      </w:pPr>
      <w:rPr>
        <w:rFonts w:ascii="Arial" w:hAnsi="Arial" w:hint="default"/>
        <w:b/>
        <w:i w:val="0"/>
        <w:sz w:val="20"/>
        <w:szCs w:val="20"/>
      </w:rPr>
    </w:lvl>
  </w:abstractNum>
  <w:abstractNum w:abstractNumId="12">
    <w:nsid w:val="77E71EDB"/>
    <w:multiLevelType w:val="multilevel"/>
    <w:tmpl w:val="07163FBA"/>
    <w:lvl w:ilvl="0">
      <w:start w:val="1"/>
      <w:numFmt w:val="decimal"/>
      <w:lvlText w:val="%1"/>
      <w:lvlJc w:val="left"/>
      <w:pPr>
        <w:tabs>
          <w:tab w:val="num" w:pos="288"/>
        </w:tabs>
        <w:ind w:left="0" w:firstLine="0"/>
      </w:pPr>
      <w:rPr>
        <w:rFonts w:ascii="Arial" w:hAnsi="Arial" w:hint="default"/>
        <w:b/>
        <w:i w:val="0"/>
        <w:sz w:val="24"/>
        <w:szCs w:val="24"/>
      </w:rPr>
    </w:lvl>
    <w:lvl w:ilvl="1">
      <w:start w:val="1"/>
      <w:numFmt w:val="decimal"/>
      <w:lvlText w:val="%1.%2."/>
      <w:lvlJc w:val="left"/>
      <w:pPr>
        <w:tabs>
          <w:tab w:val="num" w:pos="432"/>
        </w:tabs>
        <w:ind w:left="0" w:firstLine="0"/>
      </w:pPr>
      <w:rPr>
        <w:rFonts w:ascii="Arial" w:hAnsi="Arial" w:hint="default"/>
        <w:b/>
        <w:i w:val="0"/>
        <w:sz w:val="22"/>
        <w:szCs w:val="22"/>
      </w:rPr>
    </w:lvl>
    <w:lvl w:ilvl="2">
      <w:start w:val="1"/>
      <w:numFmt w:val="decimal"/>
      <w:lvlText w:val="%1.%2.%3"/>
      <w:lvlJc w:val="left"/>
      <w:pPr>
        <w:tabs>
          <w:tab w:val="num" w:pos="576"/>
        </w:tabs>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b/>
        <w:i w:val="0"/>
      </w:rPr>
    </w:lvl>
    <w:lvl w:ilvl="4">
      <w:start w:val="1"/>
      <w:numFmt w:val="upperLetter"/>
      <w:lvlText w:val="Annex %5"/>
      <w:lvlJc w:val="left"/>
      <w:pPr>
        <w:tabs>
          <w:tab w:val="num" w:pos="0"/>
        </w:tabs>
        <w:ind w:left="0" w:firstLine="0"/>
      </w:pPr>
      <w:rPr>
        <w:rFonts w:ascii="Arial" w:hAnsi="Arial" w:hint="default"/>
        <w:b/>
        <w:i w:val="0"/>
        <w:sz w:val="24"/>
        <w:szCs w:val="24"/>
      </w:rPr>
    </w:lvl>
    <w:lvl w:ilvl="5">
      <w:start w:val="1"/>
      <w:numFmt w:val="decimal"/>
      <w:lvlText w:val="%5.%6"/>
      <w:lvlJc w:val="left"/>
      <w:pPr>
        <w:tabs>
          <w:tab w:val="num" w:pos="1152"/>
        </w:tabs>
        <w:ind w:left="1152" w:hanging="1152"/>
      </w:pPr>
      <w:rPr>
        <w:rFonts w:ascii="Arial" w:hAnsi="Arial" w:hint="default"/>
        <w:b/>
        <w:i w:val="0"/>
        <w:sz w:val="22"/>
        <w:szCs w:val="22"/>
      </w:rPr>
    </w:lvl>
    <w:lvl w:ilvl="6">
      <w:start w:val="1"/>
      <w:numFmt w:val="decimal"/>
      <w:lvlText w:val="%5.%6.%7"/>
      <w:lvlJc w:val="left"/>
      <w:pPr>
        <w:tabs>
          <w:tab w:val="num" w:pos="1296"/>
        </w:tabs>
        <w:ind w:left="1296" w:hanging="1296"/>
      </w:pPr>
      <w:rPr>
        <w:rFonts w:ascii="Arial" w:hAnsi="Arial" w:hint="default"/>
        <w:b/>
        <w:i w:val="0"/>
        <w:sz w:val="20"/>
        <w:szCs w:val="20"/>
      </w:rPr>
    </w:lvl>
    <w:lvl w:ilvl="7">
      <w:start w:val="1"/>
      <w:numFmt w:val="decimal"/>
      <w:lvlText w:val="%5.%6.%7.%8"/>
      <w:lvlJc w:val="left"/>
      <w:pPr>
        <w:tabs>
          <w:tab w:val="num" w:pos="1440"/>
        </w:tabs>
        <w:ind w:left="1440" w:hanging="1440"/>
      </w:pPr>
      <w:rPr>
        <w:rFonts w:ascii="Arial" w:hAnsi="Arial" w:hint="default"/>
        <w:b/>
        <w:i w:val="0"/>
        <w:sz w:val="20"/>
        <w:szCs w:val="20"/>
      </w:rPr>
    </w:lvl>
    <w:lvl w:ilvl="8">
      <w:start w:val="1"/>
      <w:numFmt w:val="decimal"/>
      <w:lvlText w:val="%5.%6.%7.%8.%9"/>
      <w:lvlJc w:val="left"/>
      <w:pPr>
        <w:tabs>
          <w:tab w:val="num" w:pos="1584"/>
        </w:tabs>
        <w:ind w:left="1584" w:hanging="1512"/>
      </w:pPr>
      <w:rPr>
        <w:rFonts w:ascii="Arial" w:hAnsi="Arial" w:hint="default"/>
        <w:b/>
        <w:i w:val="0"/>
        <w:sz w:val="20"/>
        <w:szCs w:val="20"/>
      </w:rPr>
    </w:lvl>
  </w:abstractNum>
  <w:abstractNum w:abstractNumId="13">
    <w:nsid w:val="7D8B0EC4"/>
    <w:multiLevelType w:val="multilevel"/>
    <w:tmpl w:val="6540E5F6"/>
    <w:lvl w:ilvl="0">
      <w:start w:val="1"/>
      <w:numFmt w:val="decimal"/>
      <w:pStyle w:val="Heading1"/>
      <w:lvlText w:val="%1"/>
      <w:lvlJc w:val="left"/>
      <w:pPr>
        <w:tabs>
          <w:tab w:val="num" w:pos="432"/>
        </w:tabs>
        <w:ind w:left="432" w:hanging="432"/>
      </w:pPr>
      <w:rPr>
        <w:rFonts w:hint="default"/>
        <w:b/>
        <w:i w:val="0"/>
        <w:sz w:val="24"/>
        <w:szCs w:val="24"/>
      </w:rPr>
    </w:lvl>
    <w:lvl w:ilvl="1">
      <w:start w:val="1"/>
      <w:numFmt w:val="decimal"/>
      <w:pStyle w:val="Heading2"/>
      <w:lvlText w:val="%1.%2"/>
      <w:lvlJc w:val="left"/>
      <w:pPr>
        <w:tabs>
          <w:tab w:val="num" w:pos="576"/>
        </w:tabs>
        <w:ind w:left="576" w:hanging="576"/>
      </w:pPr>
      <w:rPr>
        <w:rFonts w:ascii="Arial" w:hAnsi="Arial" w:hint="default"/>
        <w:b/>
        <w:i w:val="0"/>
        <w:sz w:val="22"/>
        <w:szCs w:val="22"/>
      </w:rPr>
    </w:lvl>
    <w:lvl w:ilvl="2">
      <w:start w:val="1"/>
      <w:numFmt w:val="decimal"/>
      <w:pStyle w:val="Heading3"/>
      <w:lvlText w:val="%1.%2.%3"/>
      <w:lvlJc w:val="left"/>
      <w:pPr>
        <w:tabs>
          <w:tab w:val="num" w:pos="0"/>
        </w:tabs>
        <w:ind w:left="720" w:hanging="720"/>
      </w:pPr>
      <w:rPr>
        <w:rFonts w:ascii="Arial" w:hAnsi="Arial" w:cs="New Century Schoolbook" w:hint="default"/>
        <w:b/>
        <w:i w:val="0"/>
        <w:sz w:val="20"/>
        <w:szCs w:val="20"/>
      </w:rPr>
    </w:lvl>
    <w:lvl w:ilvl="3">
      <w:start w:val="1"/>
      <w:numFmt w:val="decimal"/>
      <w:pStyle w:val="Heading4"/>
      <w:lvlText w:val="%1.%2.%3.%4"/>
      <w:lvlJc w:val="left"/>
      <w:pPr>
        <w:tabs>
          <w:tab w:val="num" w:pos="864"/>
        </w:tabs>
        <w:ind w:left="864" w:hanging="864"/>
      </w:pPr>
      <w:rPr>
        <w:rFonts w:hint="default"/>
        <w:b/>
        <w:i w:val="0"/>
      </w:rPr>
    </w:lvl>
    <w:lvl w:ilvl="4">
      <w:start w:val="1"/>
      <w:numFmt w:val="decimal"/>
      <w:pStyle w:val="Heading5"/>
      <w:lvlText w:val="%1.%2.%3.%4.%5"/>
      <w:lvlJc w:val="left"/>
      <w:pPr>
        <w:tabs>
          <w:tab w:val="num" w:pos="1008"/>
        </w:tabs>
        <w:ind w:left="1008" w:hanging="1008"/>
      </w:pPr>
      <w:rPr>
        <w:rFonts w:hint="default"/>
        <w:b/>
        <w:i w:val="0"/>
        <w:sz w:val="20"/>
        <w:szCs w:val="20"/>
      </w:rPr>
    </w:lvl>
    <w:lvl w:ilvl="5">
      <w:start w:val="1"/>
      <w:numFmt w:val="decimal"/>
      <w:pStyle w:val="Heading6"/>
      <w:lvlText w:val="%1.%2.%3.%4.%5.%6"/>
      <w:lvlJc w:val="left"/>
      <w:pPr>
        <w:tabs>
          <w:tab w:val="num" w:pos="1152"/>
        </w:tabs>
        <w:ind w:left="1152" w:hanging="1152"/>
      </w:pPr>
      <w:rPr>
        <w:rFonts w:hint="default"/>
        <w:b/>
        <w:i w:val="0"/>
        <w:sz w:val="22"/>
        <w:szCs w:val="22"/>
      </w:rPr>
    </w:lvl>
    <w:lvl w:ilvl="6">
      <w:start w:val="1"/>
      <w:numFmt w:val="decimal"/>
      <w:pStyle w:val="Heading7"/>
      <w:lvlText w:val="%1.%2.%3.%4.%5.%6.%7"/>
      <w:lvlJc w:val="left"/>
      <w:pPr>
        <w:tabs>
          <w:tab w:val="num" w:pos="1296"/>
        </w:tabs>
        <w:ind w:left="1296" w:hanging="1296"/>
      </w:pPr>
      <w:rPr>
        <w:rFonts w:hint="default"/>
        <w:b/>
        <w:i w:val="0"/>
        <w:sz w:val="20"/>
        <w:szCs w:val="20"/>
      </w:rPr>
    </w:lvl>
    <w:lvl w:ilvl="7">
      <w:start w:val="1"/>
      <w:numFmt w:val="decimal"/>
      <w:pStyle w:val="Heading8"/>
      <w:lvlText w:val="%1.%2.%3.%4.%5.%6.%7.%8"/>
      <w:lvlJc w:val="left"/>
      <w:pPr>
        <w:tabs>
          <w:tab w:val="num" w:pos="1440"/>
        </w:tabs>
        <w:ind w:left="1440" w:hanging="1440"/>
      </w:pPr>
      <w:rPr>
        <w:rFonts w:hint="default"/>
        <w:b/>
        <w:i w:val="0"/>
        <w:sz w:val="20"/>
        <w:szCs w:val="20"/>
      </w:rPr>
    </w:lvl>
    <w:lvl w:ilvl="8">
      <w:start w:val="1"/>
      <w:numFmt w:val="decimal"/>
      <w:pStyle w:val="Heading9"/>
      <w:lvlText w:val="%1.%2.%3.%4.%5.%6.%7.%8.%9"/>
      <w:lvlJc w:val="left"/>
      <w:pPr>
        <w:tabs>
          <w:tab w:val="num" w:pos="1584"/>
        </w:tabs>
        <w:ind w:left="1584" w:hanging="1584"/>
      </w:pPr>
      <w:rPr>
        <w:rFonts w:hint="default"/>
        <w:b/>
        <w:i w:val="0"/>
        <w:sz w:val="20"/>
        <w:szCs w:val="20"/>
      </w:rPr>
    </w:lvl>
  </w:abstractNum>
  <w:num w:numId="1">
    <w:abstractNumId w:val="5"/>
  </w:num>
  <w:num w:numId="2">
    <w:abstractNumId w:val="0"/>
  </w:num>
  <w:num w:numId="3">
    <w:abstractNumId w:val="11"/>
  </w:num>
  <w:num w:numId="4">
    <w:abstractNumId w:val="2"/>
  </w:num>
  <w:num w:numId="5">
    <w:abstractNumId w:val="13"/>
  </w:num>
  <w:num w:numId="6">
    <w:abstractNumId w:val="4"/>
    <w:lvlOverride w:ilvl="0">
      <w:startOverride w:val="1"/>
    </w:lvlOverride>
  </w:num>
  <w:num w:numId="7">
    <w:abstractNumId w:val="3"/>
  </w:num>
  <w:num w:numId="8">
    <w:abstractNumId w:val="1"/>
  </w:num>
  <w:num w:numId="9">
    <w:abstractNumId w:val="7"/>
  </w:num>
  <w:num w:numId="10">
    <w:abstractNumId w:val="12"/>
  </w:num>
  <w:num w:numId="11">
    <w:abstractNumId w:val="10"/>
  </w:num>
  <w:num w:numId="12">
    <w:abstractNumId w:val="8"/>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attachedTemplate r:id="rId1"/>
  <w:stylePaneFormatFilter w:val="3F01"/>
  <w:trackRevisions/>
  <w:defaultTabStop w:val="403"/>
  <w:hyphenationZone w:val="425"/>
  <w:doNotHyphenateCaps/>
  <w:drawingGridHorizontalSpacing w:val="100"/>
  <w:drawingGridVerticalSpacing w:val="120"/>
  <w:displayHorizontalDrawingGridEvery w:val="2"/>
  <w:displayVerticalDrawingGridEvery w:val="0"/>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
  <w:rsids>
    <w:rsidRoot w:val="008C5182"/>
    <w:rsid w:val="000215C4"/>
    <w:rsid w:val="000225D2"/>
    <w:rsid w:val="0004229A"/>
    <w:rsid w:val="00047CDA"/>
    <w:rsid w:val="00057631"/>
    <w:rsid w:val="00076B69"/>
    <w:rsid w:val="000831DB"/>
    <w:rsid w:val="0009399E"/>
    <w:rsid w:val="000A3485"/>
    <w:rsid w:val="000C0F61"/>
    <w:rsid w:val="000D317B"/>
    <w:rsid w:val="000D44BB"/>
    <w:rsid w:val="000E1260"/>
    <w:rsid w:val="000E2F6F"/>
    <w:rsid w:val="000E4F3E"/>
    <w:rsid w:val="000F4FB7"/>
    <w:rsid w:val="00101770"/>
    <w:rsid w:val="001153B5"/>
    <w:rsid w:val="00120916"/>
    <w:rsid w:val="00124676"/>
    <w:rsid w:val="001260A7"/>
    <w:rsid w:val="00126E28"/>
    <w:rsid w:val="00185F08"/>
    <w:rsid w:val="00191E51"/>
    <w:rsid w:val="0019655C"/>
    <w:rsid w:val="001A14CD"/>
    <w:rsid w:val="001C614A"/>
    <w:rsid w:val="001D6F4B"/>
    <w:rsid w:val="001E0B75"/>
    <w:rsid w:val="001E1F6B"/>
    <w:rsid w:val="001E5CAD"/>
    <w:rsid w:val="00204747"/>
    <w:rsid w:val="00211F09"/>
    <w:rsid w:val="0021702C"/>
    <w:rsid w:val="00245471"/>
    <w:rsid w:val="002533FC"/>
    <w:rsid w:val="0027626C"/>
    <w:rsid w:val="002A7E29"/>
    <w:rsid w:val="002B401F"/>
    <w:rsid w:val="002E70CA"/>
    <w:rsid w:val="002F2430"/>
    <w:rsid w:val="00303BBF"/>
    <w:rsid w:val="00323EDB"/>
    <w:rsid w:val="003308CD"/>
    <w:rsid w:val="00352FBB"/>
    <w:rsid w:val="00397702"/>
    <w:rsid w:val="003A7EB8"/>
    <w:rsid w:val="003C0482"/>
    <w:rsid w:val="003C5301"/>
    <w:rsid w:val="003D7608"/>
    <w:rsid w:val="003E0E96"/>
    <w:rsid w:val="00402BDD"/>
    <w:rsid w:val="004176BC"/>
    <w:rsid w:val="00427502"/>
    <w:rsid w:val="00435105"/>
    <w:rsid w:val="004374BE"/>
    <w:rsid w:val="00440060"/>
    <w:rsid w:val="004549B2"/>
    <w:rsid w:val="00470CFC"/>
    <w:rsid w:val="00472476"/>
    <w:rsid w:val="004820A0"/>
    <w:rsid w:val="00482687"/>
    <w:rsid w:val="004B160B"/>
    <w:rsid w:val="004D2D4F"/>
    <w:rsid w:val="004D66BD"/>
    <w:rsid w:val="004F002C"/>
    <w:rsid w:val="00505383"/>
    <w:rsid w:val="00535C4D"/>
    <w:rsid w:val="00536B5E"/>
    <w:rsid w:val="00552E9A"/>
    <w:rsid w:val="00567719"/>
    <w:rsid w:val="00570FAE"/>
    <w:rsid w:val="005B027C"/>
    <w:rsid w:val="005D4A4E"/>
    <w:rsid w:val="005E278E"/>
    <w:rsid w:val="006052D8"/>
    <w:rsid w:val="0060714E"/>
    <w:rsid w:val="0065696D"/>
    <w:rsid w:val="006769D1"/>
    <w:rsid w:val="00684717"/>
    <w:rsid w:val="006B7637"/>
    <w:rsid w:val="006C3FC4"/>
    <w:rsid w:val="006C5DE2"/>
    <w:rsid w:val="006D293A"/>
    <w:rsid w:val="006D7187"/>
    <w:rsid w:val="006E225D"/>
    <w:rsid w:val="006F79EA"/>
    <w:rsid w:val="00706768"/>
    <w:rsid w:val="00707C5E"/>
    <w:rsid w:val="0073006B"/>
    <w:rsid w:val="00732F30"/>
    <w:rsid w:val="00751E16"/>
    <w:rsid w:val="00754BDD"/>
    <w:rsid w:val="00762FA4"/>
    <w:rsid w:val="007758A0"/>
    <w:rsid w:val="007A2626"/>
    <w:rsid w:val="007A3DCE"/>
    <w:rsid w:val="007B7E25"/>
    <w:rsid w:val="007C1E33"/>
    <w:rsid w:val="007C4E2A"/>
    <w:rsid w:val="007C7F5D"/>
    <w:rsid w:val="00807166"/>
    <w:rsid w:val="00814D97"/>
    <w:rsid w:val="00832D94"/>
    <w:rsid w:val="0088016E"/>
    <w:rsid w:val="008B0721"/>
    <w:rsid w:val="008C4A81"/>
    <w:rsid w:val="008C5182"/>
    <w:rsid w:val="008D30F1"/>
    <w:rsid w:val="008D3540"/>
    <w:rsid w:val="008E3F2A"/>
    <w:rsid w:val="00905378"/>
    <w:rsid w:val="00906661"/>
    <w:rsid w:val="009245E8"/>
    <w:rsid w:val="0093094E"/>
    <w:rsid w:val="0093555B"/>
    <w:rsid w:val="00942109"/>
    <w:rsid w:val="00943BBD"/>
    <w:rsid w:val="009527F6"/>
    <w:rsid w:val="00966CC2"/>
    <w:rsid w:val="00977F85"/>
    <w:rsid w:val="00995E3C"/>
    <w:rsid w:val="009B1D8C"/>
    <w:rsid w:val="009C117B"/>
    <w:rsid w:val="009C1A61"/>
    <w:rsid w:val="009D3068"/>
    <w:rsid w:val="009D3738"/>
    <w:rsid w:val="009F294B"/>
    <w:rsid w:val="00A04CC4"/>
    <w:rsid w:val="00A23ADB"/>
    <w:rsid w:val="00A54588"/>
    <w:rsid w:val="00A703E5"/>
    <w:rsid w:val="00A81B80"/>
    <w:rsid w:val="00AA2F9F"/>
    <w:rsid w:val="00AA2FE6"/>
    <w:rsid w:val="00AD2172"/>
    <w:rsid w:val="00AF5C4F"/>
    <w:rsid w:val="00B059A2"/>
    <w:rsid w:val="00B16D6D"/>
    <w:rsid w:val="00B25E8A"/>
    <w:rsid w:val="00B313FF"/>
    <w:rsid w:val="00B50107"/>
    <w:rsid w:val="00B50F8F"/>
    <w:rsid w:val="00B56448"/>
    <w:rsid w:val="00B76278"/>
    <w:rsid w:val="00B775A5"/>
    <w:rsid w:val="00B82FEF"/>
    <w:rsid w:val="00B91992"/>
    <w:rsid w:val="00BA0B39"/>
    <w:rsid w:val="00BD2707"/>
    <w:rsid w:val="00BE2D80"/>
    <w:rsid w:val="00BF48BA"/>
    <w:rsid w:val="00C0279A"/>
    <w:rsid w:val="00C1694A"/>
    <w:rsid w:val="00C16FDB"/>
    <w:rsid w:val="00C23DCA"/>
    <w:rsid w:val="00C3090F"/>
    <w:rsid w:val="00C42D82"/>
    <w:rsid w:val="00C50FCF"/>
    <w:rsid w:val="00C539E9"/>
    <w:rsid w:val="00C5578A"/>
    <w:rsid w:val="00C71822"/>
    <w:rsid w:val="00C76018"/>
    <w:rsid w:val="00C76807"/>
    <w:rsid w:val="00C77103"/>
    <w:rsid w:val="00C826B4"/>
    <w:rsid w:val="00CC1FB2"/>
    <w:rsid w:val="00CC511D"/>
    <w:rsid w:val="00CD5212"/>
    <w:rsid w:val="00CE4E54"/>
    <w:rsid w:val="00CF2C9A"/>
    <w:rsid w:val="00CF63FD"/>
    <w:rsid w:val="00D12317"/>
    <w:rsid w:val="00D156D1"/>
    <w:rsid w:val="00D31658"/>
    <w:rsid w:val="00D524AE"/>
    <w:rsid w:val="00D57BBA"/>
    <w:rsid w:val="00D631E3"/>
    <w:rsid w:val="00D63EBA"/>
    <w:rsid w:val="00D728EC"/>
    <w:rsid w:val="00D734EA"/>
    <w:rsid w:val="00D7353B"/>
    <w:rsid w:val="00D903BD"/>
    <w:rsid w:val="00D91836"/>
    <w:rsid w:val="00DB3004"/>
    <w:rsid w:val="00DB677B"/>
    <w:rsid w:val="00DC4169"/>
    <w:rsid w:val="00DD1A21"/>
    <w:rsid w:val="00DD2784"/>
    <w:rsid w:val="00DE07C1"/>
    <w:rsid w:val="00DF1F73"/>
    <w:rsid w:val="00DF5645"/>
    <w:rsid w:val="00DF60FB"/>
    <w:rsid w:val="00DF768C"/>
    <w:rsid w:val="00E01077"/>
    <w:rsid w:val="00E05638"/>
    <w:rsid w:val="00E07185"/>
    <w:rsid w:val="00E10034"/>
    <w:rsid w:val="00E175BF"/>
    <w:rsid w:val="00E212A5"/>
    <w:rsid w:val="00E34892"/>
    <w:rsid w:val="00E350A6"/>
    <w:rsid w:val="00E533EF"/>
    <w:rsid w:val="00E6687F"/>
    <w:rsid w:val="00E675E1"/>
    <w:rsid w:val="00E836B3"/>
    <w:rsid w:val="00E85679"/>
    <w:rsid w:val="00EA0649"/>
    <w:rsid w:val="00EE0BDA"/>
    <w:rsid w:val="00EE0C77"/>
    <w:rsid w:val="00EE47CF"/>
    <w:rsid w:val="00EF30E0"/>
    <w:rsid w:val="00F15BB6"/>
    <w:rsid w:val="00F16935"/>
    <w:rsid w:val="00F36424"/>
    <w:rsid w:val="00F37A59"/>
    <w:rsid w:val="00F4159C"/>
    <w:rsid w:val="00F516FF"/>
    <w:rsid w:val="00F76516"/>
    <w:rsid w:val="00F86E8B"/>
    <w:rsid w:val="00FA7532"/>
    <w:rsid w:val="00FB6D85"/>
    <w:rsid w:val="00FC6D5C"/>
    <w:rsid w:val="00FD7D9A"/>
    <w:rsid w:val="00FE5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after="240" w:line="230" w:lineRule="atLeast"/>
      <w:jc w:val="both"/>
    </w:pPr>
    <w:rPr>
      <w:rFonts w:ascii="Arial" w:hAnsi="Arial"/>
      <w:lang w:val="en-GB"/>
    </w:rPr>
  </w:style>
  <w:style w:type="paragraph" w:styleId="Heading1">
    <w:name w:val="heading 1"/>
    <w:basedOn w:val="Normal"/>
    <w:next w:val="Normal"/>
    <w:link w:val="Heading1Char"/>
    <w:autoRedefine/>
    <w:qFormat/>
    <w:rsid w:val="00076B69"/>
    <w:pPr>
      <w:keepNext/>
      <w:numPr>
        <w:numId w:val="5"/>
      </w:numPr>
      <w:tabs>
        <w:tab w:val="left" w:pos="1080"/>
      </w:tabs>
      <w:suppressAutoHyphens/>
      <w:spacing w:before="270" w:line="-270" w:lineRule="auto"/>
      <w:jc w:val="left"/>
      <w:outlineLvl w:val="0"/>
      <w:pPrChange w:id="0" w:author="jamie.lizarraga" w:date="2012-06-11T16:11:00Z">
        <w:pPr>
          <w:keepNext/>
          <w:numPr>
            <w:numId w:val="5"/>
          </w:numPr>
          <w:tabs>
            <w:tab w:val="num" w:pos="432"/>
            <w:tab w:val="left" w:pos="1080"/>
          </w:tabs>
          <w:suppressAutoHyphens/>
          <w:spacing w:before="270" w:after="240" w:line="-270" w:lineRule="auto"/>
          <w:ind w:left="432" w:hanging="432"/>
          <w:outlineLvl w:val="0"/>
        </w:pPr>
      </w:pPrChange>
    </w:pPr>
    <w:rPr>
      <w:b/>
      <w:sz w:val="24"/>
      <w:rPrChange w:id="0" w:author="jamie.lizarraga" w:date="2012-06-11T16:11:00Z">
        <w:rPr>
          <w:rFonts w:ascii="Arial" w:hAnsi="Arial"/>
          <w:b/>
          <w:sz w:val="24"/>
          <w:lang w:val="en-GB" w:eastAsia="en-US" w:bidi="ar-SA"/>
        </w:rPr>
      </w:rPrChange>
    </w:rPr>
  </w:style>
  <w:style w:type="paragraph" w:styleId="Heading2">
    <w:name w:val="heading 2"/>
    <w:basedOn w:val="Heading1"/>
    <w:next w:val="Normal"/>
    <w:autoRedefine/>
    <w:qFormat/>
    <w:rsid w:val="00E81D60"/>
    <w:pPr>
      <w:numPr>
        <w:ilvl w:val="1"/>
      </w:numPr>
      <w:tabs>
        <w:tab w:val="left" w:pos="540"/>
        <w:tab w:val="left" w:pos="700"/>
      </w:tabs>
      <w:spacing w:before="60" w:line="-250" w:lineRule="auto"/>
      <w:outlineLvl w:val="1"/>
    </w:pPr>
    <w:rPr>
      <w:sz w:val="22"/>
    </w:rPr>
  </w:style>
  <w:style w:type="paragraph" w:styleId="Heading3">
    <w:name w:val="heading 3"/>
    <w:basedOn w:val="Heading1"/>
    <w:next w:val="Normal"/>
    <w:link w:val="Heading3Char"/>
    <w:qFormat/>
    <w:rsid w:val="00E836B3"/>
    <w:pPr>
      <w:numPr>
        <w:ilvl w:val="2"/>
      </w:numPr>
      <w:tabs>
        <w:tab w:val="left" w:pos="660"/>
        <w:tab w:val="left" w:pos="880"/>
      </w:tabs>
      <w:spacing w:before="60" w:line="-230" w:lineRule="auto"/>
      <w:outlineLvl w:val="2"/>
    </w:pPr>
    <w:rPr>
      <w:sz w:val="20"/>
    </w:rPr>
  </w:style>
  <w:style w:type="paragraph" w:styleId="Heading4">
    <w:name w:val="heading 4"/>
    <w:basedOn w:val="Heading3"/>
    <w:next w:val="Normal"/>
    <w:link w:val="Heading4Char"/>
    <w:autoRedefine/>
    <w:qFormat/>
    <w:rsid w:val="00133CDD"/>
    <w:pPr>
      <w:numPr>
        <w:ilvl w:val="3"/>
      </w:numPr>
      <w:tabs>
        <w:tab w:val="clear" w:pos="660"/>
        <w:tab w:val="left" w:pos="940"/>
        <w:tab w:val="left" w:pos="1140"/>
        <w:tab w:val="left" w:pos="1360"/>
      </w:tabs>
      <w:outlineLvl w:val="3"/>
    </w:pPr>
  </w:style>
  <w:style w:type="paragraph" w:styleId="Heading5">
    <w:name w:val="heading 5"/>
    <w:basedOn w:val="Heading4"/>
    <w:next w:val="Normal"/>
    <w:autoRedefine/>
    <w:qFormat/>
    <w:rsid w:val="00833376"/>
    <w:pPr>
      <w:numPr>
        <w:ilvl w:val="4"/>
      </w:numPr>
      <w:tabs>
        <w:tab w:val="clear" w:pos="940"/>
        <w:tab w:val="clear" w:pos="1140"/>
        <w:tab w:val="clear" w:pos="1360"/>
      </w:tabs>
      <w:outlineLvl w:val="4"/>
    </w:pPr>
  </w:style>
  <w:style w:type="paragraph" w:styleId="Heading6">
    <w:name w:val="heading 6"/>
    <w:basedOn w:val="Heading5"/>
    <w:next w:val="Normal"/>
    <w:autoRedefine/>
    <w:qFormat/>
    <w:rsid w:val="00AF516C"/>
    <w:pPr>
      <w:numPr>
        <w:ilvl w:val="5"/>
      </w:numPr>
      <w:tabs>
        <w:tab w:val="clear" w:pos="1080"/>
        <w:tab w:val="left" w:pos="1440"/>
      </w:tabs>
      <w:outlineLvl w:val="5"/>
    </w:pPr>
  </w:style>
  <w:style w:type="paragraph" w:styleId="Heading7">
    <w:name w:val="heading 7"/>
    <w:basedOn w:val="Heading6"/>
    <w:next w:val="Normal"/>
    <w:qFormat/>
    <w:rsid w:val="00E836B3"/>
    <w:pPr>
      <w:numPr>
        <w:ilvl w:val="6"/>
      </w:numPr>
      <w:outlineLvl w:val="6"/>
    </w:pPr>
  </w:style>
  <w:style w:type="paragraph" w:styleId="Heading8">
    <w:name w:val="heading 8"/>
    <w:basedOn w:val="Heading6"/>
    <w:next w:val="Normal"/>
    <w:qFormat/>
    <w:rsid w:val="00E836B3"/>
    <w:pPr>
      <w:numPr>
        <w:ilvl w:val="7"/>
      </w:numPr>
      <w:tabs>
        <w:tab w:val="left" w:pos="1800"/>
      </w:tabs>
      <w:outlineLvl w:val="7"/>
    </w:pPr>
  </w:style>
  <w:style w:type="paragraph" w:styleId="Heading9">
    <w:name w:val="heading 9"/>
    <w:basedOn w:val="Heading6"/>
    <w:next w:val="Normal"/>
    <w:qFormat/>
    <w:rsid w:val="00E836B3"/>
    <w:pPr>
      <w:numPr>
        <w:ilvl w:val="8"/>
      </w:num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36B3"/>
    <w:p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rsid w:val="00E836B3"/>
    <w:pPr>
      <w:tabs>
        <w:tab w:val="clear" w:pos="660"/>
        <w:tab w:val="left" w:pos="640"/>
      </w:tabs>
      <w:spacing w:line="250" w:lineRule="exact"/>
    </w:pPr>
    <w:rPr>
      <w:sz w:val="22"/>
    </w:rPr>
  </w:style>
  <w:style w:type="paragraph" w:customStyle="1" w:styleId="a4">
    <w:name w:val="a4"/>
    <w:basedOn w:val="Heading4"/>
    <w:next w:val="Normal"/>
    <w:link w:val="a4Char"/>
    <w:rsid w:val="00E836B3"/>
    <w:pPr>
      <w:tabs>
        <w:tab w:val="clear" w:pos="864"/>
        <w:tab w:val="clear" w:pos="940"/>
        <w:tab w:val="clear" w:pos="1080"/>
        <w:tab w:val="clear" w:pos="1140"/>
        <w:tab w:val="clear" w:pos="1360"/>
        <w:tab w:val="left" w:pos="879"/>
        <w:tab w:val="left" w:pos="1060"/>
      </w:tabs>
      <w:spacing w:line="230" w:lineRule="exact"/>
    </w:pPr>
  </w:style>
  <w:style w:type="paragraph" w:customStyle="1" w:styleId="a5">
    <w:name w:val="a5"/>
    <w:basedOn w:val="Heading5"/>
    <w:next w:val="Normal"/>
    <w:rsid w:val="00E836B3"/>
    <w:pPr>
      <w:tabs>
        <w:tab w:val="clear" w:pos="1080"/>
        <w:tab w:val="left" w:pos="1140"/>
        <w:tab w:val="left" w:pos="1360"/>
      </w:tabs>
      <w:spacing w:line="230" w:lineRule="exact"/>
    </w:pPr>
  </w:style>
  <w:style w:type="paragraph" w:customStyle="1" w:styleId="a6">
    <w:name w:val="a6"/>
    <w:basedOn w:val="Heading6"/>
    <w:next w:val="Normal"/>
    <w:rsid w:val="00E836B3"/>
    <w:pPr>
      <w:tabs>
        <w:tab w:val="clear" w:pos="1152"/>
        <w:tab w:val="clear" w:pos="1440"/>
        <w:tab w:val="left" w:pos="1140"/>
        <w:tab w:val="left" w:pos="1360"/>
      </w:tabs>
      <w:spacing w:line="230" w:lineRule="exact"/>
    </w:pPr>
  </w:style>
  <w:style w:type="paragraph" w:customStyle="1" w:styleId="ANNEX">
    <w:name w:val="ANNEX"/>
    <w:basedOn w:val="Normal"/>
    <w:next w:val="Normal"/>
    <w:rsid w:val="00E836B3"/>
    <w:pPr>
      <w:keepNext/>
      <w:pageBreakBefore/>
      <w:spacing w:after="760" w:line="-310" w:lineRule="auto"/>
      <w:jc w:val="center"/>
    </w:pPr>
    <w:rPr>
      <w:b/>
      <w:sz w:val="28"/>
    </w:rPr>
  </w:style>
  <w:style w:type="character" w:styleId="FootnoteReference">
    <w:name w:val="footnote reference"/>
    <w:semiHidden/>
    <w:rsid w:val="00E836B3"/>
    <w:rPr>
      <w:position w:val="6"/>
      <w:sz w:val="16"/>
      <w:vertAlign w:val="baseline"/>
    </w:rPr>
  </w:style>
  <w:style w:type="paragraph" w:customStyle="1" w:styleId="bibliography">
    <w:name w:val="bibliography"/>
    <w:basedOn w:val="Normal"/>
    <w:rsid w:val="00E836B3"/>
    <w:pPr>
      <w:tabs>
        <w:tab w:val="left" w:pos="660"/>
      </w:tabs>
      <w:ind w:left="658" w:hanging="658"/>
    </w:pPr>
  </w:style>
  <w:style w:type="paragraph" w:styleId="BodyText">
    <w:name w:val="Body Text"/>
    <w:basedOn w:val="Normal"/>
    <w:rsid w:val="00E836B3"/>
    <w:pPr>
      <w:spacing w:before="60" w:after="60" w:line="210" w:lineRule="atLeast"/>
    </w:pPr>
    <w:rPr>
      <w:sz w:val="18"/>
    </w:rPr>
  </w:style>
  <w:style w:type="paragraph" w:styleId="BodyText2">
    <w:name w:val="Body Text 2"/>
    <w:basedOn w:val="Normal"/>
    <w:rsid w:val="00E836B3"/>
    <w:pPr>
      <w:spacing w:before="60" w:after="60" w:line="190" w:lineRule="atLeast"/>
    </w:pPr>
    <w:rPr>
      <w:sz w:val="16"/>
    </w:rPr>
  </w:style>
  <w:style w:type="paragraph" w:styleId="BodyText3">
    <w:name w:val="Body Text 3"/>
    <w:basedOn w:val="Normal"/>
    <w:rsid w:val="00E836B3"/>
    <w:pPr>
      <w:spacing w:before="60" w:after="60" w:line="170" w:lineRule="atLeast"/>
    </w:pPr>
    <w:rPr>
      <w:sz w:val="14"/>
    </w:rPr>
  </w:style>
  <w:style w:type="paragraph" w:customStyle="1" w:styleId="Definition">
    <w:name w:val="Definition"/>
    <w:basedOn w:val="Normal"/>
    <w:next w:val="Normal"/>
    <w:rsid w:val="00E836B3"/>
  </w:style>
  <w:style w:type="character" w:customStyle="1" w:styleId="Defterms">
    <w:name w:val="Defterms"/>
    <w:rsid w:val="00E836B3"/>
    <w:rPr>
      <w:color w:val="auto"/>
    </w:rPr>
  </w:style>
  <w:style w:type="paragraph" w:styleId="Header">
    <w:name w:val="header"/>
    <w:basedOn w:val="Normal"/>
    <w:rsid w:val="00E836B3"/>
    <w:pPr>
      <w:spacing w:after="740" w:line="-220" w:lineRule="auto"/>
    </w:pPr>
    <w:rPr>
      <w:b/>
      <w:sz w:val="22"/>
    </w:rPr>
  </w:style>
  <w:style w:type="paragraph" w:customStyle="1" w:styleId="Example">
    <w:name w:val="Example"/>
    <w:basedOn w:val="Normal"/>
    <w:next w:val="Normal"/>
    <w:rsid w:val="00E836B3"/>
    <w:pPr>
      <w:tabs>
        <w:tab w:val="left" w:pos="1360"/>
      </w:tabs>
      <w:spacing w:line="210" w:lineRule="atLeast"/>
    </w:pPr>
    <w:rPr>
      <w:sz w:val="18"/>
    </w:rPr>
  </w:style>
  <w:style w:type="paragraph" w:customStyle="1" w:styleId="Figurefootnote">
    <w:name w:val="Figure footnote"/>
    <w:basedOn w:val="Normal"/>
    <w:rsid w:val="00E836B3"/>
    <w:pPr>
      <w:keepNext/>
      <w:tabs>
        <w:tab w:val="left" w:pos="340"/>
      </w:tabs>
      <w:spacing w:after="60" w:line="210" w:lineRule="atLeast"/>
    </w:pPr>
    <w:rPr>
      <w:sz w:val="18"/>
    </w:rPr>
  </w:style>
  <w:style w:type="paragraph" w:customStyle="1" w:styleId="Figuretitle">
    <w:name w:val="Figure title"/>
    <w:basedOn w:val="Normal"/>
    <w:next w:val="Normal"/>
    <w:rsid w:val="00E836B3"/>
    <w:pPr>
      <w:suppressAutoHyphens/>
      <w:spacing w:before="220" w:after="220"/>
      <w:jc w:val="center"/>
    </w:pPr>
    <w:rPr>
      <w:b/>
    </w:rPr>
  </w:style>
  <w:style w:type="paragraph" w:customStyle="1" w:styleId="Foreword">
    <w:name w:val="Foreword"/>
    <w:basedOn w:val="Normal"/>
    <w:next w:val="Normal"/>
    <w:rsid w:val="00E836B3"/>
    <w:rPr>
      <w:color w:val="0000FF"/>
    </w:rPr>
  </w:style>
  <w:style w:type="paragraph" w:customStyle="1" w:styleId="Formula">
    <w:name w:val="Formula"/>
    <w:basedOn w:val="Normal"/>
    <w:next w:val="Normal"/>
    <w:rsid w:val="00E836B3"/>
    <w:pPr>
      <w:tabs>
        <w:tab w:val="right" w:pos="9752"/>
      </w:tabs>
      <w:spacing w:after="220"/>
      <w:ind w:left="403"/>
      <w:jc w:val="left"/>
    </w:pPr>
  </w:style>
  <w:style w:type="paragraph" w:styleId="Index1">
    <w:name w:val="index 1"/>
    <w:basedOn w:val="Normal"/>
    <w:semiHidden/>
    <w:rsid w:val="00E836B3"/>
    <w:pPr>
      <w:spacing w:after="0" w:line="210" w:lineRule="atLeast"/>
      <w:ind w:left="340" w:hanging="340"/>
      <w:jc w:val="left"/>
    </w:pPr>
    <w:rPr>
      <w:b/>
      <w:sz w:val="18"/>
    </w:rPr>
  </w:style>
  <w:style w:type="paragraph" w:customStyle="1" w:styleId="Introduction">
    <w:name w:val="Introduction"/>
    <w:basedOn w:val="Normal"/>
    <w:next w:val="Normal"/>
    <w:link w:val="IntroductionChar"/>
    <w:rsid w:val="00E836B3"/>
    <w:pPr>
      <w:keepNext/>
      <w:pageBreakBefore/>
      <w:tabs>
        <w:tab w:val="left" w:pos="400"/>
      </w:tabs>
      <w:suppressAutoHyphens/>
      <w:spacing w:before="960" w:after="310" w:line="310" w:lineRule="exact"/>
      <w:jc w:val="left"/>
    </w:pPr>
    <w:rPr>
      <w:b/>
      <w:sz w:val="28"/>
    </w:rPr>
  </w:style>
  <w:style w:type="paragraph" w:styleId="ListNumber">
    <w:name w:val="List Number"/>
    <w:basedOn w:val="Normal"/>
    <w:rsid w:val="00E836B3"/>
    <w:pPr>
      <w:tabs>
        <w:tab w:val="left" w:pos="400"/>
      </w:tabs>
      <w:ind w:left="400" w:hanging="400"/>
    </w:pPr>
  </w:style>
  <w:style w:type="paragraph" w:styleId="ListNumber2">
    <w:name w:val="List Number 2"/>
    <w:basedOn w:val="Normal"/>
    <w:rsid w:val="00E836B3"/>
    <w:pPr>
      <w:tabs>
        <w:tab w:val="left" w:pos="800"/>
      </w:tabs>
      <w:ind w:left="800" w:hanging="400"/>
    </w:pPr>
  </w:style>
  <w:style w:type="paragraph" w:styleId="ListNumber3">
    <w:name w:val="List Number 3"/>
    <w:basedOn w:val="Normal"/>
    <w:rsid w:val="00E836B3"/>
    <w:pPr>
      <w:tabs>
        <w:tab w:val="left" w:pos="1200"/>
      </w:tabs>
      <w:ind w:left="1200" w:hanging="400"/>
    </w:pPr>
  </w:style>
  <w:style w:type="paragraph" w:styleId="ListNumber4">
    <w:name w:val="List Number 4"/>
    <w:basedOn w:val="Normal"/>
    <w:rsid w:val="00E836B3"/>
    <w:pPr>
      <w:tabs>
        <w:tab w:val="left" w:pos="1600"/>
      </w:tabs>
      <w:ind w:left="1600" w:hanging="400"/>
    </w:pPr>
  </w:style>
  <w:style w:type="paragraph" w:styleId="ListContinue">
    <w:name w:val="List Continue"/>
    <w:basedOn w:val="Normal"/>
    <w:rsid w:val="00E836B3"/>
    <w:pPr>
      <w:tabs>
        <w:tab w:val="left" w:pos="400"/>
      </w:tabs>
      <w:ind w:left="400" w:hanging="400"/>
    </w:pPr>
  </w:style>
  <w:style w:type="paragraph" w:styleId="ListContinue2">
    <w:name w:val="List Continue 2"/>
    <w:basedOn w:val="ListContinue"/>
    <w:rsid w:val="00E836B3"/>
    <w:pPr>
      <w:tabs>
        <w:tab w:val="clear" w:pos="400"/>
        <w:tab w:val="left" w:pos="800"/>
      </w:tabs>
      <w:ind w:left="800"/>
    </w:pPr>
  </w:style>
  <w:style w:type="paragraph" w:styleId="ListContinue3">
    <w:name w:val="List Continue 3"/>
    <w:basedOn w:val="ListContinue"/>
    <w:rsid w:val="00E836B3"/>
    <w:pPr>
      <w:tabs>
        <w:tab w:val="clear" w:pos="400"/>
        <w:tab w:val="left" w:pos="1200"/>
      </w:tabs>
      <w:ind w:left="1200"/>
    </w:pPr>
  </w:style>
  <w:style w:type="paragraph" w:styleId="ListContinue4">
    <w:name w:val="List Continue 4"/>
    <w:basedOn w:val="ListContinue"/>
    <w:rsid w:val="00E836B3"/>
    <w:pPr>
      <w:tabs>
        <w:tab w:val="clear" w:pos="400"/>
        <w:tab w:val="left" w:pos="1600"/>
      </w:tabs>
      <w:ind w:left="1600"/>
    </w:pPr>
  </w:style>
  <w:style w:type="paragraph" w:customStyle="1" w:styleId="Note">
    <w:name w:val="Note"/>
    <w:basedOn w:val="Normal"/>
    <w:next w:val="Normal"/>
    <w:rsid w:val="00E836B3"/>
    <w:pPr>
      <w:tabs>
        <w:tab w:val="left" w:pos="960"/>
      </w:tabs>
      <w:spacing w:line="210" w:lineRule="atLeast"/>
    </w:pPr>
    <w:rPr>
      <w:sz w:val="18"/>
    </w:rPr>
  </w:style>
  <w:style w:type="paragraph" w:styleId="FootnoteText">
    <w:name w:val="footnote text"/>
    <w:basedOn w:val="Normal"/>
    <w:semiHidden/>
    <w:rsid w:val="00E836B3"/>
    <w:pPr>
      <w:tabs>
        <w:tab w:val="left" w:pos="340"/>
      </w:tabs>
      <w:spacing w:after="120" w:line="210" w:lineRule="atLeast"/>
    </w:pPr>
    <w:rPr>
      <w:sz w:val="18"/>
    </w:rPr>
  </w:style>
  <w:style w:type="character" w:styleId="PageNumber">
    <w:name w:val="page number"/>
    <w:basedOn w:val="DefaultParagraphFont"/>
    <w:rsid w:val="00E836B3"/>
  </w:style>
  <w:style w:type="paragraph" w:customStyle="1" w:styleId="p2">
    <w:name w:val="p2"/>
    <w:basedOn w:val="Normal"/>
    <w:next w:val="Normal"/>
    <w:rsid w:val="00E836B3"/>
    <w:pPr>
      <w:tabs>
        <w:tab w:val="left" w:pos="560"/>
      </w:tabs>
    </w:pPr>
  </w:style>
  <w:style w:type="paragraph" w:customStyle="1" w:styleId="p3">
    <w:name w:val="p3"/>
    <w:basedOn w:val="Normal"/>
    <w:next w:val="Normal"/>
    <w:rsid w:val="00E836B3"/>
    <w:pPr>
      <w:tabs>
        <w:tab w:val="left" w:pos="720"/>
      </w:tabs>
    </w:pPr>
  </w:style>
  <w:style w:type="paragraph" w:customStyle="1" w:styleId="p4">
    <w:name w:val="p4"/>
    <w:basedOn w:val="Normal"/>
    <w:next w:val="Normal"/>
    <w:rsid w:val="00E836B3"/>
    <w:pPr>
      <w:tabs>
        <w:tab w:val="left" w:pos="1100"/>
      </w:tabs>
    </w:pPr>
  </w:style>
  <w:style w:type="paragraph" w:customStyle="1" w:styleId="p5">
    <w:name w:val="p5"/>
    <w:basedOn w:val="Normal"/>
    <w:next w:val="Normal"/>
    <w:rsid w:val="00E836B3"/>
    <w:pPr>
      <w:tabs>
        <w:tab w:val="left" w:pos="1100"/>
      </w:tabs>
    </w:pPr>
  </w:style>
  <w:style w:type="paragraph" w:customStyle="1" w:styleId="p6">
    <w:name w:val="p6"/>
    <w:basedOn w:val="Normal"/>
    <w:next w:val="Normal"/>
    <w:rsid w:val="00E836B3"/>
    <w:pPr>
      <w:tabs>
        <w:tab w:val="left" w:pos="1440"/>
      </w:tabs>
    </w:pPr>
  </w:style>
  <w:style w:type="paragraph" w:styleId="Footer">
    <w:name w:val="footer"/>
    <w:basedOn w:val="Normal"/>
    <w:rsid w:val="00E836B3"/>
    <w:pPr>
      <w:spacing w:after="0" w:line="-220" w:lineRule="auto"/>
    </w:pPr>
  </w:style>
  <w:style w:type="paragraph" w:customStyle="1" w:styleId="RefNorm">
    <w:name w:val="RefNorm"/>
    <w:basedOn w:val="Normal"/>
    <w:next w:val="Normal"/>
    <w:rsid w:val="00E836B3"/>
  </w:style>
  <w:style w:type="paragraph" w:customStyle="1" w:styleId="Special">
    <w:name w:val="Special"/>
    <w:basedOn w:val="Normal"/>
    <w:next w:val="Normal"/>
    <w:rsid w:val="00E836B3"/>
  </w:style>
  <w:style w:type="paragraph" w:customStyle="1" w:styleId="Tablefootnote">
    <w:name w:val="Table footnote"/>
    <w:basedOn w:val="Normal"/>
    <w:rsid w:val="00E836B3"/>
    <w:pPr>
      <w:tabs>
        <w:tab w:val="left" w:pos="340"/>
      </w:tabs>
      <w:spacing w:before="60" w:after="60" w:line="190" w:lineRule="atLeast"/>
    </w:pPr>
    <w:rPr>
      <w:sz w:val="16"/>
    </w:rPr>
  </w:style>
  <w:style w:type="paragraph" w:customStyle="1" w:styleId="Tabletitle">
    <w:name w:val="Table title"/>
    <w:basedOn w:val="Normal"/>
    <w:next w:val="Normal"/>
    <w:link w:val="TabletitleChar"/>
    <w:rsid w:val="00E836B3"/>
    <w:pPr>
      <w:keepNext/>
      <w:suppressAutoHyphens/>
      <w:spacing w:before="120" w:after="120" w:line="-230" w:lineRule="auto"/>
      <w:jc w:val="center"/>
    </w:pPr>
    <w:rPr>
      <w:b/>
    </w:rPr>
  </w:style>
  <w:style w:type="character" w:customStyle="1" w:styleId="TableFootNoteXref">
    <w:name w:val="TableFootNoteXref"/>
    <w:rsid w:val="00E836B3"/>
    <w:rPr>
      <w:noProof/>
      <w:position w:val="6"/>
      <w:sz w:val="14"/>
      <w:lang w:val="fr-FR"/>
    </w:rPr>
  </w:style>
  <w:style w:type="paragraph" w:customStyle="1" w:styleId="Terms">
    <w:name w:val="Term(s)"/>
    <w:basedOn w:val="Normal"/>
    <w:next w:val="Definition"/>
    <w:rsid w:val="00E836B3"/>
    <w:pPr>
      <w:keepNext/>
      <w:suppressAutoHyphens/>
      <w:spacing w:after="0"/>
      <w:jc w:val="left"/>
    </w:pPr>
    <w:rPr>
      <w:b/>
    </w:rPr>
  </w:style>
  <w:style w:type="paragraph" w:customStyle="1" w:styleId="TermNum">
    <w:name w:val="TermNum"/>
    <w:basedOn w:val="Normal"/>
    <w:next w:val="Terms"/>
    <w:rsid w:val="00E836B3"/>
    <w:pPr>
      <w:keepNext/>
      <w:spacing w:after="0"/>
    </w:pPr>
    <w:rPr>
      <w:b/>
    </w:rPr>
  </w:style>
  <w:style w:type="paragraph" w:styleId="IndexHeading">
    <w:name w:val="index heading"/>
    <w:basedOn w:val="Normal"/>
    <w:next w:val="Index1"/>
    <w:semiHidden/>
    <w:rsid w:val="00E836B3"/>
    <w:pPr>
      <w:keepNext/>
      <w:spacing w:before="480" w:after="210"/>
      <w:jc w:val="center"/>
    </w:pPr>
  </w:style>
  <w:style w:type="paragraph" w:styleId="TOC1">
    <w:name w:val="toc 1"/>
    <w:basedOn w:val="Normal"/>
    <w:next w:val="Normal"/>
    <w:uiPriority w:val="39"/>
    <w:rsid w:val="00E836B3"/>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rsid w:val="00E836B3"/>
    <w:pPr>
      <w:spacing w:before="0"/>
    </w:pPr>
  </w:style>
  <w:style w:type="paragraph" w:styleId="TOC3">
    <w:name w:val="toc 3"/>
    <w:basedOn w:val="TOC2"/>
    <w:next w:val="Normal"/>
    <w:uiPriority w:val="39"/>
    <w:rsid w:val="00967FE8"/>
    <w:pPr>
      <w:numPr>
        <w:numId w:val="4"/>
      </w:numPr>
    </w:pPr>
  </w:style>
  <w:style w:type="paragraph" w:styleId="TOC4">
    <w:name w:val="toc 4"/>
    <w:basedOn w:val="TOC2"/>
    <w:next w:val="Normal"/>
    <w:uiPriority w:val="39"/>
    <w:rsid w:val="00E836B3"/>
    <w:pPr>
      <w:tabs>
        <w:tab w:val="clear" w:pos="720"/>
        <w:tab w:val="left" w:pos="1140"/>
      </w:tabs>
      <w:ind w:left="1140" w:hanging="1140"/>
    </w:pPr>
    <w:rPr>
      <w:noProof w:val="0"/>
    </w:rPr>
  </w:style>
  <w:style w:type="paragraph" w:styleId="TOC5">
    <w:name w:val="toc 5"/>
    <w:basedOn w:val="TOC4"/>
    <w:next w:val="Normal"/>
    <w:uiPriority w:val="39"/>
    <w:rsid w:val="00E836B3"/>
  </w:style>
  <w:style w:type="paragraph" w:styleId="TOC6">
    <w:name w:val="toc 6"/>
    <w:basedOn w:val="TOC4"/>
    <w:next w:val="Normal"/>
    <w:uiPriority w:val="39"/>
    <w:rsid w:val="00E836B3"/>
    <w:pPr>
      <w:tabs>
        <w:tab w:val="clear" w:pos="1140"/>
        <w:tab w:val="left" w:pos="1440"/>
      </w:tabs>
      <w:ind w:left="1440" w:hanging="1440"/>
    </w:pPr>
  </w:style>
  <w:style w:type="paragraph" w:styleId="TOC9">
    <w:name w:val="toc 9"/>
    <w:basedOn w:val="TOC1"/>
    <w:next w:val="Normal"/>
    <w:uiPriority w:val="39"/>
    <w:rsid w:val="00E836B3"/>
    <w:pPr>
      <w:tabs>
        <w:tab w:val="clear" w:pos="720"/>
      </w:tabs>
      <w:ind w:left="0" w:firstLine="0"/>
    </w:pPr>
  </w:style>
  <w:style w:type="paragraph" w:customStyle="1" w:styleId="zzBiblio">
    <w:name w:val="zzBiblio"/>
    <w:basedOn w:val="Normal"/>
    <w:next w:val="bibliography"/>
    <w:rsid w:val="00E836B3"/>
    <w:pPr>
      <w:pageBreakBefore/>
      <w:spacing w:after="760" w:line="-310" w:lineRule="auto"/>
      <w:jc w:val="center"/>
    </w:pPr>
    <w:rPr>
      <w:b/>
      <w:sz w:val="28"/>
    </w:rPr>
  </w:style>
  <w:style w:type="paragraph" w:customStyle="1" w:styleId="zzContents">
    <w:name w:val="zzContents"/>
    <w:basedOn w:val="Introduction"/>
    <w:next w:val="TOC1"/>
    <w:link w:val="zzContentsChar"/>
    <w:rsid w:val="00E836B3"/>
  </w:style>
  <w:style w:type="paragraph" w:customStyle="1" w:styleId="zzCopyright">
    <w:name w:val="zzCopyright"/>
    <w:basedOn w:val="Normal"/>
    <w:next w:val="Normal"/>
    <w:rsid w:val="00E836B3"/>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E836B3"/>
    <w:pPr>
      <w:spacing w:after="220"/>
      <w:jc w:val="right"/>
    </w:pPr>
    <w:rPr>
      <w:b/>
      <w:color w:val="000000"/>
      <w:sz w:val="24"/>
    </w:rPr>
  </w:style>
  <w:style w:type="paragraph" w:customStyle="1" w:styleId="zzForeword">
    <w:name w:val="zzForeword"/>
    <w:basedOn w:val="Introduction"/>
    <w:next w:val="Normal"/>
    <w:rsid w:val="00E836B3"/>
    <w:pPr>
      <w:tabs>
        <w:tab w:val="clear" w:pos="400"/>
      </w:tabs>
    </w:pPr>
    <w:rPr>
      <w:color w:val="0000FF"/>
    </w:rPr>
  </w:style>
  <w:style w:type="paragraph" w:customStyle="1" w:styleId="zzHelp">
    <w:name w:val="zzHelp"/>
    <w:basedOn w:val="Normal"/>
    <w:rsid w:val="00E836B3"/>
    <w:rPr>
      <w:color w:val="008000"/>
    </w:rPr>
  </w:style>
  <w:style w:type="paragraph" w:customStyle="1" w:styleId="zzIndex">
    <w:name w:val="zzIndex"/>
    <w:basedOn w:val="zzBiblio"/>
    <w:next w:val="IndexHeading"/>
    <w:rsid w:val="00E836B3"/>
    <w:pPr>
      <w:spacing w:line="310" w:lineRule="exact"/>
    </w:pPr>
  </w:style>
  <w:style w:type="paragraph" w:customStyle="1" w:styleId="zzSTDTitle">
    <w:name w:val="zzSTDTitle"/>
    <w:basedOn w:val="Normal"/>
    <w:next w:val="Normal"/>
    <w:rsid w:val="00E836B3"/>
    <w:pPr>
      <w:suppressAutoHyphens/>
      <w:spacing w:before="400" w:after="760" w:line="-350" w:lineRule="auto"/>
      <w:jc w:val="left"/>
    </w:pPr>
    <w:rPr>
      <w:b/>
      <w:color w:val="0000FF"/>
      <w:sz w:val="32"/>
    </w:rPr>
  </w:style>
  <w:style w:type="character" w:customStyle="1" w:styleId="ExtXref">
    <w:name w:val="ExtXref"/>
    <w:rsid w:val="00E836B3"/>
    <w:rPr>
      <w:color w:val="auto"/>
    </w:rPr>
  </w:style>
  <w:style w:type="paragraph" w:customStyle="1" w:styleId="BodyText4">
    <w:name w:val="Body Text 4"/>
    <w:basedOn w:val="Normal"/>
    <w:rsid w:val="00E836B3"/>
    <w:pPr>
      <w:spacing w:before="60" w:after="60"/>
    </w:pPr>
  </w:style>
  <w:style w:type="paragraph" w:customStyle="1" w:styleId="dl">
    <w:name w:val="dl"/>
    <w:basedOn w:val="Normal"/>
    <w:rsid w:val="00E836B3"/>
    <w:pPr>
      <w:ind w:left="800" w:hanging="400"/>
    </w:pPr>
  </w:style>
  <w:style w:type="character" w:customStyle="1" w:styleId="MTEquationSection">
    <w:name w:val="MTEquationSection"/>
    <w:rsid w:val="00E836B3"/>
    <w:rPr>
      <w:vanish/>
      <w:color w:val="FF0000"/>
    </w:rPr>
  </w:style>
  <w:style w:type="paragraph" w:customStyle="1" w:styleId="Tabletext9">
    <w:name w:val="Table text (9)"/>
    <w:basedOn w:val="Normal"/>
    <w:rsid w:val="00E836B3"/>
    <w:pPr>
      <w:spacing w:before="60" w:after="60" w:line="210" w:lineRule="atLeast"/>
    </w:pPr>
    <w:rPr>
      <w:sz w:val="18"/>
    </w:rPr>
  </w:style>
  <w:style w:type="paragraph" w:styleId="TOC7">
    <w:name w:val="toc 7"/>
    <w:basedOn w:val="Normal"/>
    <w:next w:val="Normal"/>
    <w:autoRedefine/>
    <w:uiPriority w:val="39"/>
    <w:rsid w:val="00E836B3"/>
    <w:pPr>
      <w:ind w:left="1200"/>
    </w:pPr>
  </w:style>
  <w:style w:type="paragraph" w:styleId="TOC8">
    <w:name w:val="toc 8"/>
    <w:basedOn w:val="Normal"/>
    <w:next w:val="Normal"/>
    <w:autoRedefine/>
    <w:uiPriority w:val="39"/>
    <w:rsid w:val="00E836B3"/>
    <w:pPr>
      <w:ind w:left="1400"/>
    </w:pPr>
  </w:style>
  <w:style w:type="character" w:styleId="Hyperlink">
    <w:name w:val="Hyperlink"/>
    <w:uiPriority w:val="99"/>
    <w:rsid w:val="00E836B3"/>
    <w:rPr>
      <w:color w:val="0000FF"/>
      <w:u w:val="single"/>
    </w:rPr>
  </w:style>
  <w:style w:type="paragraph" w:customStyle="1" w:styleId="Tabletext8">
    <w:name w:val="Table text (8)"/>
    <w:basedOn w:val="Tabletext9"/>
    <w:rsid w:val="00E836B3"/>
    <w:pPr>
      <w:spacing w:line="190" w:lineRule="atLeast"/>
    </w:pPr>
    <w:rPr>
      <w:sz w:val="16"/>
    </w:rPr>
  </w:style>
  <w:style w:type="paragraph" w:customStyle="1" w:styleId="Tabletext7">
    <w:name w:val="Table text (7)"/>
    <w:basedOn w:val="Tabletext9"/>
    <w:rsid w:val="00E836B3"/>
    <w:pPr>
      <w:spacing w:line="170" w:lineRule="atLeast"/>
    </w:pPr>
    <w:rPr>
      <w:sz w:val="14"/>
    </w:rPr>
  </w:style>
  <w:style w:type="paragraph" w:customStyle="1" w:styleId="Tabletext10">
    <w:name w:val="Table text (10)"/>
    <w:basedOn w:val="Tabletext9"/>
    <w:rsid w:val="00E836B3"/>
    <w:pPr>
      <w:spacing w:line="230" w:lineRule="atLeast"/>
    </w:pPr>
    <w:rPr>
      <w:sz w:val="20"/>
    </w:rPr>
  </w:style>
  <w:style w:type="paragraph" w:customStyle="1" w:styleId="ISOChange">
    <w:name w:val="ISO_Change"/>
    <w:basedOn w:val="Normal"/>
    <w:rsid w:val="000D6677"/>
    <w:pPr>
      <w:spacing w:before="210" w:after="0" w:line="210" w:lineRule="exact"/>
      <w:jc w:val="left"/>
    </w:pPr>
    <w:rPr>
      <w:noProof/>
      <w:sz w:val="18"/>
    </w:rPr>
  </w:style>
  <w:style w:type="paragraph" w:styleId="List2">
    <w:name w:val="List 2"/>
    <w:basedOn w:val="Normal"/>
    <w:rsid w:val="002C4C26"/>
    <w:pPr>
      <w:ind w:left="720" w:hanging="360"/>
    </w:pPr>
  </w:style>
  <w:style w:type="paragraph" w:styleId="BalloonText">
    <w:name w:val="Balloon Text"/>
    <w:basedOn w:val="Normal"/>
    <w:semiHidden/>
    <w:rsid w:val="002C4C26"/>
    <w:rPr>
      <w:rFonts w:ascii="Tahoma" w:hAnsi="Tahoma" w:cs="Tahoma"/>
      <w:sz w:val="16"/>
      <w:szCs w:val="16"/>
    </w:rPr>
  </w:style>
  <w:style w:type="paragraph" w:customStyle="1" w:styleId="StyleHeading3Left05">
    <w:name w:val="Style Heading 3 + Left:  0.5&quot;"/>
    <w:basedOn w:val="Heading3"/>
    <w:autoRedefine/>
    <w:rsid w:val="00967FE8"/>
    <w:pPr>
      <w:numPr>
        <w:numId w:val="3"/>
      </w:numPr>
    </w:pPr>
    <w:rPr>
      <w:bCs/>
    </w:rPr>
  </w:style>
  <w:style w:type="paragraph" w:styleId="Caption">
    <w:name w:val="caption"/>
    <w:basedOn w:val="Normal"/>
    <w:next w:val="Normal"/>
    <w:qFormat/>
    <w:rsid w:val="0002581A"/>
    <w:pPr>
      <w:spacing w:before="120" w:after="120" w:line="240" w:lineRule="auto"/>
      <w:jc w:val="center"/>
    </w:pPr>
    <w:rPr>
      <w:b/>
      <w:noProof/>
      <w:spacing w:val="8"/>
      <w:lang w:val="en-US"/>
    </w:rPr>
  </w:style>
  <w:style w:type="paragraph" w:customStyle="1" w:styleId="Heading3new">
    <w:name w:val="Heading 3 new"/>
    <w:basedOn w:val="Normal"/>
    <w:autoRedefine/>
    <w:rsid w:val="00A54C09"/>
    <w:rPr>
      <w:b/>
      <w:sz w:val="22"/>
      <w:szCs w:val="22"/>
    </w:rPr>
  </w:style>
  <w:style w:type="character" w:customStyle="1" w:styleId="TabletitleChar">
    <w:name w:val="Table title Char"/>
    <w:link w:val="Tabletitle"/>
    <w:rsid w:val="0002581A"/>
    <w:rPr>
      <w:rFonts w:ascii="Arial" w:hAnsi="Arial"/>
      <w:b/>
      <w:lang w:val="en-GB" w:eastAsia="en-US" w:bidi="ar-SA"/>
    </w:rPr>
  </w:style>
  <w:style w:type="paragraph" w:customStyle="1" w:styleId="ItemNumb">
    <w:name w:val="ItemNumb"/>
    <w:basedOn w:val="Normal"/>
    <w:rsid w:val="0002581A"/>
    <w:pPr>
      <w:tabs>
        <w:tab w:val="num" w:pos="360"/>
      </w:tabs>
      <w:spacing w:after="0" w:line="240" w:lineRule="auto"/>
      <w:ind w:left="360" w:hanging="360"/>
      <w:jc w:val="left"/>
    </w:pPr>
    <w:rPr>
      <w:lang w:val="en-US"/>
    </w:rPr>
  </w:style>
  <w:style w:type="character" w:customStyle="1" w:styleId="Standard3">
    <w:name w:val="Standard 3"/>
    <w:rsid w:val="00764437"/>
    <w:rPr>
      <w:sz w:val="20"/>
    </w:rPr>
  </w:style>
  <w:style w:type="character" w:customStyle="1" w:styleId="Standard2">
    <w:name w:val="Standard 2"/>
    <w:rsid w:val="00764437"/>
    <w:rPr>
      <w:sz w:val="20"/>
    </w:rPr>
  </w:style>
  <w:style w:type="character" w:customStyle="1" w:styleId="IntroductionChar">
    <w:name w:val="Introduction Char"/>
    <w:link w:val="Introduction"/>
    <w:rsid w:val="00277344"/>
    <w:rPr>
      <w:rFonts w:ascii="Arial" w:hAnsi="Arial"/>
      <w:b/>
      <w:sz w:val="28"/>
      <w:lang w:val="en-GB" w:eastAsia="en-US" w:bidi="ar-SA"/>
    </w:rPr>
  </w:style>
  <w:style w:type="character" w:customStyle="1" w:styleId="zzContentsChar">
    <w:name w:val="zzContents Char"/>
    <w:basedOn w:val="IntroductionChar"/>
    <w:link w:val="zzContents"/>
    <w:rsid w:val="00277344"/>
  </w:style>
  <w:style w:type="character" w:customStyle="1" w:styleId="Heading1Char">
    <w:name w:val="Heading 1 Char"/>
    <w:link w:val="Heading1"/>
    <w:rsid w:val="00076B69"/>
    <w:rPr>
      <w:rFonts w:ascii="Arial" w:hAnsi="Arial"/>
      <w:b/>
      <w:sz w:val="24"/>
      <w:lang w:val="en-GB"/>
    </w:rPr>
  </w:style>
  <w:style w:type="character" w:customStyle="1" w:styleId="Heading3Char">
    <w:name w:val="Heading 3 Char"/>
    <w:basedOn w:val="Heading1Char"/>
    <w:link w:val="Heading3"/>
    <w:rsid w:val="00277344"/>
  </w:style>
  <w:style w:type="character" w:customStyle="1" w:styleId="Heading4Char">
    <w:name w:val="Heading 4 Char"/>
    <w:basedOn w:val="Heading3Char"/>
    <w:link w:val="Heading4"/>
    <w:rsid w:val="00133CDD"/>
  </w:style>
  <w:style w:type="character" w:customStyle="1" w:styleId="a4Char">
    <w:name w:val="a4 Char"/>
    <w:basedOn w:val="Heading4Char"/>
    <w:link w:val="a4"/>
    <w:rsid w:val="00277344"/>
  </w:style>
  <w:style w:type="character" w:styleId="CommentReference">
    <w:name w:val="annotation reference"/>
    <w:semiHidden/>
    <w:rsid w:val="009A0C78"/>
    <w:rPr>
      <w:sz w:val="16"/>
      <w:szCs w:val="16"/>
    </w:rPr>
  </w:style>
  <w:style w:type="paragraph" w:styleId="CommentText">
    <w:name w:val="annotation text"/>
    <w:basedOn w:val="Normal"/>
    <w:semiHidden/>
    <w:rsid w:val="009A0C78"/>
  </w:style>
  <w:style w:type="paragraph" w:styleId="CommentSubject">
    <w:name w:val="annotation subject"/>
    <w:basedOn w:val="CommentText"/>
    <w:next w:val="CommentText"/>
    <w:semiHidden/>
    <w:rsid w:val="009A0C78"/>
    <w:rPr>
      <w:b/>
      <w:bCs/>
    </w:rPr>
  </w:style>
  <w:style w:type="table" w:styleId="TableGrid">
    <w:name w:val="Table Grid"/>
    <w:basedOn w:val="TableNormal"/>
    <w:rsid w:val="00B01CCC"/>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1F61B1"/>
    <w:rPr>
      <w:rFonts w:ascii="Arial" w:hAnsi="Arial"/>
      <w:lang w:val="en-GB"/>
    </w:rPr>
  </w:style>
  <w:style w:type="paragraph" w:styleId="DocumentMap">
    <w:name w:val="Document Map"/>
    <w:basedOn w:val="Normal"/>
    <w:link w:val="DocumentMapChar"/>
    <w:uiPriority w:val="99"/>
    <w:semiHidden/>
    <w:unhideWhenUsed/>
    <w:rsid w:val="00BD5B37"/>
    <w:rPr>
      <w:rFonts w:ascii="Tahoma" w:hAnsi="Tahoma"/>
      <w:sz w:val="16"/>
      <w:szCs w:val="16"/>
    </w:rPr>
  </w:style>
  <w:style w:type="character" w:customStyle="1" w:styleId="DocumentMapChar">
    <w:name w:val="Document Map Char"/>
    <w:link w:val="DocumentMap"/>
    <w:uiPriority w:val="99"/>
    <w:semiHidden/>
    <w:rsid w:val="00BD5B37"/>
    <w:rPr>
      <w:rFonts w:ascii="Tahoma" w:hAnsi="Tahoma" w:cs="Tahoma"/>
      <w:sz w:val="16"/>
      <w:szCs w:val="16"/>
      <w:lang w:val="en-GB"/>
    </w:rPr>
  </w:style>
  <w:style w:type="character" w:styleId="LineNumber">
    <w:name w:val="line number"/>
    <w:basedOn w:val="DefaultParagraphFont"/>
    <w:uiPriority w:val="99"/>
    <w:semiHidden/>
    <w:unhideWhenUsed/>
    <w:rsid w:val="00BD5B37"/>
  </w:style>
  <w:style w:type="paragraph" w:styleId="Revision">
    <w:name w:val="Revision"/>
    <w:hidden/>
    <w:uiPriority w:val="99"/>
    <w:semiHidden/>
    <w:rsid w:val="0093555B"/>
    <w:rPr>
      <w:rFonts w:ascii="Arial" w:hAnsi="Arial"/>
      <w:lang w:val="en-GB"/>
    </w:rPr>
  </w:style>
  <w:style w:type="paragraph" w:styleId="TableofFigures">
    <w:name w:val="table of figures"/>
    <w:basedOn w:val="Normal"/>
    <w:next w:val="Normal"/>
    <w:uiPriority w:val="99"/>
    <w:unhideWhenUsed/>
    <w:rsid w:val="00C0279A"/>
    <w:pPr>
      <w:spacing w:after="0"/>
    </w:pPr>
  </w:style>
</w:styles>
</file>

<file path=word/webSettings.xml><?xml version="1.0" encoding="utf-8"?>
<w:webSettings xmlns:r="http://schemas.openxmlformats.org/officeDocument/2006/relationships" xmlns:w="http://schemas.openxmlformats.org/wordprocessingml/2006/main">
  <w:divs>
    <w:div w:id="416943919">
      <w:bodyDiv w:val="1"/>
      <w:marLeft w:val="0"/>
      <w:marRight w:val="0"/>
      <w:marTop w:val="0"/>
      <w:marBottom w:val="0"/>
      <w:divBdr>
        <w:top w:val="none" w:sz="0" w:space="0" w:color="auto"/>
        <w:left w:val="none" w:sz="0" w:space="0" w:color="auto"/>
        <w:bottom w:val="none" w:sz="0" w:space="0" w:color="auto"/>
        <w:right w:val="none" w:sz="0" w:space="0" w:color="auto"/>
      </w:divBdr>
    </w:div>
    <w:div w:id="683021818">
      <w:bodyDiv w:val="1"/>
      <w:marLeft w:val="0"/>
      <w:marRight w:val="0"/>
      <w:marTop w:val="0"/>
      <w:marBottom w:val="0"/>
      <w:divBdr>
        <w:top w:val="none" w:sz="0" w:space="0" w:color="auto"/>
        <w:left w:val="none" w:sz="0" w:space="0" w:color="auto"/>
        <w:bottom w:val="none" w:sz="0" w:space="0" w:color="auto"/>
        <w:right w:val="none" w:sz="0" w:space="0" w:color="auto"/>
      </w:divBdr>
    </w:div>
    <w:div w:id="1444303423">
      <w:bodyDiv w:val="1"/>
      <w:marLeft w:val="0"/>
      <w:marRight w:val="0"/>
      <w:marTop w:val="0"/>
      <w:marBottom w:val="0"/>
      <w:divBdr>
        <w:top w:val="none" w:sz="0" w:space="0" w:color="auto"/>
        <w:left w:val="none" w:sz="0" w:space="0" w:color="auto"/>
        <w:bottom w:val="none" w:sz="0" w:space="0" w:color="auto"/>
        <w:right w:val="none" w:sz="0" w:space="0" w:color="auto"/>
      </w:divBdr>
    </w:div>
    <w:div w:id="146643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esda.org/" TargetMode="External"/><Relationship Id="rId22" Type="http://schemas.openxmlformats.org/officeDocument/2006/relationships/hyperlink" Target="http://www.jede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an\Local%20Settings\Temporary%20Internet%20Files\OLK3DC\basicen3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3DDC758-1E69-4074-A282-FD8DA552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basicen31.dot</Template>
  <TotalTime>61</TotalTime>
  <Pages>48</Pages>
  <Words>14283</Words>
  <Characters>81418</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MH10.8.13 - Packaging - Test procedures for bar code and 2D symbology labels</vt:lpstr>
    </vt:vector>
  </TitlesOfParts>
  <Company>Navy AIT PO</Company>
  <LinksUpToDate>false</LinksUpToDate>
  <CharactersWithSpaces>95510</CharactersWithSpaces>
  <SharedDoc>false</SharedDoc>
  <HLinks>
    <vt:vector size="588" baseType="variant">
      <vt:variant>
        <vt:i4>5111820</vt:i4>
      </vt:variant>
      <vt:variant>
        <vt:i4>702</vt:i4>
      </vt:variant>
      <vt:variant>
        <vt:i4>0</vt:i4>
      </vt:variant>
      <vt:variant>
        <vt:i4>5</vt:i4>
      </vt:variant>
      <vt:variant>
        <vt:lpwstr>http://www.jedec.org/</vt:lpwstr>
      </vt:variant>
      <vt:variant>
        <vt:lpwstr/>
      </vt:variant>
      <vt:variant>
        <vt:i4>5832778</vt:i4>
      </vt:variant>
      <vt:variant>
        <vt:i4>597</vt:i4>
      </vt:variant>
      <vt:variant>
        <vt:i4>0</vt:i4>
      </vt:variant>
      <vt:variant>
        <vt:i4>5</vt:i4>
      </vt:variant>
      <vt:variant>
        <vt:lpwstr>http://www.esda.org/</vt:lpwstr>
      </vt:variant>
      <vt:variant>
        <vt:lpwstr/>
      </vt:variant>
      <vt:variant>
        <vt:i4>5832778</vt:i4>
      </vt:variant>
      <vt:variant>
        <vt:i4>573</vt:i4>
      </vt:variant>
      <vt:variant>
        <vt:i4>0</vt:i4>
      </vt:variant>
      <vt:variant>
        <vt:i4>5</vt:i4>
      </vt:variant>
      <vt:variant>
        <vt:lpwstr>http://www.esda.org/</vt:lpwstr>
      </vt:variant>
      <vt:variant>
        <vt:lpwstr/>
      </vt:variant>
      <vt:variant>
        <vt:i4>1245244</vt:i4>
      </vt:variant>
      <vt:variant>
        <vt:i4>566</vt:i4>
      </vt:variant>
      <vt:variant>
        <vt:i4>0</vt:i4>
      </vt:variant>
      <vt:variant>
        <vt:i4>5</vt:i4>
      </vt:variant>
      <vt:variant>
        <vt:lpwstr/>
      </vt:variant>
      <vt:variant>
        <vt:lpwstr>_Toc216683006</vt:lpwstr>
      </vt:variant>
      <vt:variant>
        <vt:i4>1245244</vt:i4>
      </vt:variant>
      <vt:variant>
        <vt:i4>560</vt:i4>
      </vt:variant>
      <vt:variant>
        <vt:i4>0</vt:i4>
      </vt:variant>
      <vt:variant>
        <vt:i4>5</vt:i4>
      </vt:variant>
      <vt:variant>
        <vt:lpwstr/>
      </vt:variant>
      <vt:variant>
        <vt:lpwstr>_Toc216683005</vt:lpwstr>
      </vt:variant>
      <vt:variant>
        <vt:i4>1245244</vt:i4>
      </vt:variant>
      <vt:variant>
        <vt:i4>554</vt:i4>
      </vt:variant>
      <vt:variant>
        <vt:i4>0</vt:i4>
      </vt:variant>
      <vt:variant>
        <vt:i4>5</vt:i4>
      </vt:variant>
      <vt:variant>
        <vt:lpwstr/>
      </vt:variant>
      <vt:variant>
        <vt:lpwstr>_Toc216683004</vt:lpwstr>
      </vt:variant>
      <vt:variant>
        <vt:i4>1245244</vt:i4>
      </vt:variant>
      <vt:variant>
        <vt:i4>548</vt:i4>
      </vt:variant>
      <vt:variant>
        <vt:i4>0</vt:i4>
      </vt:variant>
      <vt:variant>
        <vt:i4>5</vt:i4>
      </vt:variant>
      <vt:variant>
        <vt:lpwstr/>
      </vt:variant>
      <vt:variant>
        <vt:lpwstr>_Toc216683003</vt:lpwstr>
      </vt:variant>
      <vt:variant>
        <vt:i4>1245244</vt:i4>
      </vt:variant>
      <vt:variant>
        <vt:i4>542</vt:i4>
      </vt:variant>
      <vt:variant>
        <vt:i4>0</vt:i4>
      </vt:variant>
      <vt:variant>
        <vt:i4>5</vt:i4>
      </vt:variant>
      <vt:variant>
        <vt:lpwstr/>
      </vt:variant>
      <vt:variant>
        <vt:lpwstr>_Toc216683002</vt:lpwstr>
      </vt:variant>
      <vt:variant>
        <vt:i4>1245244</vt:i4>
      </vt:variant>
      <vt:variant>
        <vt:i4>536</vt:i4>
      </vt:variant>
      <vt:variant>
        <vt:i4>0</vt:i4>
      </vt:variant>
      <vt:variant>
        <vt:i4>5</vt:i4>
      </vt:variant>
      <vt:variant>
        <vt:lpwstr/>
      </vt:variant>
      <vt:variant>
        <vt:lpwstr>_Toc216683001</vt:lpwstr>
      </vt:variant>
      <vt:variant>
        <vt:i4>1245244</vt:i4>
      </vt:variant>
      <vt:variant>
        <vt:i4>530</vt:i4>
      </vt:variant>
      <vt:variant>
        <vt:i4>0</vt:i4>
      </vt:variant>
      <vt:variant>
        <vt:i4>5</vt:i4>
      </vt:variant>
      <vt:variant>
        <vt:lpwstr/>
      </vt:variant>
      <vt:variant>
        <vt:lpwstr>_Toc216683000</vt:lpwstr>
      </vt:variant>
      <vt:variant>
        <vt:i4>1769525</vt:i4>
      </vt:variant>
      <vt:variant>
        <vt:i4>524</vt:i4>
      </vt:variant>
      <vt:variant>
        <vt:i4>0</vt:i4>
      </vt:variant>
      <vt:variant>
        <vt:i4>5</vt:i4>
      </vt:variant>
      <vt:variant>
        <vt:lpwstr/>
      </vt:variant>
      <vt:variant>
        <vt:lpwstr>_Toc216682999</vt:lpwstr>
      </vt:variant>
      <vt:variant>
        <vt:i4>1769525</vt:i4>
      </vt:variant>
      <vt:variant>
        <vt:i4>518</vt:i4>
      </vt:variant>
      <vt:variant>
        <vt:i4>0</vt:i4>
      </vt:variant>
      <vt:variant>
        <vt:i4>5</vt:i4>
      </vt:variant>
      <vt:variant>
        <vt:lpwstr/>
      </vt:variant>
      <vt:variant>
        <vt:lpwstr>_Toc216682998</vt:lpwstr>
      </vt:variant>
      <vt:variant>
        <vt:i4>1769525</vt:i4>
      </vt:variant>
      <vt:variant>
        <vt:i4>512</vt:i4>
      </vt:variant>
      <vt:variant>
        <vt:i4>0</vt:i4>
      </vt:variant>
      <vt:variant>
        <vt:i4>5</vt:i4>
      </vt:variant>
      <vt:variant>
        <vt:lpwstr/>
      </vt:variant>
      <vt:variant>
        <vt:lpwstr>_Toc216682997</vt:lpwstr>
      </vt:variant>
      <vt:variant>
        <vt:i4>1769525</vt:i4>
      </vt:variant>
      <vt:variant>
        <vt:i4>506</vt:i4>
      </vt:variant>
      <vt:variant>
        <vt:i4>0</vt:i4>
      </vt:variant>
      <vt:variant>
        <vt:i4>5</vt:i4>
      </vt:variant>
      <vt:variant>
        <vt:lpwstr/>
      </vt:variant>
      <vt:variant>
        <vt:lpwstr>_Toc216682996</vt:lpwstr>
      </vt:variant>
      <vt:variant>
        <vt:i4>1769525</vt:i4>
      </vt:variant>
      <vt:variant>
        <vt:i4>500</vt:i4>
      </vt:variant>
      <vt:variant>
        <vt:i4>0</vt:i4>
      </vt:variant>
      <vt:variant>
        <vt:i4>5</vt:i4>
      </vt:variant>
      <vt:variant>
        <vt:lpwstr/>
      </vt:variant>
      <vt:variant>
        <vt:lpwstr>_Toc216682995</vt:lpwstr>
      </vt:variant>
      <vt:variant>
        <vt:i4>1769525</vt:i4>
      </vt:variant>
      <vt:variant>
        <vt:i4>494</vt:i4>
      </vt:variant>
      <vt:variant>
        <vt:i4>0</vt:i4>
      </vt:variant>
      <vt:variant>
        <vt:i4>5</vt:i4>
      </vt:variant>
      <vt:variant>
        <vt:lpwstr/>
      </vt:variant>
      <vt:variant>
        <vt:lpwstr>_Toc216682994</vt:lpwstr>
      </vt:variant>
      <vt:variant>
        <vt:i4>1769525</vt:i4>
      </vt:variant>
      <vt:variant>
        <vt:i4>488</vt:i4>
      </vt:variant>
      <vt:variant>
        <vt:i4>0</vt:i4>
      </vt:variant>
      <vt:variant>
        <vt:i4>5</vt:i4>
      </vt:variant>
      <vt:variant>
        <vt:lpwstr/>
      </vt:variant>
      <vt:variant>
        <vt:lpwstr>_Toc216682993</vt:lpwstr>
      </vt:variant>
      <vt:variant>
        <vt:i4>1769525</vt:i4>
      </vt:variant>
      <vt:variant>
        <vt:i4>482</vt:i4>
      </vt:variant>
      <vt:variant>
        <vt:i4>0</vt:i4>
      </vt:variant>
      <vt:variant>
        <vt:i4>5</vt:i4>
      </vt:variant>
      <vt:variant>
        <vt:lpwstr/>
      </vt:variant>
      <vt:variant>
        <vt:lpwstr>_Toc216682992</vt:lpwstr>
      </vt:variant>
      <vt:variant>
        <vt:i4>1769525</vt:i4>
      </vt:variant>
      <vt:variant>
        <vt:i4>476</vt:i4>
      </vt:variant>
      <vt:variant>
        <vt:i4>0</vt:i4>
      </vt:variant>
      <vt:variant>
        <vt:i4>5</vt:i4>
      </vt:variant>
      <vt:variant>
        <vt:lpwstr/>
      </vt:variant>
      <vt:variant>
        <vt:lpwstr>_Toc216682991</vt:lpwstr>
      </vt:variant>
      <vt:variant>
        <vt:i4>1769525</vt:i4>
      </vt:variant>
      <vt:variant>
        <vt:i4>470</vt:i4>
      </vt:variant>
      <vt:variant>
        <vt:i4>0</vt:i4>
      </vt:variant>
      <vt:variant>
        <vt:i4>5</vt:i4>
      </vt:variant>
      <vt:variant>
        <vt:lpwstr/>
      </vt:variant>
      <vt:variant>
        <vt:lpwstr>_Toc216682990</vt:lpwstr>
      </vt:variant>
      <vt:variant>
        <vt:i4>1703989</vt:i4>
      </vt:variant>
      <vt:variant>
        <vt:i4>464</vt:i4>
      </vt:variant>
      <vt:variant>
        <vt:i4>0</vt:i4>
      </vt:variant>
      <vt:variant>
        <vt:i4>5</vt:i4>
      </vt:variant>
      <vt:variant>
        <vt:lpwstr/>
      </vt:variant>
      <vt:variant>
        <vt:lpwstr>_Toc216682989</vt:lpwstr>
      </vt:variant>
      <vt:variant>
        <vt:i4>1703989</vt:i4>
      </vt:variant>
      <vt:variant>
        <vt:i4>458</vt:i4>
      </vt:variant>
      <vt:variant>
        <vt:i4>0</vt:i4>
      </vt:variant>
      <vt:variant>
        <vt:i4>5</vt:i4>
      </vt:variant>
      <vt:variant>
        <vt:lpwstr/>
      </vt:variant>
      <vt:variant>
        <vt:lpwstr>_Toc216682988</vt:lpwstr>
      </vt:variant>
      <vt:variant>
        <vt:i4>1703989</vt:i4>
      </vt:variant>
      <vt:variant>
        <vt:i4>452</vt:i4>
      </vt:variant>
      <vt:variant>
        <vt:i4>0</vt:i4>
      </vt:variant>
      <vt:variant>
        <vt:i4>5</vt:i4>
      </vt:variant>
      <vt:variant>
        <vt:lpwstr/>
      </vt:variant>
      <vt:variant>
        <vt:lpwstr>_Toc216682987</vt:lpwstr>
      </vt:variant>
      <vt:variant>
        <vt:i4>1703989</vt:i4>
      </vt:variant>
      <vt:variant>
        <vt:i4>446</vt:i4>
      </vt:variant>
      <vt:variant>
        <vt:i4>0</vt:i4>
      </vt:variant>
      <vt:variant>
        <vt:i4>5</vt:i4>
      </vt:variant>
      <vt:variant>
        <vt:lpwstr/>
      </vt:variant>
      <vt:variant>
        <vt:lpwstr>_Toc216682986</vt:lpwstr>
      </vt:variant>
      <vt:variant>
        <vt:i4>1703989</vt:i4>
      </vt:variant>
      <vt:variant>
        <vt:i4>440</vt:i4>
      </vt:variant>
      <vt:variant>
        <vt:i4>0</vt:i4>
      </vt:variant>
      <vt:variant>
        <vt:i4>5</vt:i4>
      </vt:variant>
      <vt:variant>
        <vt:lpwstr/>
      </vt:variant>
      <vt:variant>
        <vt:lpwstr>_Toc216682985</vt:lpwstr>
      </vt:variant>
      <vt:variant>
        <vt:i4>1703989</vt:i4>
      </vt:variant>
      <vt:variant>
        <vt:i4>434</vt:i4>
      </vt:variant>
      <vt:variant>
        <vt:i4>0</vt:i4>
      </vt:variant>
      <vt:variant>
        <vt:i4>5</vt:i4>
      </vt:variant>
      <vt:variant>
        <vt:lpwstr/>
      </vt:variant>
      <vt:variant>
        <vt:lpwstr>_Toc216682984</vt:lpwstr>
      </vt:variant>
      <vt:variant>
        <vt:i4>1703989</vt:i4>
      </vt:variant>
      <vt:variant>
        <vt:i4>428</vt:i4>
      </vt:variant>
      <vt:variant>
        <vt:i4>0</vt:i4>
      </vt:variant>
      <vt:variant>
        <vt:i4>5</vt:i4>
      </vt:variant>
      <vt:variant>
        <vt:lpwstr/>
      </vt:variant>
      <vt:variant>
        <vt:lpwstr>_Toc216682983</vt:lpwstr>
      </vt:variant>
      <vt:variant>
        <vt:i4>1703989</vt:i4>
      </vt:variant>
      <vt:variant>
        <vt:i4>422</vt:i4>
      </vt:variant>
      <vt:variant>
        <vt:i4>0</vt:i4>
      </vt:variant>
      <vt:variant>
        <vt:i4>5</vt:i4>
      </vt:variant>
      <vt:variant>
        <vt:lpwstr/>
      </vt:variant>
      <vt:variant>
        <vt:lpwstr>_Toc216682982</vt:lpwstr>
      </vt:variant>
      <vt:variant>
        <vt:i4>1703989</vt:i4>
      </vt:variant>
      <vt:variant>
        <vt:i4>416</vt:i4>
      </vt:variant>
      <vt:variant>
        <vt:i4>0</vt:i4>
      </vt:variant>
      <vt:variant>
        <vt:i4>5</vt:i4>
      </vt:variant>
      <vt:variant>
        <vt:lpwstr/>
      </vt:variant>
      <vt:variant>
        <vt:lpwstr>_Toc216682981</vt:lpwstr>
      </vt:variant>
      <vt:variant>
        <vt:i4>1703989</vt:i4>
      </vt:variant>
      <vt:variant>
        <vt:i4>410</vt:i4>
      </vt:variant>
      <vt:variant>
        <vt:i4>0</vt:i4>
      </vt:variant>
      <vt:variant>
        <vt:i4>5</vt:i4>
      </vt:variant>
      <vt:variant>
        <vt:lpwstr/>
      </vt:variant>
      <vt:variant>
        <vt:lpwstr>_Toc216682980</vt:lpwstr>
      </vt:variant>
      <vt:variant>
        <vt:i4>1376309</vt:i4>
      </vt:variant>
      <vt:variant>
        <vt:i4>404</vt:i4>
      </vt:variant>
      <vt:variant>
        <vt:i4>0</vt:i4>
      </vt:variant>
      <vt:variant>
        <vt:i4>5</vt:i4>
      </vt:variant>
      <vt:variant>
        <vt:lpwstr/>
      </vt:variant>
      <vt:variant>
        <vt:lpwstr>_Toc216682979</vt:lpwstr>
      </vt:variant>
      <vt:variant>
        <vt:i4>1376309</vt:i4>
      </vt:variant>
      <vt:variant>
        <vt:i4>398</vt:i4>
      </vt:variant>
      <vt:variant>
        <vt:i4>0</vt:i4>
      </vt:variant>
      <vt:variant>
        <vt:i4>5</vt:i4>
      </vt:variant>
      <vt:variant>
        <vt:lpwstr/>
      </vt:variant>
      <vt:variant>
        <vt:lpwstr>_Toc216682978</vt:lpwstr>
      </vt:variant>
      <vt:variant>
        <vt:i4>1376309</vt:i4>
      </vt:variant>
      <vt:variant>
        <vt:i4>392</vt:i4>
      </vt:variant>
      <vt:variant>
        <vt:i4>0</vt:i4>
      </vt:variant>
      <vt:variant>
        <vt:i4>5</vt:i4>
      </vt:variant>
      <vt:variant>
        <vt:lpwstr/>
      </vt:variant>
      <vt:variant>
        <vt:lpwstr>_Toc216682977</vt:lpwstr>
      </vt:variant>
      <vt:variant>
        <vt:i4>1376309</vt:i4>
      </vt:variant>
      <vt:variant>
        <vt:i4>386</vt:i4>
      </vt:variant>
      <vt:variant>
        <vt:i4>0</vt:i4>
      </vt:variant>
      <vt:variant>
        <vt:i4>5</vt:i4>
      </vt:variant>
      <vt:variant>
        <vt:lpwstr/>
      </vt:variant>
      <vt:variant>
        <vt:lpwstr>_Toc216682976</vt:lpwstr>
      </vt:variant>
      <vt:variant>
        <vt:i4>1376309</vt:i4>
      </vt:variant>
      <vt:variant>
        <vt:i4>380</vt:i4>
      </vt:variant>
      <vt:variant>
        <vt:i4>0</vt:i4>
      </vt:variant>
      <vt:variant>
        <vt:i4>5</vt:i4>
      </vt:variant>
      <vt:variant>
        <vt:lpwstr/>
      </vt:variant>
      <vt:variant>
        <vt:lpwstr>_Toc216682975</vt:lpwstr>
      </vt:variant>
      <vt:variant>
        <vt:i4>1376309</vt:i4>
      </vt:variant>
      <vt:variant>
        <vt:i4>374</vt:i4>
      </vt:variant>
      <vt:variant>
        <vt:i4>0</vt:i4>
      </vt:variant>
      <vt:variant>
        <vt:i4>5</vt:i4>
      </vt:variant>
      <vt:variant>
        <vt:lpwstr/>
      </vt:variant>
      <vt:variant>
        <vt:lpwstr>_Toc216682974</vt:lpwstr>
      </vt:variant>
      <vt:variant>
        <vt:i4>1376309</vt:i4>
      </vt:variant>
      <vt:variant>
        <vt:i4>368</vt:i4>
      </vt:variant>
      <vt:variant>
        <vt:i4>0</vt:i4>
      </vt:variant>
      <vt:variant>
        <vt:i4>5</vt:i4>
      </vt:variant>
      <vt:variant>
        <vt:lpwstr/>
      </vt:variant>
      <vt:variant>
        <vt:lpwstr>_Toc216682973</vt:lpwstr>
      </vt:variant>
      <vt:variant>
        <vt:i4>1376309</vt:i4>
      </vt:variant>
      <vt:variant>
        <vt:i4>362</vt:i4>
      </vt:variant>
      <vt:variant>
        <vt:i4>0</vt:i4>
      </vt:variant>
      <vt:variant>
        <vt:i4>5</vt:i4>
      </vt:variant>
      <vt:variant>
        <vt:lpwstr/>
      </vt:variant>
      <vt:variant>
        <vt:lpwstr>_Toc216682972</vt:lpwstr>
      </vt:variant>
      <vt:variant>
        <vt:i4>1376309</vt:i4>
      </vt:variant>
      <vt:variant>
        <vt:i4>356</vt:i4>
      </vt:variant>
      <vt:variant>
        <vt:i4>0</vt:i4>
      </vt:variant>
      <vt:variant>
        <vt:i4>5</vt:i4>
      </vt:variant>
      <vt:variant>
        <vt:lpwstr/>
      </vt:variant>
      <vt:variant>
        <vt:lpwstr>_Toc216682971</vt:lpwstr>
      </vt:variant>
      <vt:variant>
        <vt:i4>1376309</vt:i4>
      </vt:variant>
      <vt:variant>
        <vt:i4>350</vt:i4>
      </vt:variant>
      <vt:variant>
        <vt:i4>0</vt:i4>
      </vt:variant>
      <vt:variant>
        <vt:i4>5</vt:i4>
      </vt:variant>
      <vt:variant>
        <vt:lpwstr/>
      </vt:variant>
      <vt:variant>
        <vt:lpwstr>_Toc216682970</vt:lpwstr>
      </vt:variant>
      <vt:variant>
        <vt:i4>1310773</vt:i4>
      </vt:variant>
      <vt:variant>
        <vt:i4>344</vt:i4>
      </vt:variant>
      <vt:variant>
        <vt:i4>0</vt:i4>
      </vt:variant>
      <vt:variant>
        <vt:i4>5</vt:i4>
      </vt:variant>
      <vt:variant>
        <vt:lpwstr/>
      </vt:variant>
      <vt:variant>
        <vt:lpwstr>_Toc216682969</vt:lpwstr>
      </vt:variant>
      <vt:variant>
        <vt:i4>1310773</vt:i4>
      </vt:variant>
      <vt:variant>
        <vt:i4>338</vt:i4>
      </vt:variant>
      <vt:variant>
        <vt:i4>0</vt:i4>
      </vt:variant>
      <vt:variant>
        <vt:i4>5</vt:i4>
      </vt:variant>
      <vt:variant>
        <vt:lpwstr/>
      </vt:variant>
      <vt:variant>
        <vt:lpwstr>_Toc216682968</vt:lpwstr>
      </vt:variant>
      <vt:variant>
        <vt:i4>1310773</vt:i4>
      </vt:variant>
      <vt:variant>
        <vt:i4>332</vt:i4>
      </vt:variant>
      <vt:variant>
        <vt:i4>0</vt:i4>
      </vt:variant>
      <vt:variant>
        <vt:i4>5</vt:i4>
      </vt:variant>
      <vt:variant>
        <vt:lpwstr/>
      </vt:variant>
      <vt:variant>
        <vt:lpwstr>_Toc216682967</vt:lpwstr>
      </vt:variant>
      <vt:variant>
        <vt:i4>1310773</vt:i4>
      </vt:variant>
      <vt:variant>
        <vt:i4>326</vt:i4>
      </vt:variant>
      <vt:variant>
        <vt:i4>0</vt:i4>
      </vt:variant>
      <vt:variant>
        <vt:i4>5</vt:i4>
      </vt:variant>
      <vt:variant>
        <vt:lpwstr/>
      </vt:variant>
      <vt:variant>
        <vt:lpwstr>_Toc216682966</vt:lpwstr>
      </vt:variant>
      <vt:variant>
        <vt:i4>1310773</vt:i4>
      </vt:variant>
      <vt:variant>
        <vt:i4>320</vt:i4>
      </vt:variant>
      <vt:variant>
        <vt:i4>0</vt:i4>
      </vt:variant>
      <vt:variant>
        <vt:i4>5</vt:i4>
      </vt:variant>
      <vt:variant>
        <vt:lpwstr/>
      </vt:variant>
      <vt:variant>
        <vt:lpwstr>_Toc216682965</vt:lpwstr>
      </vt:variant>
      <vt:variant>
        <vt:i4>1310773</vt:i4>
      </vt:variant>
      <vt:variant>
        <vt:i4>314</vt:i4>
      </vt:variant>
      <vt:variant>
        <vt:i4>0</vt:i4>
      </vt:variant>
      <vt:variant>
        <vt:i4>5</vt:i4>
      </vt:variant>
      <vt:variant>
        <vt:lpwstr/>
      </vt:variant>
      <vt:variant>
        <vt:lpwstr>_Toc216682964</vt:lpwstr>
      </vt:variant>
      <vt:variant>
        <vt:i4>1310773</vt:i4>
      </vt:variant>
      <vt:variant>
        <vt:i4>308</vt:i4>
      </vt:variant>
      <vt:variant>
        <vt:i4>0</vt:i4>
      </vt:variant>
      <vt:variant>
        <vt:i4>5</vt:i4>
      </vt:variant>
      <vt:variant>
        <vt:lpwstr/>
      </vt:variant>
      <vt:variant>
        <vt:lpwstr>_Toc216682963</vt:lpwstr>
      </vt:variant>
      <vt:variant>
        <vt:i4>1310773</vt:i4>
      </vt:variant>
      <vt:variant>
        <vt:i4>302</vt:i4>
      </vt:variant>
      <vt:variant>
        <vt:i4>0</vt:i4>
      </vt:variant>
      <vt:variant>
        <vt:i4>5</vt:i4>
      </vt:variant>
      <vt:variant>
        <vt:lpwstr/>
      </vt:variant>
      <vt:variant>
        <vt:lpwstr>_Toc216682962</vt:lpwstr>
      </vt:variant>
      <vt:variant>
        <vt:i4>1310773</vt:i4>
      </vt:variant>
      <vt:variant>
        <vt:i4>296</vt:i4>
      </vt:variant>
      <vt:variant>
        <vt:i4>0</vt:i4>
      </vt:variant>
      <vt:variant>
        <vt:i4>5</vt:i4>
      </vt:variant>
      <vt:variant>
        <vt:lpwstr/>
      </vt:variant>
      <vt:variant>
        <vt:lpwstr>_Toc216682961</vt:lpwstr>
      </vt:variant>
      <vt:variant>
        <vt:i4>1310773</vt:i4>
      </vt:variant>
      <vt:variant>
        <vt:i4>290</vt:i4>
      </vt:variant>
      <vt:variant>
        <vt:i4>0</vt:i4>
      </vt:variant>
      <vt:variant>
        <vt:i4>5</vt:i4>
      </vt:variant>
      <vt:variant>
        <vt:lpwstr/>
      </vt:variant>
      <vt:variant>
        <vt:lpwstr>_Toc216682960</vt:lpwstr>
      </vt:variant>
      <vt:variant>
        <vt:i4>1507381</vt:i4>
      </vt:variant>
      <vt:variant>
        <vt:i4>284</vt:i4>
      </vt:variant>
      <vt:variant>
        <vt:i4>0</vt:i4>
      </vt:variant>
      <vt:variant>
        <vt:i4>5</vt:i4>
      </vt:variant>
      <vt:variant>
        <vt:lpwstr/>
      </vt:variant>
      <vt:variant>
        <vt:lpwstr>_Toc216682959</vt:lpwstr>
      </vt:variant>
      <vt:variant>
        <vt:i4>1507381</vt:i4>
      </vt:variant>
      <vt:variant>
        <vt:i4>278</vt:i4>
      </vt:variant>
      <vt:variant>
        <vt:i4>0</vt:i4>
      </vt:variant>
      <vt:variant>
        <vt:i4>5</vt:i4>
      </vt:variant>
      <vt:variant>
        <vt:lpwstr/>
      </vt:variant>
      <vt:variant>
        <vt:lpwstr>_Toc216682958</vt:lpwstr>
      </vt:variant>
      <vt:variant>
        <vt:i4>1507381</vt:i4>
      </vt:variant>
      <vt:variant>
        <vt:i4>272</vt:i4>
      </vt:variant>
      <vt:variant>
        <vt:i4>0</vt:i4>
      </vt:variant>
      <vt:variant>
        <vt:i4>5</vt:i4>
      </vt:variant>
      <vt:variant>
        <vt:lpwstr/>
      </vt:variant>
      <vt:variant>
        <vt:lpwstr>_Toc216682957</vt:lpwstr>
      </vt:variant>
      <vt:variant>
        <vt:i4>1507381</vt:i4>
      </vt:variant>
      <vt:variant>
        <vt:i4>266</vt:i4>
      </vt:variant>
      <vt:variant>
        <vt:i4>0</vt:i4>
      </vt:variant>
      <vt:variant>
        <vt:i4>5</vt:i4>
      </vt:variant>
      <vt:variant>
        <vt:lpwstr/>
      </vt:variant>
      <vt:variant>
        <vt:lpwstr>_Toc216682956</vt:lpwstr>
      </vt:variant>
      <vt:variant>
        <vt:i4>1507381</vt:i4>
      </vt:variant>
      <vt:variant>
        <vt:i4>260</vt:i4>
      </vt:variant>
      <vt:variant>
        <vt:i4>0</vt:i4>
      </vt:variant>
      <vt:variant>
        <vt:i4>5</vt:i4>
      </vt:variant>
      <vt:variant>
        <vt:lpwstr/>
      </vt:variant>
      <vt:variant>
        <vt:lpwstr>_Toc216682955</vt:lpwstr>
      </vt:variant>
      <vt:variant>
        <vt:i4>1507381</vt:i4>
      </vt:variant>
      <vt:variant>
        <vt:i4>254</vt:i4>
      </vt:variant>
      <vt:variant>
        <vt:i4>0</vt:i4>
      </vt:variant>
      <vt:variant>
        <vt:i4>5</vt:i4>
      </vt:variant>
      <vt:variant>
        <vt:lpwstr/>
      </vt:variant>
      <vt:variant>
        <vt:lpwstr>_Toc216682954</vt:lpwstr>
      </vt:variant>
      <vt:variant>
        <vt:i4>1507381</vt:i4>
      </vt:variant>
      <vt:variant>
        <vt:i4>248</vt:i4>
      </vt:variant>
      <vt:variant>
        <vt:i4>0</vt:i4>
      </vt:variant>
      <vt:variant>
        <vt:i4>5</vt:i4>
      </vt:variant>
      <vt:variant>
        <vt:lpwstr/>
      </vt:variant>
      <vt:variant>
        <vt:lpwstr>_Toc216682953</vt:lpwstr>
      </vt:variant>
      <vt:variant>
        <vt:i4>1507381</vt:i4>
      </vt:variant>
      <vt:variant>
        <vt:i4>242</vt:i4>
      </vt:variant>
      <vt:variant>
        <vt:i4>0</vt:i4>
      </vt:variant>
      <vt:variant>
        <vt:i4>5</vt:i4>
      </vt:variant>
      <vt:variant>
        <vt:lpwstr/>
      </vt:variant>
      <vt:variant>
        <vt:lpwstr>_Toc216682952</vt:lpwstr>
      </vt:variant>
      <vt:variant>
        <vt:i4>1507381</vt:i4>
      </vt:variant>
      <vt:variant>
        <vt:i4>236</vt:i4>
      </vt:variant>
      <vt:variant>
        <vt:i4>0</vt:i4>
      </vt:variant>
      <vt:variant>
        <vt:i4>5</vt:i4>
      </vt:variant>
      <vt:variant>
        <vt:lpwstr/>
      </vt:variant>
      <vt:variant>
        <vt:lpwstr>_Toc216682951</vt:lpwstr>
      </vt:variant>
      <vt:variant>
        <vt:i4>1507381</vt:i4>
      </vt:variant>
      <vt:variant>
        <vt:i4>230</vt:i4>
      </vt:variant>
      <vt:variant>
        <vt:i4>0</vt:i4>
      </vt:variant>
      <vt:variant>
        <vt:i4>5</vt:i4>
      </vt:variant>
      <vt:variant>
        <vt:lpwstr/>
      </vt:variant>
      <vt:variant>
        <vt:lpwstr>_Toc216682950</vt:lpwstr>
      </vt:variant>
      <vt:variant>
        <vt:i4>1441845</vt:i4>
      </vt:variant>
      <vt:variant>
        <vt:i4>224</vt:i4>
      </vt:variant>
      <vt:variant>
        <vt:i4>0</vt:i4>
      </vt:variant>
      <vt:variant>
        <vt:i4>5</vt:i4>
      </vt:variant>
      <vt:variant>
        <vt:lpwstr/>
      </vt:variant>
      <vt:variant>
        <vt:lpwstr>_Toc216682949</vt:lpwstr>
      </vt:variant>
      <vt:variant>
        <vt:i4>1441845</vt:i4>
      </vt:variant>
      <vt:variant>
        <vt:i4>218</vt:i4>
      </vt:variant>
      <vt:variant>
        <vt:i4>0</vt:i4>
      </vt:variant>
      <vt:variant>
        <vt:i4>5</vt:i4>
      </vt:variant>
      <vt:variant>
        <vt:lpwstr/>
      </vt:variant>
      <vt:variant>
        <vt:lpwstr>_Toc216682948</vt:lpwstr>
      </vt:variant>
      <vt:variant>
        <vt:i4>1441845</vt:i4>
      </vt:variant>
      <vt:variant>
        <vt:i4>212</vt:i4>
      </vt:variant>
      <vt:variant>
        <vt:i4>0</vt:i4>
      </vt:variant>
      <vt:variant>
        <vt:i4>5</vt:i4>
      </vt:variant>
      <vt:variant>
        <vt:lpwstr/>
      </vt:variant>
      <vt:variant>
        <vt:lpwstr>_Toc216682947</vt:lpwstr>
      </vt:variant>
      <vt:variant>
        <vt:i4>1441845</vt:i4>
      </vt:variant>
      <vt:variant>
        <vt:i4>206</vt:i4>
      </vt:variant>
      <vt:variant>
        <vt:i4>0</vt:i4>
      </vt:variant>
      <vt:variant>
        <vt:i4>5</vt:i4>
      </vt:variant>
      <vt:variant>
        <vt:lpwstr/>
      </vt:variant>
      <vt:variant>
        <vt:lpwstr>_Toc216682946</vt:lpwstr>
      </vt:variant>
      <vt:variant>
        <vt:i4>1441845</vt:i4>
      </vt:variant>
      <vt:variant>
        <vt:i4>200</vt:i4>
      </vt:variant>
      <vt:variant>
        <vt:i4>0</vt:i4>
      </vt:variant>
      <vt:variant>
        <vt:i4>5</vt:i4>
      </vt:variant>
      <vt:variant>
        <vt:lpwstr/>
      </vt:variant>
      <vt:variant>
        <vt:lpwstr>_Toc216682945</vt:lpwstr>
      </vt:variant>
      <vt:variant>
        <vt:i4>1441845</vt:i4>
      </vt:variant>
      <vt:variant>
        <vt:i4>194</vt:i4>
      </vt:variant>
      <vt:variant>
        <vt:i4>0</vt:i4>
      </vt:variant>
      <vt:variant>
        <vt:i4>5</vt:i4>
      </vt:variant>
      <vt:variant>
        <vt:lpwstr/>
      </vt:variant>
      <vt:variant>
        <vt:lpwstr>_Toc216682944</vt:lpwstr>
      </vt:variant>
      <vt:variant>
        <vt:i4>1441845</vt:i4>
      </vt:variant>
      <vt:variant>
        <vt:i4>188</vt:i4>
      </vt:variant>
      <vt:variant>
        <vt:i4>0</vt:i4>
      </vt:variant>
      <vt:variant>
        <vt:i4>5</vt:i4>
      </vt:variant>
      <vt:variant>
        <vt:lpwstr/>
      </vt:variant>
      <vt:variant>
        <vt:lpwstr>_Toc216682943</vt:lpwstr>
      </vt:variant>
      <vt:variant>
        <vt:i4>1441845</vt:i4>
      </vt:variant>
      <vt:variant>
        <vt:i4>182</vt:i4>
      </vt:variant>
      <vt:variant>
        <vt:i4>0</vt:i4>
      </vt:variant>
      <vt:variant>
        <vt:i4>5</vt:i4>
      </vt:variant>
      <vt:variant>
        <vt:lpwstr/>
      </vt:variant>
      <vt:variant>
        <vt:lpwstr>_Toc216682942</vt:lpwstr>
      </vt:variant>
      <vt:variant>
        <vt:i4>1441845</vt:i4>
      </vt:variant>
      <vt:variant>
        <vt:i4>176</vt:i4>
      </vt:variant>
      <vt:variant>
        <vt:i4>0</vt:i4>
      </vt:variant>
      <vt:variant>
        <vt:i4>5</vt:i4>
      </vt:variant>
      <vt:variant>
        <vt:lpwstr/>
      </vt:variant>
      <vt:variant>
        <vt:lpwstr>_Toc216682941</vt:lpwstr>
      </vt:variant>
      <vt:variant>
        <vt:i4>1441845</vt:i4>
      </vt:variant>
      <vt:variant>
        <vt:i4>170</vt:i4>
      </vt:variant>
      <vt:variant>
        <vt:i4>0</vt:i4>
      </vt:variant>
      <vt:variant>
        <vt:i4>5</vt:i4>
      </vt:variant>
      <vt:variant>
        <vt:lpwstr/>
      </vt:variant>
      <vt:variant>
        <vt:lpwstr>_Toc216682940</vt:lpwstr>
      </vt:variant>
      <vt:variant>
        <vt:i4>1114165</vt:i4>
      </vt:variant>
      <vt:variant>
        <vt:i4>164</vt:i4>
      </vt:variant>
      <vt:variant>
        <vt:i4>0</vt:i4>
      </vt:variant>
      <vt:variant>
        <vt:i4>5</vt:i4>
      </vt:variant>
      <vt:variant>
        <vt:lpwstr/>
      </vt:variant>
      <vt:variant>
        <vt:lpwstr>_Toc216682939</vt:lpwstr>
      </vt:variant>
      <vt:variant>
        <vt:i4>1114165</vt:i4>
      </vt:variant>
      <vt:variant>
        <vt:i4>158</vt:i4>
      </vt:variant>
      <vt:variant>
        <vt:i4>0</vt:i4>
      </vt:variant>
      <vt:variant>
        <vt:i4>5</vt:i4>
      </vt:variant>
      <vt:variant>
        <vt:lpwstr/>
      </vt:variant>
      <vt:variant>
        <vt:lpwstr>_Toc216682938</vt:lpwstr>
      </vt:variant>
      <vt:variant>
        <vt:i4>1114165</vt:i4>
      </vt:variant>
      <vt:variant>
        <vt:i4>152</vt:i4>
      </vt:variant>
      <vt:variant>
        <vt:i4>0</vt:i4>
      </vt:variant>
      <vt:variant>
        <vt:i4>5</vt:i4>
      </vt:variant>
      <vt:variant>
        <vt:lpwstr/>
      </vt:variant>
      <vt:variant>
        <vt:lpwstr>_Toc216682937</vt:lpwstr>
      </vt:variant>
      <vt:variant>
        <vt:i4>1114165</vt:i4>
      </vt:variant>
      <vt:variant>
        <vt:i4>146</vt:i4>
      </vt:variant>
      <vt:variant>
        <vt:i4>0</vt:i4>
      </vt:variant>
      <vt:variant>
        <vt:i4>5</vt:i4>
      </vt:variant>
      <vt:variant>
        <vt:lpwstr/>
      </vt:variant>
      <vt:variant>
        <vt:lpwstr>_Toc216682936</vt:lpwstr>
      </vt:variant>
      <vt:variant>
        <vt:i4>1114165</vt:i4>
      </vt:variant>
      <vt:variant>
        <vt:i4>140</vt:i4>
      </vt:variant>
      <vt:variant>
        <vt:i4>0</vt:i4>
      </vt:variant>
      <vt:variant>
        <vt:i4>5</vt:i4>
      </vt:variant>
      <vt:variant>
        <vt:lpwstr/>
      </vt:variant>
      <vt:variant>
        <vt:lpwstr>_Toc216682935</vt:lpwstr>
      </vt:variant>
      <vt:variant>
        <vt:i4>1114165</vt:i4>
      </vt:variant>
      <vt:variant>
        <vt:i4>134</vt:i4>
      </vt:variant>
      <vt:variant>
        <vt:i4>0</vt:i4>
      </vt:variant>
      <vt:variant>
        <vt:i4>5</vt:i4>
      </vt:variant>
      <vt:variant>
        <vt:lpwstr/>
      </vt:variant>
      <vt:variant>
        <vt:lpwstr>_Toc216682934</vt:lpwstr>
      </vt:variant>
      <vt:variant>
        <vt:i4>1114165</vt:i4>
      </vt:variant>
      <vt:variant>
        <vt:i4>128</vt:i4>
      </vt:variant>
      <vt:variant>
        <vt:i4>0</vt:i4>
      </vt:variant>
      <vt:variant>
        <vt:i4>5</vt:i4>
      </vt:variant>
      <vt:variant>
        <vt:lpwstr/>
      </vt:variant>
      <vt:variant>
        <vt:lpwstr>_Toc216682933</vt:lpwstr>
      </vt:variant>
      <vt:variant>
        <vt:i4>1114165</vt:i4>
      </vt:variant>
      <vt:variant>
        <vt:i4>122</vt:i4>
      </vt:variant>
      <vt:variant>
        <vt:i4>0</vt:i4>
      </vt:variant>
      <vt:variant>
        <vt:i4>5</vt:i4>
      </vt:variant>
      <vt:variant>
        <vt:lpwstr/>
      </vt:variant>
      <vt:variant>
        <vt:lpwstr>_Toc216682932</vt:lpwstr>
      </vt:variant>
      <vt:variant>
        <vt:i4>1114165</vt:i4>
      </vt:variant>
      <vt:variant>
        <vt:i4>116</vt:i4>
      </vt:variant>
      <vt:variant>
        <vt:i4>0</vt:i4>
      </vt:variant>
      <vt:variant>
        <vt:i4>5</vt:i4>
      </vt:variant>
      <vt:variant>
        <vt:lpwstr/>
      </vt:variant>
      <vt:variant>
        <vt:lpwstr>_Toc216682931</vt:lpwstr>
      </vt:variant>
      <vt:variant>
        <vt:i4>1114165</vt:i4>
      </vt:variant>
      <vt:variant>
        <vt:i4>110</vt:i4>
      </vt:variant>
      <vt:variant>
        <vt:i4>0</vt:i4>
      </vt:variant>
      <vt:variant>
        <vt:i4>5</vt:i4>
      </vt:variant>
      <vt:variant>
        <vt:lpwstr/>
      </vt:variant>
      <vt:variant>
        <vt:lpwstr>_Toc216682930</vt:lpwstr>
      </vt:variant>
      <vt:variant>
        <vt:i4>1048629</vt:i4>
      </vt:variant>
      <vt:variant>
        <vt:i4>104</vt:i4>
      </vt:variant>
      <vt:variant>
        <vt:i4>0</vt:i4>
      </vt:variant>
      <vt:variant>
        <vt:i4>5</vt:i4>
      </vt:variant>
      <vt:variant>
        <vt:lpwstr/>
      </vt:variant>
      <vt:variant>
        <vt:lpwstr>_Toc216682929</vt:lpwstr>
      </vt:variant>
      <vt:variant>
        <vt:i4>1048629</vt:i4>
      </vt:variant>
      <vt:variant>
        <vt:i4>98</vt:i4>
      </vt:variant>
      <vt:variant>
        <vt:i4>0</vt:i4>
      </vt:variant>
      <vt:variant>
        <vt:i4>5</vt:i4>
      </vt:variant>
      <vt:variant>
        <vt:lpwstr/>
      </vt:variant>
      <vt:variant>
        <vt:lpwstr>_Toc216682928</vt:lpwstr>
      </vt:variant>
      <vt:variant>
        <vt:i4>1048629</vt:i4>
      </vt:variant>
      <vt:variant>
        <vt:i4>92</vt:i4>
      </vt:variant>
      <vt:variant>
        <vt:i4>0</vt:i4>
      </vt:variant>
      <vt:variant>
        <vt:i4>5</vt:i4>
      </vt:variant>
      <vt:variant>
        <vt:lpwstr/>
      </vt:variant>
      <vt:variant>
        <vt:lpwstr>_Toc216682927</vt:lpwstr>
      </vt:variant>
      <vt:variant>
        <vt:i4>1048629</vt:i4>
      </vt:variant>
      <vt:variant>
        <vt:i4>86</vt:i4>
      </vt:variant>
      <vt:variant>
        <vt:i4>0</vt:i4>
      </vt:variant>
      <vt:variant>
        <vt:i4>5</vt:i4>
      </vt:variant>
      <vt:variant>
        <vt:lpwstr/>
      </vt:variant>
      <vt:variant>
        <vt:lpwstr>_Toc216682926</vt:lpwstr>
      </vt:variant>
      <vt:variant>
        <vt:i4>1048629</vt:i4>
      </vt:variant>
      <vt:variant>
        <vt:i4>80</vt:i4>
      </vt:variant>
      <vt:variant>
        <vt:i4>0</vt:i4>
      </vt:variant>
      <vt:variant>
        <vt:i4>5</vt:i4>
      </vt:variant>
      <vt:variant>
        <vt:lpwstr/>
      </vt:variant>
      <vt:variant>
        <vt:lpwstr>_Toc216682925</vt:lpwstr>
      </vt:variant>
      <vt:variant>
        <vt:i4>1048629</vt:i4>
      </vt:variant>
      <vt:variant>
        <vt:i4>74</vt:i4>
      </vt:variant>
      <vt:variant>
        <vt:i4>0</vt:i4>
      </vt:variant>
      <vt:variant>
        <vt:i4>5</vt:i4>
      </vt:variant>
      <vt:variant>
        <vt:lpwstr/>
      </vt:variant>
      <vt:variant>
        <vt:lpwstr>_Toc216682924</vt:lpwstr>
      </vt:variant>
      <vt:variant>
        <vt:i4>1048629</vt:i4>
      </vt:variant>
      <vt:variant>
        <vt:i4>68</vt:i4>
      </vt:variant>
      <vt:variant>
        <vt:i4>0</vt:i4>
      </vt:variant>
      <vt:variant>
        <vt:i4>5</vt:i4>
      </vt:variant>
      <vt:variant>
        <vt:lpwstr/>
      </vt:variant>
      <vt:variant>
        <vt:lpwstr>_Toc216682923</vt:lpwstr>
      </vt:variant>
      <vt:variant>
        <vt:i4>1048629</vt:i4>
      </vt:variant>
      <vt:variant>
        <vt:i4>62</vt:i4>
      </vt:variant>
      <vt:variant>
        <vt:i4>0</vt:i4>
      </vt:variant>
      <vt:variant>
        <vt:i4>5</vt:i4>
      </vt:variant>
      <vt:variant>
        <vt:lpwstr/>
      </vt:variant>
      <vt:variant>
        <vt:lpwstr>_Toc216682922</vt:lpwstr>
      </vt:variant>
      <vt:variant>
        <vt:i4>1048629</vt:i4>
      </vt:variant>
      <vt:variant>
        <vt:i4>56</vt:i4>
      </vt:variant>
      <vt:variant>
        <vt:i4>0</vt:i4>
      </vt:variant>
      <vt:variant>
        <vt:i4>5</vt:i4>
      </vt:variant>
      <vt:variant>
        <vt:lpwstr/>
      </vt:variant>
      <vt:variant>
        <vt:lpwstr>_Toc216682921</vt:lpwstr>
      </vt:variant>
      <vt:variant>
        <vt:i4>1048629</vt:i4>
      </vt:variant>
      <vt:variant>
        <vt:i4>50</vt:i4>
      </vt:variant>
      <vt:variant>
        <vt:i4>0</vt:i4>
      </vt:variant>
      <vt:variant>
        <vt:i4>5</vt:i4>
      </vt:variant>
      <vt:variant>
        <vt:lpwstr/>
      </vt:variant>
      <vt:variant>
        <vt:lpwstr>_Toc216682920</vt:lpwstr>
      </vt:variant>
      <vt:variant>
        <vt:i4>1245237</vt:i4>
      </vt:variant>
      <vt:variant>
        <vt:i4>44</vt:i4>
      </vt:variant>
      <vt:variant>
        <vt:i4>0</vt:i4>
      </vt:variant>
      <vt:variant>
        <vt:i4>5</vt:i4>
      </vt:variant>
      <vt:variant>
        <vt:lpwstr/>
      </vt:variant>
      <vt:variant>
        <vt:lpwstr>_Toc216682919</vt:lpwstr>
      </vt:variant>
      <vt:variant>
        <vt:i4>1245237</vt:i4>
      </vt:variant>
      <vt:variant>
        <vt:i4>38</vt:i4>
      </vt:variant>
      <vt:variant>
        <vt:i4>0</vt:i4>
      </vt:variant>
      <vt:variant>
        <vt:i4>5</vt:i4>
      </vt:variant>
      <vt:variant>
        <vt:lpwstr/>
      </vt:variant>
      <vt:variant>
        <vt:lpwstr>_Toc216682918</vt:lpwstr>
      </vt:variant>
      <vt:variant>
        <vt:i4>1245237</vt:i4>
      </vt:variant>
      <vt:variant>
        <vt:i4>32</vt:i4>
      </vt:variant>
      <vt:variant>
        <vt:i4>0</vt:i4>
      </vt:variant>
      <vt:variant>
        <vt:i4>5</vt:i4>
      </vt:variant>
      <vt:variant>
        <vt:lpwstr/>
      </vt:variant>
      <vt:variant>
        <vt:lpwstr>_Toc216682917</vt:lpwstr>
      </vt:variant>
      <vt:variant>
        <vt:i4>1245237</vt:i4>
      </vt:variant>
      <vt:variant>
        <vt:i4>26</vt:i4>
      </vt:variant>
      <vt:variant>
        <vt:i4>0</vt:i4>
      </vt:variant>
      <vt:variant>
        <vt:i4>5</vt:i4>
      </vt:variant>
      <vt:variant>
        <vt:lpwstr/>
      </vt:variant>
      <vt:variant>
        <vt:lpwstr>_Toc216682916</vt:lpwstr>
      </vt:variant>
      <vt:variant>
        <vt:i4>1245237</vt:i4>
      </vt:variant>
      <vt:variant>
        <vt:i4>20</vt:i4>
      </vt:variant>
      <vt:variant>
        <vt:i4>0</vt:i4>
      </vt:variant>
      <vt:variant>
        <vt:i4>5</vt:i4>
      </vt:variant>
      <vt:variant>
        <vt:lpwstr/>
      </vt:variant>
      <vt:variant>
        <vt:lpwstr>_Toc216682915</vt:lpwstr>
      </vt:variant>
      <vt:variant>
        <vt:i4>1245237</vt:i4>
      </vt:variant>
      <vt:variant>
        <vt:i4>14</vt:i4>
      </vt:variant>
      <vt:variant>
        <vt:i4>0</vt:i4>
      </vt:variant>
      <vt:variant>
        <vt:i4>5</vt:i4>
      </vt:variant>
      <vt:variant>
        <vt:lpwstr/>
      </vt:variant>
      <vt:variant>
        <vt:lpwstr>_Toc216682914</vt:lpwstr>
      </vt:variant>
      <vt:variant>
        <vt:i4>1245237</vt:i4>
      </vt:variant>
      <vt:variant>
        <vt:i4>8</vt:i4>
      </vt:variant>
      <vt:variant>
        <vt:i4>0</vt:i4>
      </vt:variant>
      <vt:variant>
        <vt:i4>5</vt:i4>
      </vt:variant>
      <vt:variant>
        <vt:lpwstr/>
      </vt:variant>
      <vt:variant>
        <vt:lpwstr>_Toc216682913</vt:lpwstr>
      </vt:variant>
      <vt:variant>
        <vt:i4>1245237</vt:i4>
      </vt:variant>
      <vt:variant>
        <vt:i4>2</vt:i4>
      </vt:variant>
      <vt:variant>
        <vt:i4>0</vt:i4>
      </vt:variant>
      <vt:variant>
        <vt:i4>5</vt:i4>
      </vt:variant>
      <vt:variant>
        <vt:lpwstr/>
      </vt:variant>
      <vt:variant>
        <vt:lpwstr>_Toc216682912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MH10.8.13 - Packaging - Test procedures for bar code and 2D symbology labels</dc:title>
  <dc:subject/>
  <dc:creator>Allan Gilligan</dc:creator>
  <cp:keywords/>
  <dc:description/>
  <cp:lastModifiedBy>craig.macdougall</cp:lastModifiedBy>
  <cp:revision>3</cp:revision>
  <cp:lastPrinted>2012-06-15T14:58:00Z</cp:lastPrinted>
  <dcterms:created xsi:type="dcterms:W3CDTF">2012-07-26T04:47:00Z</dcterms:created>
  <dcterms:modified xsi:type="dcterms:W3CDTF">2012-07-26T05:28:00Z</dcterms:modified>
</cp:coreProperties>
</file>