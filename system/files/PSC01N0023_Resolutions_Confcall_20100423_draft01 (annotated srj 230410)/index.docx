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95" w:rsidRPr="00F02BDB" w:rsidRDefault="001259C5" w:rsidP="00CA28FB">
      <w:pPr>
        <w:ind w:right="-3"/>
        <w:rPr>
          <w:rFonts w:ascii="Times New Roman" w:hAnsi="Times New Roman"/>
        </w:rPr>
      </w:pPr>
      <w:r w:rsidRPr="001259C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82.5pt" filled="t">
            <v:fill color2="black" type="frame"/>
            <v:imagedata r:id="rId7" o:title=""/>
          </v:shape>
        </w:pict>
      </w:r>
      <w:r w:rsidRPr="001259C5">
        <w:rPr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0.65pt;margin-top:10.5pt;width:208.25pt;height:72.5pt;z-index:1;mso-wrap-distance-left:9.05pt;mso-wrap-distance-right:9.05pt;mso-position-horizontal-relative:text;mso-position-vertical-relative:text" strokeweight=".05pt">
            <v:fill color2="black"/>
            <v:textbox inset="7.9pt,4.3pt,7.9pt,4.3pt">
              <w:txbxContent>
                <w:p w:rsidR="00996D95" w:rsidRPr="00D650EE" w:rsidRDefault="00996D95" w:rsidP="00CA28FB">
                  <w:pPr>
                    <w:jc w:val="right"/>
                    <w:rPr>
                      <w:rFonts w:ascii="Times New Roman" w:hAnsi="Times New Roman"/>
                      <w:b/>
                      <w:sz w:val="36"/>
                      <w:szCs w:val="36"/>
                    </w:rPr>
                  </w:pPr>
                  <w:r w:rsidRPr="00D650E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ISO/TMB PSC 01 0023draft </w:t>
                  </w:r>
                </w:p>
                <w:p w:rsidR="00996D95" w:rsidRDefault="00996D95" w:rsidP="00CA28FB">
                  <w:pPr>
                    <w:jc w:val="right"/>
                    <w:rPr>
                      <w:sz w:val="24"/>
                      <w:szCs w:val="24"/>
                    </w:rPr>
                  </w:pPr>
                  <w:r w:rsidRPr="00D650E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Date:</w:t>
                  </w:r>
                  <w:r w:rsidRPr="00D650EE">
                    <w:rPr>
                      <w:rFonts w:ascii="Times New Roman" w:hAnsi="Times New Roman"/>
                      <w:sz w:val="24"/>
                      <w:szCs w:val="24"/>
                    </w:rPr>
                    <w:t xml:space="preserve"> 2010-04-2</w:t>
                  </w:r>
                  <w:r>
                    <w:rPr>
                      <w:sz w:val="24"/>
                      <w:szCs w:val="24"/>
                    </w:rPr>
                    <w:t xml:space="preserve">3 </w:t>
                  </w:r>
                </w:p>
              </w:txbxContent>
            </v:textbox>
            <w10:wrap type="square"/>
          </v:shape>
        </w:pict>
      </w:r>
    </w:p>
    <w:p w:rsidR="00996D95" w:rsidRPr="00F02BDB" w:rsidRDefault="00996D95" w:rsidP="00CA28FB">
      <w:pPr>
        <w:ind w:right="-3"/>
        <w:jc w:val="right"/>
        <w:rPr>
          <w:rFonts w:ascii="Times New Roman" w:hAnsi="Times New Roman"/>
        </w:rPr>
      </w:pPr>
    </w:p>
    <w:p w:rsidR="00996D95" w:rsidRPr="00F02BDB" w:rsidRDefault="00996D95" w:rsidP="00CA28FB">
      <w:pPr>
        <w:ind w:right="-3"/>
        <w:jc w:val="right"/>
        <w:rPr>
          <w:rFonts w:ascii="Times New Roman" w:hAnsi="Times New Roman"/>
        </w:rPr>
      </w:pPr>
    </w:p>
    <w:p w:rsidR="00996D95" w:rsidRPr="00F02BDB" w:rsidRDefault="00996D95" w:rsidP="00CA28FB">
      <w:pPr>
        <w:ind w:right="-3"/>
        <w:jc w:val="right"/>
        <w:rPr>
          <w:rFonts w:ascii="Times New Roman" w:hAnsi="Times New Roman"/>
          <w:b/>
        </w:rPr>
      </w:pPr>
    </w:p>
    <w:p w:rsidR="00996D95" w:rsidRPr="00F02BDB" w:rsidRDefault="00996D95" w:rsidP="00CA28FB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jc w:val="center"/>
        <w:rPr>
          <w:rFonts w:ascii="Times New Roman" w:hAnsi="Times New Roman"/>
          <w:b/>
          <w:position w:val="6"/>
        </w:rPr>
      </w:pPr>
      <w:r w:rsidRPr="00F02BDB">
        <w:rPr>
          <w:rFonts w:ascii="Times New Roman" w:hAnsi="Times New Roman"/>
          <w:b/>
          <w:position w:val="6"/>
        </w:rPr>
        <w:t>ISO/TMB PSC 01</w:t>
      </w:r>
    </w:p>
    <w:p w:rsidR="00996D95" w:rsidRPr="00F02BDB" w:rsidRDefault="00996D95" w:rsidP="00CA28FB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jc w:val="center"/>
        <w:rPr>
          <w:rFonts w:ascii="Times New Roman" w:hAnsi="Times New Roman"/>
          <w:b/>
          <w:position w:val="10"/>
          <w:sz w:val="28"/>
          <w:szCs w:val="28"/>
        </w:rPr>
      </w:pPr>
      <w:r w:rsidRPr="00F02BDB">
        <w:rPr>
          <w:rFonts w:ascii="Times New Roman" w:hAnsi="Times New Roman"/>
          <w:b/>
          <w:position w:val="10"/>
          <w:sz w:val="28"/>
          <w:szCs w:val="28"/>
        </w:rPr>
        <w:t xml:space="preserve">Privacy Steering Committee </w:t>
      </w:r>
    </w:p>
    <w:p w:rsidR="00996D95" w:rsidRPr="00F02BDB" w:rsidRDefault="00996D95" w:rsidP="00CA28FB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jc w:val="center"/>
        <w:rPr>
          <w:rFonts w:ascii="Times New Roman" w:hAnsi="Times New Roman"/>
          <w:b/>
          <w:position w:val="6"/>
          <w:sz w:val="24"/>
          <w:szCs w:val="24"/>
        </w:rPr>
      </w:pPr>
      <w:r w:rsidRPr="00F02BDB">
        <w:rPr>
          <w:rFonts w:ascii="Times New Roman" w:hAnsi="Times New Roman"/>
          <w:b/>
          <w:position w:val="6"/>
          <w:sz w:val="24"/>
          <w:szCs w:val="24"/>
        </w:rPr>
        <w:t>Secretariat: DIN, Germany</w:t>
      </w:r>
    </w:p>
    <w:p w:rsidR="00996D95" w:rsidRPr="00F02BDB" w:rsidRDefault="00996D95" w:rsidP="00CA28FB">
      <w:pPr>
        <w:tabs>
          <w:tab w:val="left" w:pos="1440"/>
        </w:tabs>
        <w:rPr>
          <w:rFonts w:ascii="Times New Roman" w:hAnsi="Times New Roman"/>
          <w:position w:val="6"/>
        </w:rPr>
      </w:pPr>
    </w:p>
    <w:p w:rsidR="00996D95" w:rsidRPr="00F02BDB" w:rsidRDefault="00996D95" w:rsidP="00CA28FB">
      <w:pPr>
        <w:tabs>
          <w:tab w:val="left" w:pos="1440"/>
        </w:tabs>
        <w:rPr>
          <w:rFonts w:ascii="Times New Roman" w:hAnsi="Times New Roman"/>
          <w:position w:val="6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701"/>
        <w:gridCol w:w="7655"/>
      </w:tblGrid>
      <w:tr w:rsidR="00996D95" w:rsidRPr="00F02BDB" w:rsidTr="00732454">
        <w:tc>
          <w:tcPr>
            <w:tcW w:w="1701" w:type="dxa"/>
          </w:tcPr>
          <w:p w:rsidR="00996D95" w:rsidRPr="00F02BDB" w:rsidRDefault="00996D95" w:rsidP="00732454">
            <w:pPr>
              <w:tabs>
                <w:tab w:val="left" w:pos="1440"/>
              </w:tabs>
              <w:snapToGrid w:val="0"/>
              <w:spacing w:after="240"/>
              <w:rPr>
                <w:rFonts w:ascii="Times New Roman" w:hAnsi="Times New Roman"/>
                <w:b/>
                <w:i/>
              </w:rPr>
            </w:pPr>
            <w:r w:rsidRPr="00F02BDB">
              <w:rPr>
                <w:rFonts w:ascii="Times New Roman" w:hAnsi="Times New Roman"/>
                <w:b/>
                <w:i/>
              </w:rPr>
              <w:t>Tilte:</w:t>
            </w:r>
          </w:p>
        </w:tc>
        <w:tc>
          <w:tcPr>
            <w:tcW w:w="7655" w:type="dxa"/>
          </w:tcPr>
          <w:p w:rsidR="00996D95" w:rsidRPr="00F02BDB" w:rsidRDefault="00996D95" w:rsidP="00732454">
            <w:pPr>
              <w:snapToGrid w:val="0"/>
              <w:rPr>
                <w:rFonts w:ascii="Times New Roman" w:hAnsi="Times New Roman"/>
                <w:b/>
              </w:rPr>
            </w:pPr>
            <w:r w:rsidRPr="00F02BDB">
              <w:rPr>
                <w:rFonts w:ascii="Times New Roman" w:hAnsi="Times New Roman"/>
                <w:b/>
              </w:rPr>
              <w:t>Resolutions</w:t>
            </w:r>
            <w:r>
              <w:rPr>
                <w:rFonts w:ascii="Times New Roman" w:hAnsi="Times New Roman"/>
                <w:b/>
              </w:rPr>
              <w:t xml:space="preserve"> of</w:t>
            </w:r>
            <w:r w:rsidRPr="00F02BDB">
              <w:rPr>
                <w:rFonts w:ascii="Times New Roman" w:hAnsi="Times New Roman"/>
                <w:b/>
              </w:rPr>
              <w:t xml:space="preserve"> 2nd ISO/TMB PSC 01 Meeting held via </w:t>
            </w:r>
            <w:r>
              <w:rPr>
                <w:rFonts w:ascii="Times New Roman" w:hAnsi="Times New Roman"/>
                <w:b/>
              </w:rPr>
              <w:t>teleconference call</w:t>
            </w:r>
            <w:r>
              <w:rPr>
                <w:rFonts w:ascii="Times New Roman" w:hAnsi="Times New Roman"/>
                <w:b/>
              </w:rPr>
              <w:br/>
            </w:r>
            <w:r w:rsidRPr="00F02BDB">
              <w:rPr>
                <w:rFonts w:ascii="Times New Roman" w:hAnsi="Times New Roman"/>
                <w:b/>
              </w:rPr>
              <w:t>on 23</w:t>
            </w:r>
            <w:r w:rsidRPr="00F02BDB">
              <w:rPr>
                <w:rFonts w:ascii="Times New Roman" w:hAnsi="Times New Roman"/>
                <w:b/>
                <w:vertAlign w:val="superscript"/>
              </w:rPr>
              <w:t>rd</w:t>
            </w:r>
            <w:r w:rsidRPr="00F02BDB">
              <w:rPr>
                <w:rFonts w:ascii="Times New Roman" w:hAnsi="Times New Roman"/>
                <w:b/>
              </w:rPr>
              <w:t xml:space="preserve"> of April 2010</w:t>
            </w:r>
          </w:p>
          <w:p w:rsidR="00996D95" w:rsidRPr="00F02BDB" w:rsidRDefault="00996D95" w:rsidP="00732454">
            <w:pPr>
              <w:rPr>
                <w:rFonts w:ascii="Times New Roman" w:hAnsi="Times New Roman"/>
                <w:position w:val="6"/>
              </w:rPr>
            </w:pPr>
          </w:p>
        </w:tc>
      </w:tr>
      <w:tr w:rsidR="00996D95" w:rsidRPr="00F02BDB" w:rsidTr="00732454">
        <w:tc>
          <w:tcPr>
            <w:tcW w:w="1701" w:type="dxa"/>
          </w:tcPr>
          <w:p w:rsidR="00996D95" w:rsidRPr="00F02BDB" w:rsidRDefault="00996D95" w:rsidP="00732454">
            <w:pPr>
              <w:tabs>
                <w:tab w:val="left" w:pos="1440"/>
              </w:tabs>
              <w:snapToGrid w:val="0"/>
              <w:spacing w:after="240"/>
              <w:rPr>
                <w:rFonts w:ascii="Times New Roman" w:hAnsi="Times New Roman"/>
                <w:b/>
                <w:lang w:val="en-US"/>
              </w:rPr>
            </w:pPr>
            <w:r w:rsidRPr="00F02BDB">
              <w:rPr>
                <w:rFonts w:ascii="Times New Roman" w:hAnsi="Times New Roman"/>
                <w:b/>
                <w:i/>
                <w:lang w:val="en-US"/>
              </w:rPr>
              <w:t>Source</w:t>
            </w:r>
            <w:r w:rsidRPr="00F02BDB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7655" w:type="dxa"/>
          </w:tcPr>
          <w:p w:rsidR="00996D95" w:rsidRPr="00F02BDB" w:rsidRDefault="00996D95" w:rsidP="00732454">
            <w:pPr>
              <w:tabs>
                <w:tab w:val="left" w:pos="1701"/>
              </w:tabs>
              <w:snapToGrid w:val="0"/>
              <w:ind w:left="1701" w:hanging="1701"/>
              <w:rPr>
                <w:rFonts w:ascii="Times New Roman" w:hAnsi="Times New Roman"/>
                <w:position w:val="6"/>
              </w:rPr>
            </w:pPr>
            <w:r w:rsidRPr="00F02BDB">
              <w:rPr>
                <w:rFonts w:ascii="Times New Roman" w:hAnsi="Times New Roman"/>
              </w:rPr>
              <w:t>2</w:t>
            </w:r>
            <w:r w:rsidRPr="00F02BDB">
              <w:rPr>
                <w:rFonts w:ascii="Times New Roman" w:hAnsi="Times New Roman"/>
                <w:vertAlign w:val="superscript"/>
              </w:rPr>
              <w:t>nd</w:t>
            </w:r>
            <w:r w:rsidRPr="00F02BDB">
              <w:rPr>
                <w:rFonts w:ascii="Times New Roman" w:hAnsi="Times New Roman"/>
              </w:rPr>
              <w:t xml:space="preserve"> ISO/TMB PSC 01 Meeting (April 2010)</w:t>
            </w:r>
          </w:p>
        </w:tc>
      </w:tr>
      <w:tr w:rsidR="00996D95" w:rsidRPr="00F02BDB" w:rsidTr="00732454">
        <w:tc>
          <w:tcPr>
            <w:tcW w:w="1701" w:type="dxa"/>
          </w:tcPr>
          <w:p w:rsidR="00996D95" w:rsidRPr="00F02BDB" w:rsidRDefault="00996D95" w:rsidP="00732454">
            <w:pPr>
              <w:tabs>
                <w:tab w:val="left" w:pos="1440"/>
              </w:tabs>
              <w:snapToGrid w:val="0"/>
              <w:spacing w:after="240"/>
              <w:rPr>
                <w:rFonts w:ascii="Times New Roman" w:hAnsi="Times New Roman"/>
                <w:b/>
                <w:lang w:val="en-US"/>
              </w:rPr>
            </w:pPr>
            <w:r w:rsidRPr="00F02BDB">
              <w:rPr>
                <w:rFonts w:ascii="Times New Roman" w:hAnsi="Times New Roman"/>
                <w:b/>
                <w:i/>
                <w:lang w:val="en-US"/>
              </w:rPr>
              <w:t>Project(s)</w:t>
            </w:r>
            <w:r w:rsidRPr="00F02BDB">
              <w:rPr>
                <w:rFonts w:ascii="Times New Roman" w:hAnsi="Times New Roman"/>
                <w:b/>
                <w:lang w:val="en-US"/>
              </w:rPr>
              <w:t>:</w:t>
            </w:r>
          </w:p>
        </w:tc>
        <w:tc>
          <w:tcPr>
            <w:tcW w:w="7655" w:type="dxa"/>
          </w:tcPr>
          <w:p w:rsidR="00996D95" w:rsidRPr="00F02BDB" w:rsidRDefault="00996D95" w:rsidP="00732454">
            <w:pPr>
              <w:tabs>
                <w:tab w:val="left" w:pos="1701"/>
              </w:tabs>
              <w:snapToGrid w:val="0"/>
              <w:ind w:left="1701" w:hanging="1701"/>
              <w:rPr>
                <w:rFonts w:ascii="Times New Roman" w:hAnsi="Times New Roman"/>
                <w:lang w:val="en-US"/>
              </w:rPr>
            </w:pPr>
          </w:p>
        </w:tc>
      </w:tr>
      <w:tr w:rsidR="00996D95" w:rsidRPr="00F02BDB" w:rsidTr="00732454">
        <w:tc>
          <w:tcPr>
            <w:tcW w:w="1701" w:type="dxa"/>
          </w:tcPr>
          <w:p w:rsidR="00996D95" w:rsidRPr="00F02BDB" w:rsidRDefault="00996D95" w:rsidP="00732454">
            <w:pPr>
              <w:tabs>
                <w:tab w:val="left" w:pos="1440"/>
              </w:tabs>
              <w:snapToGrid w:val="0"/>
              <w:spacing w:after="240"/>
              <w:rPr>
                <w:rFonts w:ascii="Times New Roman" w:hAnsi="Times New Roman"/>
                <w:b/>
                <w:i/>
                <w:lang w:val="en-US"/>
              </w:rPr>
            </w:pPr>
            <w:r w:rsidRPr="00F02BDB">
              <w:rPr>
                <w:rFonts w:ascii="Times New Roman" w:hAnsi="Times New Roman"/>
                <w:b/>
                <w:i/>
                <w:lang w:val="en-US"/>
              </w:rPr>
              <w:t>Additional information</w:t>
            </w:r>
          </w:p>
        </w:tc>
        <w:tc>
          <w:tcPr>
            <w:tcW w:w="7655" w:type="dxa"/>
          </w:tcPr>
          <w:p w:rsidR="00996D95" w:rsidRPr="00F02BDB" w:rsidRDefault="00996D95" w:rsidP="00732454">
            <w:pPr>
              <w:tabs>
                <w:tab w:val="left" w:pos="34"/>
              </w:tabs>
              <w:snapToGrid w:val="0"/>
              <w:rPr>
                <w:rFonts w:ascii="Times New Roman" w:hAnsi="Times New Roman"/>
                <w:lang w:val="en-US"/>
              </w:rPr>
            </w:pPr>
            <w:r w:rsidRPr="00F02BDB">
              <w:rPr>
                <w:rFonts w:ascii="Times New Roman" w:hAnsi="Times New Roman"/>
                <w:lang w:val="en-US"/>
              </w:rPr>
              <w:t>This document has been unanimously approved by the 2</w:t>
            </w:r>
            <w:r w:rsidRPr="00F02BDB">
              <w:rPr>
                <w:rFonts w:ascii="Times New Roman" w:hAnsi="Times New Roman"/>
                <w:vertAlign w:val="superscript"/>
                <w:lang w:val="en-US"/>
              </w:rPr>
              <w:t>nd</w:t>
            </w:r>
            <w:r w:rsidRPr="00F02BDB">
              <w:rPr>
                <w:rFonts w:ascii="Times New Roman" w:hAnsi="Times New Roman"/>
                <w:lang w:val="en-US"/>
              </w:rPr>
              <w:t xml:space="preserve"> ISO/TMB PSC 01 meeting. It is circulated for information.</w:t>
            </w:r>
          </w:p>
          <w:p w:rsidR="00996D95" w:rsidRPr="00F02BDB" w:rsidRDefault="00996D95" w:rsidP="00732454">
            <w:pPr>
              <w:tabs>
                <w:tab w:val="left" w:pos="34"/>
              </w:tabs>
              <w:rPr>
                <w:rFonts w:ascii="Times New Roman" w:hAnsi="Times New Roman"/>
                <w:lang w:val="en-US"/>
              </w:rPr>
            </w:pPr>
          </w:p>
          <w:p w:rsidR="00996D95" w:rsidRPr="00F02BDB" w:rsidRDefault="00996D95" w:rsidP="00732454">
            <w:pPr>
              <w:tabs>
                <w:tab w:val="left" w:pos="34"/>
              </w:tabs>
              <w:rPr>
                <w:rFonts w:ascii="Times New Roman" w:hAnsi="Times New Roman"/>
                <w:lang w:val="en-US"/>
              </w:rPr>
            </w:pPr>
          </w:p>
        </w:tc>
      </w:tr>
      <w:tr w:rsidR="00996D95" w:rsidRPr="00F02BDB" w:rsidTr="00732454">
        <w:tc>
          <w:tcPr>
            <w:tcW w:w="1701" w:type="dxa"/>
          </w:tcPr>
          <w:p w:rsidR="00996D95" w:rsidRPr="00F02BDB" w:rsidRDefault="00996D95" w:rsidP="00732454">
            <w:pPr>
              <w:tabs>
                <w:tab w:val="left" w:pos="1440"/>
              </w:tabs>
              <w:snapToGrid w:val="0"/>
              <w:spacing w:after="240"/>
              <w:rPr>
                <w:rFonts w:ascii="Times New Roman" w:hAnsi="Times New Roman"/>
                <w:b/>
                <w:i/>
                <w:lang w:val="en-US"/>
              </w:rPr>
            </w:pPr>
            <w:r w:rsidRPr="00F02BDB">
              <w:rPr>
                <w:rFonts w:ascii="Times New Roman" w:hAnsi="Times New Roman"/>
                <w:b/>
                <w:i/>
                <w:lang w:val="en-US"/>
              </w:rPr>
              <w:t>Due Date:</w:t>
            </w:r>
          </w:p>
        </w:tc>
        <w:tc>
          <w:tcPr>
            <w:tcW w:w="7655" w:type="dxa"/>
          </w:tcPr>
          <w:p w:rsidR="00996D95" w:rsidRPr="00F02BDB" w:rsidRDefault="00996D95" w:rsidP="00732454">
            <w:pPr>
              <w:tabs>
                <w:tab w:val="left" w:pos="1701"/>
              </w:tabs>
              <w:snapToGrid w:val="0"/>
              <w:ind w:left="1701" w:hanging="1701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96D95" w:rsidRPr="00F02BDB" w:rsidTr="00732454">
        <w:tc>
          <w:tcPr>
            <w:tcW w:w="1701" w:type="dxa"/>
          </w:tcPr>
          <w:p w:rsidR="00996D95" w:rsidRPr="00F02BDB" w:rsidRDefault="00996D95" w:rsidP="00732454">
            <w:pPr>
              <w:tabs>
                <w:tab w:val="left" w:pos="1440"/>
              </w:tabs>
              <w:snapToGrid w:val="0"/>
              <w:spacing w:after="240"/>
              <w:rPr>
                <w:rFonts w:ascii="Times New Roman" w:hAnsi="Times New Roman"/>
                <w:b/>
                <w:i/>
              </w:rPr>
            </w:pPr>
            <w:r w:rsidRPr="00F02BDB">
              <w:rPr>
                <w:rFonts w:ascii="Times New Roman" w:hAnsi="Times New Roman"/>
                <w:b/>
                <w:i/>
              </w:rPr>
              <w:t>Distribution:</w:t>
            </w:r>
          </w:p>
        </w:tc>
        <w:tc>
          <w:tcPr>
            <w:tcW w:w="7655" w:type="dxa"/>
          </w:tcPr>
          <w:p w:rsidR="00996D95" w:rsidRPr="00F02BDB" w:rsidRDefault="00996D95" w:rsidP="00732454">
            <w:pPr>
              <w:snapToGrid w:val="0"/>
              <w:rPr>
                <w:rFonts w:ascii="Times New Roman" w:hAnsi="Times New Roman"/>
              </w:rPr>
            </w:pPr>
            <w:r w:rsidRPr="00F02BDB">
              <w:rPr>
                <w:rFonts w:ascii="Times New Roman" w:hAnsi="Times New Roman"/>
              </w:rPr>
              <w:t>Members of ISO/TMB PSC 01</w:t>
            </w:r>
          </w:p>
          <w:p w:rsidR="00996D95" w:rsidRPr="00F02BDB" w:rsidRDefault="00996D95" w:rsidP="00732454">
            <w:pPr>
              <w:rPr>
                <w:rFonts w:ascii="Times New Roman" w:hAnsi="Times New Roman"/>
              </w:rPr>
            </w:pPr>
            <w:r w:rsidRPr="00F02BDB">
              <w:rPr>
                <w:rFonts w:ascii="Times New Roman" w:hAnsi="Times New Roman"/>
              </w:rPr>
              <w:t xml:space="preserve">ISO/TMB </w:t>
            </w:r>
          </w:p>
          <w:p w:rsidR="00996D95" w:rsidRPr="00F02BDB" w:rsidRDefault="00996D95" w:rsidP="00732454">
            <w:pPr>
              <w:rPr>
                <w:rFonts w:ascii="Times New Roman" w:hAnsi="Times New Roman"/>
              </w:rPr>
            </w:pPr>
            <w:r w:rsidRPr="00F02BDB">
              <w:rPr>
                <w:rFonts w:ascii="Times New Roman" w:hAnsi="Times New Roman"/>
              </w:rPr>
              <w:t>ISO/CS ITTF</w:t>
            </w:r>
          </w:p>
          <w:p w:rsidR="00996D95" w:rsidRPr="00F02BDB" w:rsidRDefault="00996D95" w:rsidP="00732454">
            <w:pPr>
              <w:rPr>
                <w:rFonts w:ascii="Times New Roman" w:hAnsi="Times New Roman"/>
              </w:rPr>
            </w:pPr>
            <w:r w:rsidRPr="00F02BDB">
              <w:rPr>
                <w:rFonts w:ascii="Times New Roman" w:hAnsi="Times New Roman"/>
              </w:rPr>
              <w:t>ISO/IEC JTC 1 Secretariat</w:t>
            </w:r>
          </w:p>
          <w:p w:rsidR="00996D95" w:rsidRPr="00F02BDB" w:rsidRDefault="00996D95" w:rsidP="00732454">
            <w:pPr>
              <w:rPr>
                <w:rFonts w:ascii="Times New Roman" w:hAnsi="Times New Roman"/>
                <w:lang w:val="it-IT"/>
              </w:rPr>
            </w:pPr>
            <w:r w:rsidRPr="00F02BDB">
              <w:rPr>
                <w:rFonts w:ascii="Times New Roman" w:hAnsi="Times New Roman"/>
                <w:lang w:val="it-IT"/>
              </w:rPr>
              <w:t>ISO/IEC JTC 1/SC 27 Management</w:t>
            </w:r>
          </w:p>
          <w:p w:rsidR="00996D95" w:rsidRPr="00F02BDB" w:rsidRDefault="00996D95" w:rsidP="00732454">
            <w:pPr>
              <w:tabs>
                <w:tab w:val="left" w:pos="1701"/>
              </w:tabs>
              <w:ind w:left="1701" w:hanging="1701"/>
              <w:rPr>
                <w:rFonts w:ascii="Times New Roman" w:hAnsi="Times New Roman"/>
                <w:lang w:val="it-IT"/>
              </w:rPr>
            </w:pPr>
            <w:r w:rsidRPr="00F02BDB">
              <w:rPr>
                <w:rFonts w:ascii="Times New Roman" w:hAnsi="Times New Roman"/>
                <w:lang w:val="it-IT"/>
              </w:rPr>
              <w:t>ISO/TMB PSC 01 Chairman</w:t>
            </w:r>
          </w:p>
        </w:tc>
      </w:tr>
    </w:tbl>
    <w:p w:rsidR="00996D95" w:rsidRPr="00F02BDB" w:rsidRDefault="00996D95" w:rsidP="00CA28FB">
      <w:pPr>
        <w:ind w:left="1701" w:hanging="1701"/>
        <w:rPr>
          <w:rFonts w:ascii="Times New Roman" w:hAnsi="Times New Roman"/>
          <w:b/>
          <w:lang w:val="it-IT"/>
        </w:rPr>
        <w:sectPr w:rsidR="00996D95" w:rsidRPr="00F02BDB">
          <w:footerReference w:type="default" r:id="rId8"/>
          <w:pgSz w:w="11905" w:h="16837"/>
          <w:pgMar w:top="1276" w:right="1276" w:bottom="623" w:left="1276" w:header="720" w:footer="567" w:gutter="0"/>
          <w:cols w:space="720"/>
          <w:rtlGutter/>
          <w:docGrid w:linePitch="360"/>
        </w:sectPr>
      </w:pPr>
      <w:r w:rsidRPr="00F02BDB">
        <w:rPr>
          <w:rFonts w:ascii="Times New Roman" w:hAnsi="Times New Roman"/>
          <w:b/>
          <w:lang w:val="it-IT"/>
        </w:rPr>
        <w:tab/>
      </w:r>
    </w:p>
    <w:p w:rsidR="00996D95" w:rsidRPr="00F02BDB" w:rsidRDefault="002976A0" w:rsidP="00CA28FB">
      <w:pPr>
        <w:tabs>
          <w:tab w:val="right" w:pos="9072"/>
        </w:tabs>
        <w:rPr>
          <w:rFonts w:ascii="Times New Roman" w:hAnsi="Times New Roman"/>
          <w:b/>
          <w:sz w:val="36"/>
          <w:szCs w:val="36"/>
          <w:lang w:val="it-IT"/>
        </w:rPr>
      </w:pPr>
      <w:r w:rsidRPr="001259C5">
        <w:rPr>
          <w:rFonts w:ascii="Times New Roman" w:hAnsi="Times New Roman"/>
        </w:rPr>
        <w:lastRenderedPageBreak/>
        <w:pict>
          <v:shape id="_x0000_i1026" type="#_x0000_t75" style="width:71.25pt;height:66pt" filled="t">
            <v:fill color2="black" type="frame"/>
            <v:imagedata r:id="rId7" o:title=""/>
          </v:shape>
        </w:pict>
      </w:r>
      <w:r w:rsidR="00996D95" w:rsidRPr="00F02BDB">
        <w:rPr>
          <w:rFonts w:ascii="Times New Roman" w:hAnsi="Times New Roman"/>
          <w:b/>
          <w:lang w:val="it-IT"/>
        </w:rPr>
        <w:t xml:space="preserve"> </w:t>
      </w:r>
      <w:r w:rsidR="00996D95" w:rsidRPr="00F02BDB">
        <w:rPr>
          <w:rFonts w:ascii="Times New Roman" w:hAnsi="Times New Roman"/>
          <w:b/>
          <w:lang w:val="it-IT"/>
        </w:rPr>
        <w:tab/>
        <w:t xml:space="preserve">ISO/TMB PSC 01 </w:t>
      </w:r>
      <w:r w:rsidR="00996D95" w:rsidRPr="00F02BDB">
        <w:rPr>
          <w:rFonts w:ascii="Times New Roman" w:hAnsi="Times New Roman"/>
          <w:b/>
          <w:sz w:val="36"/>
          <w:szCs w:val="36"/>
          <w:lang w:val="it-IT"/>
        </w:rPr>
        <w:t>N0023draft</w:t>
      </w:r>
    </w:p>
    <w:p w:rsidR="00996D95" w:rsidRPr="00F02BDB" w:rsidRDefault="00996D95" w:rsidP="00CA28FB">
      <w:pPr>
        <w:tabs>
          <w:tab w:val="right" w:pos="9072"/>
        </w:tabs>
        <w:rPr>
          <w:rFonts w:ascii="Times New Roman" w:hAnsi="Times New Roman"/>
          <w:b/>
          <w:sz w:val="36"/>
          <w:szCs w:val="36"/>
          <w:lang w:val="it-IT"/>
        </w:rPr>
      </w:pPr>
      <w:r w:rsidRPr="00F02BDB">
        <w:rPr>
          <w:rFonts w:ascii="Times New Roman" w:hAnsi="Times New Roman"/>
          <w:b/>
          <w:szCs w:val="22"/>
          <w:lang w:val="it-IT"/>
        </w:rPr>
        <w:tab/>
        <w:t>Date: 2010-04-23</w:t>
      </w:r>
    </w:p>
    <w:p w:rsidR="00996D95" w:rsidRPr="00F02BDB" w:rsidRDefault="00996D95" w:rsidP="009A5701">
      <w:pPr>
        <w:jc w:val="center"/>
        <w:rPr>
          <w:rFonts w:ascii="Times New Roman" w:hAnsi="Times New Roman"/>
          <w:b/>
          <w:sz w:val="24"/>
          <w:szCs w:val="24"/>
          <w:lang w:val="it-IT"/>
        </w:rPr>
      </w:pPr>
    </w:p>
    <w:p w:rsidR="00996D95" w:rsidRPr="00F02BDB" w:rsidRDefault="00996D95" w:rsidP="009A5701">
      <w:pPr>
        <w:jc w:val="center"/>
        <w:rPr>
          <w:rFonts w:ascii="Times New Roman" w:hAnsi="Times New Roman"/>
          <w:b/>
          <w:sz w:val="24"/>
          <w:szCs w:val="24"/>
          <w:lang w:val="it-IT"/>
        </w:rPr>
      </w:pPr>
    </w:p>
    <w:p w:rsidR="00996D95" w:rsidRPr="00F02BDB" w:rsidRDefault="00996D95" w:rsidP="009A5701">
      <w:pPr>
        <w:jc w:val="center"/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 xml:space="preserve">DRAFT Resolutions </w:t>
      </w:r>
    </w:p>
    <w:p w:rsidR="00996D95" w:rsidRPr="00F02BDB" w:rsidRDefault="00996D95" w:rsidP="009A5701">
      <w:pPr>
        <w:jc w:val="center"/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 xml:space="preserve"> 2nd ISO/TMB PSC 01 MEETING</w:t>
      </w:r>
    </w:p>
    <w:p w:rsidR="00996D95" w:rsidRPr="00F02BDB" w:rsidRDefault="00996D95" w:rsidP="009A5701">
      <w:pPr>
        <w:jc w:val="center"/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via teleconference on 23</w:t>
      </w:r>
      <w:r w:rsidRPr="00F02BDB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Pr="00F02BDB">
        <w:rPr>
          <w:rFonts w:ascii="Times New Roman" w:hAnsi="Times New Roman"/>
          <w:b/>
          <w:sz w:val="24"/>
          <w:szCs w:val="24"/>
        </w:rPr>
        <w:t xml:space="preserve"> April 2010</w:t>
      </w:r>
    </w:p>
    <w:p w:rsidR="00996D95" w:rsidRPr="00F02BDB" w:rsidRDefault="00996D95" w:rsidP="009A5701">
      <w:pPr>
        <w:jc w:val="center"/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9A5701">
      <w:pPr>
        <w:jc w:val="center"/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9A5701">
      <w:pPr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 xml:space="preserve">Resolution 1: Terms of Reference </w:t>
      </w:r>
    </w:p>
    <w:p w:rsidR="00996D95" w:rsidRPr="00F02BDB" w:rsidRDefault="00996D95" w:rsidP="009A5701">
      <w:pPr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9A5701">
      <w:pPr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 xml:space="preserve">ISO/TMB PSC 01 approves its Terms of Reference as presented in N0016 (which replaces N0009rev2). </w:t>
      </w:r>
    </w:p>
    <w:p w:rsidR="00996D95" w:rsidRPr="00F02BDB" w:rsidRDefault="00996D95" w:rsidP="009A5701">
      <w:pPr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It further requests its secretariat to submit it to the ISO/TMB for their final endorsement.</w:t>
      </w:r>
    </w:p>
    <w:p w:rsidR="00996D95" w:rsidRPr="006A2927" w:rsidRDefault="00996D95" w:rsidP="009A5701">
      <w:pPr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9A5701">
      <w:pPr>
        <w:rPr>
          <w:rFonts w:ascii="Times New Roman" w:hAnsi="Times New Roman"/>
          <w:b/>
          <w:sz w:val="24"/>
          <w:szCs w:val="24"/>
          <w:u w:val="single"/>
        </w:rPr>
      </w:pPr>
      <w:r w:rsidRPr="006A2927">
        <w:rPr>
          <w:rFonts w:ascii="Times New Roman" w:hAnsi="Times New Roman"/>
          <w:b/>
          <w:sz w:val="24"/>
          <w:szCs w:val="24"/>
          <w:u w:val="single"/>
        </w:rPr>
        <w:t>Resolutio</w:t>
      </w:r>
      <w:r w:rsidRPr="00F02BDB">
        <w:rPr>
          <w:rFonts w:ascii="Times New Roman" w:hAnsi="Times New Roman"/>
          <w:b/>
          <w:sz w:val="24"/>
          <w:szCs w:val="24"/>
          <w:u w:val="single"/>
        </w:rPr>
        <w:t>n 2: Extension of Terms of Reference</w:t>
      </w:r>
    </w:p>
    <w:p w:rsidR="00996D95" w:rsidRPr="00F02BDB" w:rsidRDefault="00996D95" w:rsidP="009A5701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9A5701">
      <w:pPr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 xml:space="preserve">ISO/TMB PSC 01 approves </w:t>
      </w:r>
      <w:ins w:id="0" w:author="sjohnston" w:date="2010-04-23T15:35:00Z">
        <w:r w:rsidR="002976A0">
          <w:rPr>
            <w:rFonts w:ascii="Times New Roman" w:hAnsi="Times New Roman"/>
            <w:b/>
            <w:sz w:val="24"/>
            <w:szCs w:val="24"/>
          </w:rPr>
          <w:t xml:space="preserve">the </w:t>
        </w:r>
      </w:ins>
      <w:r w:rsidRPr="00F02BDB">
        <w:rPr>
          <w:rFonts w:ascii="Times New Roman" w:hAnsi="Times New Roman"/>
          <w:b/>
          <w:sz w:val="24"/>
          <w:szCs w:val="24"/>
        </w:rPr>
        <w:t xml:space="preserve">Canadian NB proposal on extension of PSC 01 ToR </w:t>
      </w:r>
      <w:del w:id="1" w:author="sjohnston" w:date="2010-04-23T15:32:00Z">
        <w:r w:rsidRPr="00F02BDB" w:rsidDel="002976A0">
          <w:rPr>
            <w:rFonts w:ascii="Times New Roman" w:hAnsi="Times New Roman"/>
            <w:b/>
            <w:sz w:val="24"/>
            <w:szCs w:val="24"/>
          </w:rPr>
          <w:delText>e</w:delText>
        </w:r>
      </w:del>
      <w:ins w:id="2" w:author="sjohnston" w:date="2010-04-23T15:32:00Z">
        <w:r w:rsidR="002976A0">
          <w:rPr>
            <w:rFonts w:ascii="Times New Roman" w:hAnsi="Times New Roman"/>
            <w:b/>
            <w:sz w:val="24"/>
            <w:szCs w:val="24"/>
          </w:rPr>
          <w:t>a</w:t>
        </w:r>
      </w:ins>
      <w:r w:rsidRPr="00F02BDB">
        <w:rPr>
          <w:rFonts w:ascii="Times New Roman" w:hAnsi="Times New Roman"/>
          <w:b/>
          <w:sz w:val="24"/>
          <w:szCs w:val="24"/>
        </w:rPr>
        <w:t>s presented in N0015 and request</w:t>
      </w:r>
      <w:ins w:id="3" w:author="sjohnston" w:date="2010-04-23T15:35:00Z">
        <w:r w:rsidR="002976A0">
          <w:rPr>
            <w:rFonts w:ascii="Times New Roman" w:hAnsi="Times New Roman"/>
            <w:b/>
            <w:sz w:val="24"/>
            <w:szCs w:val="24"/>
          </w:rPr>
          <w:t>s</w:t>
        </w:r>
      </w:ins>
      <w:r w:rsidRPr="00F02BDB">
        <w:rPr>
          <w:rFonts w:ascii="Times New Roman" w:hAnsi="Times New Roman"/>
          <w:b/>
          <w:sz w:val="24"/>
          <w:szCs w:val="24"/>
        </w:rPr>
        <w:t xml:space="preserve"> the proposer to draft an appropriate proposal to the ISO/TMB and provide this draft to the PSC 01 Secretariat for further processing as follows:</w:t>
      </w:r>
    </w:p>
    <w:p w:rsidR="00996D95" w:rsidRPr="00F02BDB" w:rsidRDefault="00996D95" w:rsidP="0081569A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draft proposal (N0022</w:t>
      </w:r>
      <w:r>
        <w:rPr>
          <w:rFonts w:ascii="Times New Roman" w:hAnsi="Times New Roman"/>
          <w:b/>
          <w:sz w:val="24"/>
          <w:szCs w:val="24"/>
        </w:rPr>
        <w:t>draft</w:t>
      </w:r>
      <w:r w:rsidRPr="00F02BDB">
        <w:rPr>
          <w:rFonts w:ascii="Times New Roman" w:hAnsi="Times New Roman"/>
          <w:b/>
          <w:sz w:val="24"/>
          <w:szCs w:val="24"/>
        </w:rPr>
        <w:t>) to be provieded by 2010-05-04;</w:t>
      </w:r>
    </w:p>
    <w:p w:rsidR="00996D95" w:rsidRPr="00F02BDB" w:rsidRDefault="00996D95" w:rsidP="0081569A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to circulate N0022</w:t>
      </w:r>
      <w:r>
        <w:rPr>
          <w:rFonts w:ascii="Times New Roman" w:hAnsi="Times New Roman"/>
          <w:b/>
          <w:sz w:val="24"/>
          <w:szCs w:val="24"/>
        </w:rPr>
        <w:t>draft</w:t>
      </w:r>
      <w:r w:rsidRPr="00F02BDB">
        <w:rPr>
          <w:rFonts w:ascii="Times New Roman" w:hAnsi="Times New Roman"/>
          <w:b/>
          <w:sz w:val="24"/>
          <w:szCs w:val="24"/>
        </w:rPr>
        <w:t xml:space="preserve"> within PSC 01 for comments by 2010-05-11;</w:t>
      </w:r>
    </w:p>
    <w:p w:rsidR="00996D95" w:rsidRPr="00F02BDB" w:rsidRDefault="00996D95" w:rsidP="0081569A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 xml:space="preserve">final draft proposal </w:t>
      </w:r>
      <w:r>
        <w:rPr>
          <w:rFonts w:ascii="Times New Roman" w:hAnsi="Times New Roman"/>
          <w:b/>
          <w:sz w:val="24"/>
          <w:szCs w:val="24"/>
        </w:rPr>
        <w:t xml:space="preserve">(N0022) </w:t>
      </w:r>
      <w:r w:rsidRPr="00F02BDB">
        <w:rPr>
          <w:rFonts w:ascii="Times New Roman" w:hAnsi="Times New Roman"/>
          <w:b/>
          <w:sz w:val="24"/>
          <w:szCs w:val="24"/>
        </w:rPr>
        <w:t xml:space="preserve">to be sent to the TMB by 2010-05-20.   </w:t>
      </w:r>
    </w:p>
    <w:p w:rsidR="00996D95" w:rsidRPr="00F02BDB" w:rsidRDefault="00996D95" w:rsidP="009A5701">
      <w:pPr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9A5701">
      <w:pPr>
        <w:rPr>
          <w:rFonts w:ascii="Times New Roman" w:hAnsi="Times New Roman"/>
          <w:b/>
          <w:i/>
          <w:sz w:val="24"/>
          <w:szCs w:val="24"/>
        </w:rPr>
      </w:pPr>
      <w:r w:rsidRPr="00F02BDB">
        <w:rPr>
          <w:rFonts w:ascii="Times New Roman" w:hAnsi="Times New Roman"/>
          <w:b/>
          <w:i/>
          <w:sz w:val="24"/>
          <w:szCs w:val="24"/>
        </w:rPr>
        <w:t>Approved with</w:t>
      </w:r>
    </w:p>
    <w:p w:rsidR="00996D95" w:rsidRPr="00F02BDB" w:rsidRDefault="00996D95" w:rsidP="00C91735">
      <w:pPr>
        <w:numPr>
          <w:ilvl w:val="0"/>
          <w:numId w:val="4"/>
        </w:numPr>
        <w:rPr>
          <w:rFonts w:ascii="Times New Roman" w:hAnsi="Times New Roman"/>
          <w:b/>
          <w:i/>
          <w:sz w:val="24"/>
          <w:szCs w:val="24"/>
        </w:rPr>
      </w:pPr>
      <w:r w:rsidRPr="00F02BDB">
        <w:rPr>
          <w:rFonts w:ascii="Times New Roman" w:hAnsi="Times New Roman"/>
          <w:b/>
          <w:i/>
          <w:sz w:val="24"/>
          <w:szCs w:val="24"/>
        </w:rPr>
        <w:t xml:space="preserve">one disapproval from US NB </w:t>
      </w:r>
      <w:r w:rsidRPr="00F02BDB">
        <w:rPr>
          <w:rFonts w:ascii="Times New Roman" w:hAnsi="Times New Roman"/>
          <w:b/>
          <w:i/>
          <w:sz w:val="24"/>
          <w:szCs w:val="24"/>
        </w:rPr>
        <w:br/>
        <w:t>comment:</w:t>
      </w:r>
      <w:r w:rsidRPr="00F02BDB">
        <w:rPr>
          <w:rFonts w:ascii="Times New Roman" w:hAnsi="Times New Roman"/>
          <w:i/>
          <w:sz w:val="24"/>
          <w:szCs w:val="24"/>
        </w:rPr>
        <w:t xml:space="preserve"> It seems inc</w:t>
      </w:r>
      <w:r>
        <w:rPr>
          <w:rFonts w:ascii="Times New Roman" w:hAnsi="Times New Roman"/>
          <w:i/>
          <w:sz w:val="24"/>
          <w:szCs w:val="24"/>
        </w:rPr>
        <w:t>r</w:t>
      </w:r>
      <w:r w:rsidRPr="00F02BDB">
        <w:rPr>
          <w:rFonts w:ascii="Times New Roman" w:hAnsi="Times New Roman"/>
          <w:i/>
          <w:sz w:val="24"/>
          <w:szCs w:val="24"/>
        </w:rPr>
        <w:t>edibly premature to ask for a temporary committee to be made permanent before it has accomplished any of the tasks set before.</w:t>
      </w:r>
    </w:p>
    <w:p w:rsidR="00996D95" w:rsidRPr="00F02BDB" w:rsidRDefault="00996D95" w:rsidP="00C91735">
      <w:pPr>
        <w:numPr>
          <w:ilvl w:val="0"/>
          <w:numId w:val="4"/>
        </w:numPr>
        <w:rPr>
          <w:rFonts w:ascii="Times New Roman" w:hAnsi="Times New Roman"/>
          <w:b/>
          <w:i/>
          <w:sz w:val="24"/>
          <w:szCs w:val="24"/>
        </w:rPr>
      </w:pPr>
      <w:r w:rsidRPr="00F02BDB">
        <w:rPr>
          <w:rFonts w:ascii="Times New Roman" w:hAnsi="Times New Roman"/>
          <w:b/>
          <w:i/>
          <w:sz w:val="24"/>
          <w:szCs w:val="24"/>
        </w:rPr>
        <w:t>one abstention from SC 27/WG 5</w:t>
      </w:r>
    </w:p>
    <w:p w:rsidR="00996D95" w:rsidRPr="00F02BDB" w:rsidRDefault="00996D95" w:rsidP="009A5701">
      <w:pPr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 xml:space="preserve"> </w:t>
      </w:r>
    </w:p>
    <w:p w:rsidR="00996D95" w:rsidRPr="00F02BDB" w:rsidRDefault="00996D95" w:rsidP="00BE5132">
      <w:pPr>
        <w:tabs>
          <w:tab w:val="left" w:pos="108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>Resolution 3: Organization of the First ISO Privacy Stnadards Conference (IPSC) 2010-10-08/09</w:t>
      </w:r>
    </w:p>
    <w:p w:rsidR="00996D95" w:rsidRPr="00F02BDB" w:rsidRDefault="00996D95" w:rsidP="00BE5132">
      <w:pPr>
        <w:tabs>
          <w:tab w:val="left" w:pos="108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BE5132">
      <w:pPr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ISO/TMB PSC 01 agrees on the following:</w:t>
      </w:r>
    </w:p>
    <w:p w:rsidR="00996D95" w:rsidRPr="00F02BDB" w:rsidRDefault="00996D95" w:rsidP="00FC6A73">
      <w:pPr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 xml:space="preserve">Name of the conference  </w:t>
      </w:r>
    </w:p>
    <w:p w:rsidR="00996D95" w:rsidRDefault="00996D95" w:rsidP="007A513C">
      <w:pPr>
        <w:tabs>
          <w:tab w:val="left" w:pos="360"/>
        </w:tabs>
        <w:ind w:left="283"/>
        <w:rPr>
          <w:rFonts w:ascii="Times New Roman" w:hAnsi="Times New Roman"/>
          <w:sz w:val="24"/>
          <w:szCs w:val="24"/>
        </w:rPr>
      </w:pPr>
      <w:r w:rsidRPr="00F02BDB">
        <w:rPr>
          <w:rFonts w:ascii="Times New Roman" w:hAnsi="Times New Roman"/>
          <w:sz w:val="24"/>
          <w:szCs w:val="24"/>
        </w:rPr>
        <w:sym w:font="Wingdings" w:char="F0E8"/>
      </w:r>
      <w:r w:rsidRPr="00F02BDB">
        <w:rPr>
          <w:rFonts w:ascii="Times New Roman" w:hAnsi="Times New Roman"/>
          <w:sz w:val="24"/>
          <w:szCs w:val="24"/>
        </w:rPr>
        <w:t xml:space="preserve">to amend the conference name by inserting word "Standards". Its full name should read "First ISO Privacy Stnadards Conference (IPSC)". </w:t>
      </w:r>
    </w:p>
    <w:p w:rsidR="00996D95" w:rsidRDefault="00996D95" w:rsidP="007A513C">
      <w:pPr>
        <w:tabs>
          <w:tab w:val="left" w:pos="360"/>
        </w:tabs>
        <w:ind w:left="283"/>
        <w:rPr>
          <w:rFonts w:ascii="Times New Roman" w:hAnsi="Times New Roman"/>
          <w:sz w:val="24"/>
          <w:szCs w:val="24"/>
        </w:rPr>
      </w:pPr>
    </w:p>
    <w:p w:rsidR="00996D95" w:rsidRPr="00701CDA" w:rsidRDefault="00996D95" w:rsidP="00701CDA">
      <w:pPr>
        <w:numPr>
          <w:ilvl w:val="0"/>
          <w:numId w:val="5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Keynote Speakers</w:t>
      </w:r>
      <w:r>
        <w:rPr>
          <w:rFonts w:ascii="Times New Roman" w:hAnsi="Times New Roman"/>
          <w:b/>
          <w:sz w:val="24"/>
          <w:szCs w:val="24"/>
          <w:u w:val="single"/>
        </w:rPr>
        <w:br/>
      </w:r>
      <w:r w:rsidRPr="00F02BDB">
        <w:rPr>
          <w:rFonts w:ascii="Times New Roman" w:hAnsi="Times New Roman"/>
          <w:sz w:val="24"/>
          <w:szCs w:val="24"/>
        </w:rPr>
        <w:sym w:font="Wingdings" w:char="F0E8"/>
      </w:r>
      <w:r>
        <w:rPr>
          <w:rFonts w:ascii="Times New Roman" w:hAnsi="Times New Roman"/>
          <w:sz w:val="24"/>
          <w:szCs w:val="24"/>
        </w:rPr>
        <w:t>to provide prop</w:t>
      </w:r>
      <w:ins w:id="4" w:author="sjohnston" w:date="2010-04-23T15:35:00Z">
        <w:r w:rsidR="002976A0">
          <w:rPr>
            <w:rFonts w:ascii="Times New Roman" w:hAnsi="Times New Roman"/>
            <w:sz w:val="24"/>
            <w:szCs w:val="24"/>
          </w:rPr>
          <w:t>o</w:t>
        </w:r>
      </w:ins>
      <w:r>
        <w:rPr>
          <w:rFonts w:ascii="Times New Roman" w:hAnsi="Times New Roman"/>
          <w:sz w:val="24"/>
          <w:szCs w:val="24"/>
        </w:rPr>
        <w:t>sals for keynote speakers ASAP (at the latest by 2010-06-14???).</w:t>
      </w:r>
    </w:p>
    <w:p w:rsidR="00996D95" w:rsidRPr="00F02BDB" w:rsidRDefault="00996D95" w:rsidP="00701CDA">
      <w:pPr>
        <w:tabs>
          <w:tab w:val="left" w:pos="360"/>
        </w:tabs>
        <w:rPr>
          <w:rFonts w:ascii="Times New Roman" w:hAnsi="Times New Roman"/>
          <w:sz w:val="24"/>
          <w:szCs w:val="24"/>
        </w:rPr>
      </w:pPr>
    </w:p>
    <w:p w:rsidR="00996D95" w:rsidRPr="00F02BDB" w:rsidRDefault="00996D95" w:rsidP="00FC6A73">
      <w:pPr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>Call for paper</w:t>
      </w:r>
      <w:r w:rsidRPr="00F02BDB">
        <w:rPr>
          <w:rFonts w:ascii="Times New Roman" w:hAnsi="Times New Roman"/>
          <w:b/>
          <w:sz w:val="24"/>
          <w:szCs w:val="24"/>
        </w:rPr>
        <w:br/>
      </w:r>
      <w:r w:rsidRPr="00F02BDB">
        <w:rPr>
          <w:rFonts w:ascii="Times New Roman" w:hAnsi="Times New Roman"/>
          <w:sz w:val="24"/>
          <w:szCs w:val="24"/>
        </w:rPr>
        <w:sym w:font="Wingdings" w:char="F0E8"/>
      </w:r>
      <w:r w:rsidRPr="00F02BDB">
        <w:rPr>
          <w:rFonts w:ascii="Times New Roman" w:hAnsi="Times New Roman"/>
          <w:sz w:val="24"/>
          <w:szCs w:val="24"/>
        </w:rPr>
        <w:t>to amend paragraph 7 ("Legal instruments...cannot be accepted") by replacing it with the proposed text to be provieded by AFNOR;</w:t>
      </w:r>
    </w:p>
    <w:p w:rsidR="00996D95" w:rsidRPr="00F02BDB" w:rsidRDefault="00996D95" w:rsidP="00FC6A73">
      <w:pPr>
        <w:tabs>
          <w:tab w:val="left" w:pos="360"/>
        </w:tabs>
        <w:ind w:left="283"/>
        <w:rPr>
          <w:rFonts w:ascii="Times New Roman" w:hAnsi="Times New Roman"/>
          <w:sz w:val="24"/>
          <w:szCs w:val="24"/>
        </w:rPr>
      </w:pPr>
      <w:r w:rsidRPr="00F02BDB">
        <w:rPr>
          <w:rFonts w:ascii="Times New Roman" w:hAnsi="Times New Roman"/>
          <w:sz w:val="24"/>
          <w:szCs w:val="24"/>
        </w:rPr>
        <w:sym w:font="Wingdings" w:char="F0E8"/>
      </w:r>
      <w:r w:rsidRPr="00F02BDB">
        <w:rPr>
          <w:rFonts w:ascii="Times New Roman" w:hAnsi="Times New Roman"/>
          <w:sz w:val="24"/>
          <w:szCs w:val="24"/>
        </w:rPr>
        <w:t>to circulate it as N0017rev1 within PSC 01 for comments by 2010-04-30;</w:t>
      </w:r>
      <w:r w:rsidRPr="00F02BDB">
        <w:rPr>
          <w:rFonts w:ascii="Times New Roman" w:hAnsi="Times New Roman"/>
          <w:sz w:val="24"/>
          <w:szCs w:val="24"/>
        </w:rPr>
        <w:br/>
      </w:r>
      <w:r w:rsidRPr="00F02BDB">
        <w:rPr>
          <w:rFonts w:ascii="Times New Roman" w:hAnsi="Times New Roman"/>
          <w:sz w:val="24"/>
          <w:szCs w:val="24"/>
        </w:rPr>
        <w:sym w:font="Wingdings" w:char="F0E8"/>
      </w:r>
      <w:r w:rsidRPr="00F02BDB">
        <w:rPr>
          <w:rFonts w:ascii="Times New Roman" w:hAnsi="Times New Roman"/>
          <w:sz w:val="24"/>
          <w:szCs w:val="24"/>
        </w:rPr>
        <w:t xml:space="preserve">to distribute N0018 (which replaces of N0017rev1) to the potential participants as </w:t>
      </w:r>
      <w:r w:rsidRPr="00F02BDB">
        <w:rPr>
          <w:rFonts w:ascii="Times New Roman" w:hAnsi="Times New Roman"/>
          <w:sz w:val="24"/>
          <w:szCs w:val="24"/>
        </w:rPr>
        <w:lastRenderedPageBreak/>
        <w:t>identified in N0021 (final invitation list) at the b</w:t>
      </w:r>
      <w:ins w:id="5" w:author="sjohnston" w:date="2010-04-23T15:35:00Z">
        <w:r w:rsidR="002976A0">
          <w:rPr>
            <w:rFonts w:ascii="Times New Roman" w:hAnsi="Times New Roman"/>
            <w:sz w:val="24"/>
            <w:szCs w:val="24"/>
          </w:rPr>
          <w:t>eg</w:t>
        </w:r>
      </w:ins>
      <w:r w:rsidRPr="00F02BDB">
        <w:rPr>
          <w:rFonts w:ascii="Times New Roman" w:hAnsi="Times New Roman"/>
          <w:sz w:val="24"/>
          <w:szCs w:val="24"/>
        </w:rPr>
        <w:t>inning of May; latest submissions by 14</w:t>
      </w:r>
      <w:r w:rsidRPr="00F02BDB">
        <w:rPr>
          <w:rFonts w:ascii="Times New Roman" w:hAnsi="Times New Roman"/>
          <w:sz w:val="24"/>
          <w:szCs w:val="24"/>
          <w:vertAlign w:val="superscript"/>
        </w:rPr>
        <w:t>th</w:t>
      </w:r>
      <w:r w:rsidRPr="00F02BDB">
        <w:rPr>
          <w:rFonts w:ascii="Times New Roman" w:hAnsi="Times New Roman"/>
          <w:sz w:val="24"/>
          <w:szCs w:val="24"/>
        </w:rPr>
        <w:t xml:space="preserve"> of June;</w:t>
      </w:r>
    </w:p>
    <w:p w:rsidR="00996D95" w:rsidRPr="00F02BDB" w:rsidRDefault="00996D95" w:rsidP="00FC6A73">
      <w:pPr>
        <w:tabs>
          <w:tab w:val="left" w:pos="360"/>
        </w:tabs>
        <w:ind w:left="283"/>
        <w:rPr>
          <w:rFonts w:ascii="Times New Roman" w:hAnsi="Times New Roman"/>
          <w:sz w:val="24"/>
          <w:szCs w:val="24"/>
        </w:rPr>
      </w:pPr>
      <w:r w:rsidRPr="00F02BDB">
        <w:rPr>
          <w:rFonts w:ascii="Times New Roman" w:hAnsi="Times New Roman"/>
          <w:sz w:val="24"/>
          <w:szCs w:val="24"/>
        </w:rPr>
        <w:sym w:font="Wingdings" w:char="F0E8"/>
      </w:r>
      <w:r w:rsidRPr="00F02BDB">
        <w:rPr>
          <w:rFonts w:ascii="Times New Roman" w:hAnsi="Times New Roman"/>
          <w:sz w:val="24"/>
          <w:szCs w:val="24"/>
        </w:rPr>
        <w:t xml:space="preserve">the final invitation list should consist of the proposals received by the PSC 01 Secretariat and those groups </w:t>
      </w:r>
      <w:del w:id="6" w:author="sjohnston" w:date="2010-04-23T15:36:00Z">
        <w:r w:rsidRPr="00F02BDB" w:rsidDel="002976A0">
          <w:rPr>
            <w:rFonts w:ascii="Times New Roman" w:hAnsi="Times New Roman"/>
            <w:sz w:val="24"/>
            <w:szCs w:val="24"/>
          </w:rPr>
          <w:delText xml:space="preserve">as </w:delText>
        </w:r>
      </w:del>
      <w:r w:rsidRPr="00F02BDB">
        <w:rPr>
          <w:rFonts w:ascii="Times New Roman" w:hAnsi="Times New Roman"/>
          <w:sz w:val="24"/>
          <w:szCs w:val="24"/>
        </w:rPr>
        <w:t>identified in Annex A to PSC 01 N0001 (final invitation list see N0021).</w:t>
      </w:r>
    </w:p>
    <w:p w:rsidR="00996D95" w:rsidRPr="00F02BDB" w:rsidRDefault="00996D95" w:rsidP="00FC6A73">
      <w:pPr>
        <w:tabs>
          <w:tab w:val="left" w:pos="360"/>
        </w:tabs>
        <w:ind w:left="283"/>
        <w:rPr>
          <w:rFonts w:ascii="Times New Roman" w:hAnsi="Times New Roman"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>Resolution 4: Terminology</w:t>
      </w:r>
      <w:r w:rsidRPr="00F02BDB">
        <w:rPr>
          <w:rFonts w:ascii="Times New Roman" w:hAnsi="Times New Roman"/>
          <w:b/>
          <w:sz w:val="24"/>
          <w:szCs w:val="24"/>
          <w:u w:val="single"/>
        </w:rPr>
        <w:br/>
      </w:r>
      <w:r w:rsidRPr="00F02BDB">
        <w:rPr>
          <w:rFonts w:ascii="Times New Roman" w:hAnsi="Times New Roman"/>
          <w:b/>
          <w:sz w:val="24"/>
          <w:szCs w:val="24"/>
        </w:rPr>
        <w:t xml:space="preserve">ISO/TMB PSC 01 agrees to support </w:t>
      </w:r>
      <w:ins w:id="7" w:author="sjohnston" w:date="2010-04-23T15:36:00Z">
        <w:r w:rsidR="002976A0">
          <w:rPr>
            <w:rFonts w:ascii="Times New Roman" w:hAnsi="Times New Roman"/>
            <w:b/>
            <w:sz w:val="24"/>
            <w:szCs w:val="24"/>
          </w:rPr>
          <w:t xml:space="preserve">the </w:t>
        </w:r>
      </w:ins>
      <w:r w:rsidRPr="00F02BDB">
        <w:rPr>
          <w:rFonts w:ascii="Times New Roman" w:hAnsi="Times New Roman"/>
          <w:b/>
          <w:sz w:val="24"/>
          <w:szCs w:val="24"/>
        </w:rPr>
        <w:t xml:space="preserve">Canadian NB proposal as presented in N0015 and to </w:t>
      </w:r>
      <w:ins w:id="8" w:author="sjohnston" w:date="2010-04-23T15:33:00Z">
        <w:r w:rsidR="002976A0">
          <w:rPr>
            <w:rFonts w:ascii="Times New Roman" w:hAnsi="Times New Roman"/>
            <w:b/>
            <w:sz w:val="24"/>
            <w:szCs w:val="24"/>
          </w:rPr>
          <w:t xml:space="preserve">investigate the </w:t>
        </w:r>
      </w:ins>
      <w:r w:rsidRPr="00F02BDB">
        <w:rPr>
          <w:rFonts w:ascii="Times New Roman" w:hAnsi="Times New Roman"/>
          <w:b/>
          <w:sz w:val="24"/>
          <w:szCs w:val="24"/>
        </w:rPr>
        <w:t>use</w:t>
      </w:r>
      <w:ins w:id="9" w:author="sjohnston" w:date="2010-04-23T15:33:00Z">
        <w:r w:rsidR="002976A0">
          <w:rPr>
            <w:rFonts w:ascii="Times New Roman" w:hAnsi="Times New Roman"/>
            <w:b/>
            <w:sz w:val="24"/>
            <w:szCs w:val="24"/>
          </w:rPr>
          <w:t xml:space="preserve"> of</w:t>
        </w:r>
      </w:ins>
      <w:r w:rsidRPr="00F02BDB">
        <w:rPr>
          <w:rFonts w:ascii="Times New Roman" w:hAnsi="Times New Roman"/>
          <w:b/>
          <w:sz w:val="24"/>
          <w:szCs w:val="24"/>
        </w:rPr>
        <w:t xml:space="preserve"> the Canadian repositiory for terminol</w:t>
      </w:r>
      <w:ins w:id="10" w:author="sjohnston" w:date="2010-04-23T15:33:00Z">
        <w:r w:rsidR="002976A0">
          <w:rPr>
            <w:rFonts w:ascii="Times New Roman" w:hAnsi="Times New Roman"/>
            <w:b/>
            <w:sz w:val="24"/>
            <w:szCs w:val="24"/>
          </w:rPr>
          <w:t>o</w:t>
        </w:r>
      </w:ins>
      <w:r w:rsidRPr="00F02BDB">
        <w:rPr>
          <w:rFonts w:ascii="Times New Roman" w:hAnsi="Times New Roman"/>
          <w:b/>
          <w:sz w:val="24"/>
          <w:szCs w:val="24"/>
        </w:rPr>
        <w:t xml:space="preserve">gy TERMIUM for privacy-related terminology. </w:t>
      </w: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>Resolution 6: Live Inventory</w:t>
      </w: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 xml:space="preserve">ISO/TMB PSC 01 welcomes </w:t>
      </w:r>
      <w:ins w:id="11" w:author="sjohnston" w:date="2010-04-23T15:33:00Z">
        <w:r w:rsidR="002976A0">
          <w:rPr>
            <w:rFonts w:ascii="Times New Roman" w:hAnsi="Times New Roman"/>
            <w:b/>
            <w:sz w:val="24"/>
            <w:szCs w:val="24"/>
          </w:rPr>
          <w:t xml:space="preserve">the </w:t>
        </w:r>
      </w:ins>
      <w:r w:rsidRPr="00F02BDB">
        <w:rPr>
          <w:rFonts w:ascii="Times New Roman" w:hAnsi="Times New Roman"/>
          <w:b/>
          <w:sz w:val="24"/>
          <w:szCs w:val="24"/>
        </w:rPr>
        <w:t>offer from ITU-T SG17 to shar</w:t>
      </w:r>
      <w:ins w:id="12" w:author="sjohnston" w:date="2010-04-23T15:34:00Z">
        <w:r w:rsidR="002976A0">
          <w:rPr>
            <w:rFonts w:ascii="Times New Roman" w:hAnsi="Times New Roman"/>
            <w:b/>
            <w:sz w:val="24"/>
            <w:szCs w:val="24"/>
          </w:rPr>
          <w:t>e</w:t>
        </w:r>
      </w:ins>
      <w:del w:id="13" w:author="sjohnston" w:date="2010-04-23T15:34:00Z">
        <w:r w:rsidRPr="00F02BDB" w:rsidDel="002976A0">
          <w:rPr>
            <w:rFonts w:ascii="Times New Roman" w:hAnsi="Times New Roman"/>
            <w:b/>
            <w:sz w:val="24"/>
            <w:szCs w:val="24"/>
          </w:rPr>
          <w:delText>ing</w:delText>
        </w:r>
      </w:del>
      <w:r w:rsidRPr="00F02BDB">
        <w:rPr>
          <w:rFonts w:ascii="Times New Roman" w:hAnsi="Times New Roman"/>
          <w:b/>
          <w:sz w:val="24"/>
          <w:szCs w:val="24"/>
        </w:rPr>
        <w:t xml:space="preserve"> the already available ITU-T platform and to initiate a discussion</w:t>
      </w:r>
      <w:ins w:id="14" w:author="sjohnston" w:date="2010-04-23T15:34:00Z">
        <w:r w:rsidR="002976A0">
          <w:rPr>
            <w:rFonts w:ascii="Times New Roman" w:hAnsi="Times New Roman"/>
            <w:b/>
            <w:sz w:val="24"/>
            <w:szCs w:val="24"/>
          </w:rPr>
          <w:t>,</w:t>
        </w:r>
      </w:ins>
      <w:r w:rsidRPr="00F02BDB">
        <w:rPr>
          <w:rFonts w:ascii="Times New Roman" w:hAnsi="Times New Roman"/>
          <w:b/>
          <w:sz w:val="24"/>
          <w:szCs w:val="24"/>
        </w:rPr>
        <w:t xml:space="preserve"> </w:t>
      </w:r>
      <w:del w:id="15" w:author="sjohnston" w:date="2010-04-23T15:34:00Z">
        <w:r w:rsidRPr="00F02BDB" w:rsidDel="002976A0">
          <w:rPr>
            <w:rFonts w:ascii="Times New Roman" w:hAnsi="Times New Roman"/>
            <w:b/>
            <w:sz w:val="24"/>
            <w:szCs w:val="24"/>
          </w:rPr>
          <w:delText xml:space="preserve"> </w:delText>
        </w:r>
      </w:del>
      <w:r w:rsidRPr="00F02BDB">
        <w:rPr>
          <w:rFonts w:ascii="Times New Roman" w:hAnsi="Times New Roman"/>
          <w:b/>
          <w:sz w:val="24"/>
          <w:szCs w:val="24"/>
        </w:rPr>
        <w:t>requests its Secretariat to contact both the ISO/CS and ITU-T in order to get</w:t>
      </w:r>
      <w:del w:id="16" w:author="sjohnston" w:date="2010-04-23T15:34:00Z">
        <w:r w:rsidRPr="00F02BDB" w:rsidDel="002976A0">
          <w:rPr>
            <w:rFonts w:ascii="Times New Roman" w:hAnsi="Times New Roman"/>
            <w:b/>
            <w:sz w:val="24"/>
            <w:szCs w:val="24"/>
          </w:rPr>
          <w:delText xml:space="preserve"> ideas</w:delText>
        </w:r>
      </w:del>
      <w:ins w:id="17" w:author="sjohnston" w:date="2010-04-23T15:34:00Z">
        <w:r w:rsidR="002976A0">
          <w:rPr>
            <w:rFonts w:ascii="Times New Roman" w:hAnsi="Times New Roman"/>
            <w:b/>
            <w:sz w:val="24"/>
            <w:szCs w:val="24"/>
          </w:rPr>
          <w:t>further information</w:t>
        </w:r>
      </w:ins>
      <w:r w:rsidRPr="00F02BDB">
        <w:rPr>
          <w:rFonts w:ascii="Times New Roman" w:hAnsi="Times New Roman"/>
          <w:b/>
          <w:sz w:val="24"/>
          <w:szCs w:val="24"/>
        </w:rPr>
        <w:t xml:space="preserve"> on how to implement and sustain the live inventory.</w:t>
      </w: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It further requestes its Secretariat to take an appropriate action in clarifying the terms of possible collaboration in this area.</w:t>
      </w: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8C7C7A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>Resolution 7: Communication within PSC 01</w:t>
      </w:r>
    </w:p>
    <w:p w:rsidR="00996D95" w:rsidRPr="00F02BDB" w:rsidRDefault="00996D95" w:rsidP="008C7C7A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8C7C7A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ISO/TMB PSC 01 agreed as a temporary solution to exchange information via e-mail by using the PSC 01 e-mailng list according to PSC 01 SD2.</w:t>
      </w:r>
    </w:p>
    <w:p w:rsidR="00996D95" w:rsidRPr="00F02BDB" w:rsidRDefault="00996D95" w:rsidP="008C7C7A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8C7C7A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It further requests its Secretariat to clarify with ISO/TMB access for the PSC 01 members to its website on ISOTC Livelink  at &lt;</w:t>
      </w:r>
      <w:hyperlink r:id="rId9" w:history="1">
        <w:r w:rsidRPr="00F02BDB">
          <w:rPr>
            <w:rStyle w:val="Hyperlink"/>
            <w:rFonts w:ascii="Times New Roman" w:hAnsi="Times New Roman"/>
            <w:b/>
            <w:sz w:val="24"/>
            <w:szCs w:val="24"/>
          </w:rPr>
          <w:t>http://www.iso.org/psc</w:t>
        </w:r>
      </w:hyperlink>
      <w:r w:rsidRPr="00F02BDB">
        <w:rPr>
          <w:rFonts w:ascii="Times New Roman" w:hAnsi="Times New Roman"/>
          <w:b/>
          <w:sz w:val="24"/>
          <w:szCs w:val="24"/>
        </w:rPr>
        <w:t>&gt;.</w:t>
      </w: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 xml:space="preserve">Resolution 8: </w:t>
      </w:r>
      <w:r>
        <w:rPr>
          <w:rFonts w:ascii="Times New Roman" w:hAnsi="Times New Roman"/>
          <w:b/>
          <w:sz w:val="24"/>
          <w:szCs w:val="24"/>
          <w:u w:val="single"/>
        </w:rPr>
        <w:t>Next T</w:t>
      </w:r>
      <w:r w:rsidRPr="00F02BDB">
        <w:rPr>
          <w:rFonts w:ascii="Times New Roman" w:hAnsi="Times New Roman"/>
          <w:b/>
          <w:sz w:val="24"/>
          <w:szCs w:val="24"/>
          <w:u w:val="single"/>
        </w:rPr>
        <w:t>eleconference Meeting</w:t>
      </w: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ISO/TMB PSC 01 approves the following meeting:</w:t>
      </w: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2088"/>
        <w:gridCol w:w="2340"/>
        <w:gridCol w:w="3780"/>
      </w:tblGrid>
      <w:tr w:rsidR="00996D95" w:rsidRPr="00F02BDB" w:rsidTr="00F02BDB">
        <w:trPr>
          <w:tblHeader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0" w:color="auto" w:fill="FFFFFF"/>
          </w:tcPr>
          <w:p w:rsidR="00996D95" w:rsidRPr="00F02BDB" w:rsidRDefault="00996D95" w:rsidP="004D4A39">
            <w:pPr>
              <w:keepNext/>
              <w:keepLines/>
              <w:tabs>
                <w:tab w:val="left" w:pos="1440"/>
                <w:tab w:val="left" w:pos="2880"/>
                <w:tab w:val="left" w:pos="7920"/>
                <w:tab w:val="left" w:pos="8352"/>
              </w:tabs>
              <w:spacing w:before="60" w:after="60" w:line="24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02BDB">
              <w:rPr>
                <w:rFonts w:ascii="Times New Roman" w:hAnsi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:rsidR="00996D95" w:rsidRPr="00F02BDB" w:rsidRDefault="00996D95" w:rsidP="004D4A39">
            <w:pPr>
              <w:keepNext/>
              <w:keepLines/>
              <w:tabs>
                <w:tab w:val="left" w:pos="1440"/>
                <w:tab w:val="left" w:pos="2880"/>
                <w:tab w:val="left" w:pos="7920"/>
                <w:tab w:val="left" w:pos="8352"/>
              </w:tabs>
              <w:spacing w:before="60" w:after="60" w:line="24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02BDB">
              <w:rPr>
                <w:rFonts w:ascii="Times New Roman" w:hAnsi="Times New Roman"/>
                <w:b/>
                <w:sz w:val="24"/>
                <w:szCs w:val="24"/>
              </w:rPr>
              <w:t>Until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:rsidR="00996D95" w:rsidRPr="00F02BDB" w:rsidRDefault="00996D95" w:rsidP="004D4A39">
            <w:pPr>
              <w:keepNext/>
              <w:keepLines/>
              <w:tabs>
                <w:tab w:val="left" w:pos="1440"/>
                <w:tab w:val="left" w:pos="2880"/>
                <w:tab w:val="left" w:pos="7920"/>
                <w:tab w:val="left" w:pos="8352"/>
              </w:tabs>
              <w:spacing w:before="60" w:after="60" w:line="24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02BDB">
              <w:rPr>
                <w:rFonts w:ascii="Times New Roman" w:hAnsi="Times New Roman"/>
                <w:b/>
                <w:sz w:val="24"/>
                <w:szCs w:val="24"/>
              </w:rPr>
              <w:t>Meeting</w:t>
            </w:r>
          </w:p>
        </w:tc>
      </w:tr>
      <w:tr w:rsidR="00996D95" w:rsidRPr="00F02BDB" w:rsidTr="00F02BDB"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996D95" w:rsidRPr="00F02BDB" w:rsidRDefault="00996D95" w:rsidP="004D4A39">
            <w:pPr>
              <w:widowControl w:val="0"/>
              <w:tabs>
                <w:tab w:val="left" w:pos="1440"/>
                <w:tab w:val="left" w:pos="2880"/>
                <w:tab w:val="left" w:pos="7920"/>
                <w:tab w:val="left" w:pos="8352"/>
              </w:tabs>
              <w:spacing w:before="60" w:after="60" w:line="312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02BD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2010-05-17</w:t>
            </w:r>
          </w:p>
          <w:p w:rsidR="00996D95" w:rsidRPr="00F02BDB" w:rsidRDefault="00996D95" w:rsidP="004D4A39">
            <w:pPr>
              <w:widowControl w:val="0"/>
              <w:tabs>
                <w:tab w:val="left" w:pos="1440"/>
                <w:tab w:val="left" w:pos="2880"/>
                <w:tab w:val="left" w:pos="7920"/>
                <w:tab w:val="left" w:pos="8352"/>
              </w:tabs>
              <w:spacing w:before="60" w:after="60" w:line="312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02BD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begin 12:00 UTC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996D95" w:rsidRPr="00F02BDB" w:rsidRDefault="00996D95" w:rsidP="004D4A39">
            <w:pPr>
              <w:widowControl w:val="0"/>
              <w:tabs>
                <w:tab w:val="left" w:pos="1440"/>
                <w:tab w:val="left" w:pos="2880"/>
                <w:tab w:val="left" w:pos="7920"/>
                <w:tab w:val="left" w:pos="8352"/>
              </w:tabs>
              <w:spacing w:before="60" w:after="60" w:line="312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02BD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2010-05-17</w:t>
            </w:r>
          </w:p>
          <w:p w:rsidR="00996D95" w:rsidRPr="00F02BDB" w:rsidRDefault="00996D95" w:rsidP="004D4A39">
            <w:pPr>
              <w:widowControl w:val="0"/>
              <w:tabs>
                <w:tab w:val="left" w:pos="1440"/>
                <w:tab w:val="left" w:pos="2880"/>
                <w:tab w:val="left" w:pos="7920"/>
                <w:tab w:val="left" w:pos="8352"/>
              </w:tabs>
              <w:spacing w:before="60" w:after="60" w:line="312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02BD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closing 13:00 UTC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996D95" w:rsidRPr="00F02BDB" w:rsidRDefault="00996D95" w:rsidP="004D4A39">
            <w:pPr>
              <w:widowControl w:val="0"/>
              <w:tabs>
                <w:tab w:val="left" w:pos="1440"/>
                <w:tab w:val="left" w:pos="2880"/>
                <w:tab w:val="left" w:pos="7920"/>
                <w:tab w:val="left" w:pos="8352"/>
              </w:tabs>
              <w:spacing w:before="60" w:after="60" w:line="312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02BD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F02BDB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en-US"/>
              </w:rPr>
              <w:t>rd</w:t>
            </w:r>
            <w:r w:rsidRPr="00F02BD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ISO/TMB PSC 01 Meeting </w:t>
            </w:r>
          </w:p>
          <w:p w:rsidR="00996D95" w:rsidRPr="00F02BDB" w:rsidRDefault="00996D95" w:rsidP="004D4A39">
            <w:pPr>
              <w:widowControl w:val="0"/>
              <w:tabs>
                <w:tab w:val="left" w:pos="1440"/>
                <w:tab w:val="left" w:pos="2880"/>
                <w:tab w:val="left" w:pos="7920"/>
                <w:tab w:val="left" w:pos="8352"/>
              </w:tabs>
              <w:spacing w:before="60" w:after="60" w:line="312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>Resolution A1: Appreciation to the Delegates</w:t>
      </w: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The Chairman of the ISO/TMB PSC 01 would like to express his sincere appreciation to the delegates for their constructive con</w:t>
      </w:r>
      <w:ins w:id="18" w:author="sjohnston" w:date="2010-04-23T15:36:00Z">
        <w:r w:rsidR="002976A0">
          <w:rPr>
            <w:rFonts w:ascii="Times New Roman" w:hAnsi="Times New Roman"/>
            <w:b/>
            <w:sz w:val="24"/>
            <w:szCs w:val="24"/>
          </w:rPr>
          <w:t>t</w:t>
        </w:r>
      </w:ins>
      <w:r w:rsidRPr="00F02BDB">
        <w:rPr>
          <w:rFonts w:ascii="Times New Roman" w:hAnsi="Times New Roman"/>
          <w:b/>
          <w:sz w:val="24"/>
          <w:szCs w:val="24"/>
        </w:rPr>
        <w:t>ributions towards the goals of the PSC 01.</w:t>
      </w: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>Resolution A2: Appreciation to the Secretariat</w:t>
      </w: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ISO/TMB PSC 01 would like to express its sincere appreciation to Krystyna Passia for her efficient and unflagging secretarial support before and during the meeting.</w:t>
      </w: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>Resolution A3: Appreciation to the Chairman</w:t>
      </w: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ISO/TMB PSC 01 would like to express its sincere appreciation to Johannes Messer for sucessfully conducting the meeting.</w:t>
      </w: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F02BDB">
        <w:rPr>
          <w:rFonts w:ascii="Times New Roman" w:hAnsi="Times New Roman"/>
          <w:b/>
          <w:sz w:val="24"/>
          <w:szCs w:val="24"/>
          <w:u w:val="single"/>
        </w:rPr>
        <w:t>Resolution A4: Appreciation to the Host</w:t>
      </w: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ISO/TMB PSC 01 would like to express its sincere appreciation</w:t>
      </w:r>
      <w:del w:id="19" w:author="sjohnston" w:date="2010-04-23T15:37:00Z">
        <w:r w:rsidRPr="00F02BDB" w:rsidDel="002976A0">
          <w:rPr>
            <w:rFonts w:ascii="Times New Roman" w:hAnsi="Times New Roman"/>
            <w:b/>
            <w:sz w:val="24"/>
            <w:szCs w:val="24"/>
          </w:rPr>
          <w:delText>s</w:delText>
        </w:r>
      </w:del>
      <w:r w:rsidRPr="00F02BDB">
        <w:rPr>
          <w:rFonts w:ascii="Times New Roman" w:hAnsi="Times New Roman"/>
          <w:b/>
          <w:sz w:val="24"/>
          <w:szCs w:val="24"/>
        </w:rPr>
        <w:t xml:space="preserve"> to ISO/CS for hosting the teleconference meeting and providing support before and during the meeting.</w:t>
      </w:r>
    </w:p>
    <w:p w:rsidR="00996D95" w:rsidRPr="00F02BDB" w:rsidRDefault="00996D95" w:rsidP="0069515D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</w:p>
    <w:p w:rsidR="00996D95" w:rsidRPr="00F02BDB" w:rsidRDefault="00996D95" w:rsidP="001E7274">
      <w:pPr>
        <w:tabs>
          <w:tab w:val="left" w:pos="360"/>
        </w:tabs>
        <w:rPr>
          <w:rFonts w:ascii="Times New Roman" w:hAnsi="Times New Roman"/>
          <w:b/>
          <w:sz w:val="24"/>
          <w:szCs w:val="24"/>
        </w:rPr>
      </w:pPr>
      <w:r w:rsidRPr="00F02BDB">
        <w:rPr>
          <w:rFonts w:ascii="Times New Roman" w:hAnsi="Times New Roman"/>
          <w:b/>
          <w:sz w:val="24"/>
          <w:szCs w:val="24"/>
        </w:rPr>
        <w:t>* All resolutions approved unanimously unless otherwise noted.</w:t>
      </w:r>
    </w:p>
    <w:sectPr w:rsidR="00996D95" w:rsidRPr="00F02BDB" w:rsidSect="00FF1B96">
      <w:headerReference w:type="default" r:id="rId10"/>
      <w:footerReference w:type="default" r:id="rId11"/>
      <w:pgSz w:w="11906" w:h="16838"/>
      <w:pgMar w:top="1258" w:right="1417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3FB" w:rsidRDefault="000563FB">
      <w:r>
        <w:separator/>
      </w:r>
    </w:p>
  </w:endnote>
  <w:endnote w:type="continuationSeparator" w:id="0">
    <w:p w:rsidR="000563FB" w:rsidRDefault="00056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D95" w:rsidRDefault="00996D95">
    <w:pPr>
      <w:rPr>
        <w:rFonts w:ascii="Times New Roman" w:hAnsi="Times New Roman"/>
      </w:rPr>
    </w:pPr>
    <w:r>
      <w:rPr>
        <w:rFonts w:ascii="Times New Roman" w:hAnsi="Times New Roman"/>
      </w:rPr>
      <w:t xml:space="preserve">Secretariat of ISO/TMB PSC 01 – </w:t>
    </w:r>
  </w:p>
  <w:p w:rsidR="00996D95" w:rsidRDefault="00996D95">
    <w:pPr>
      <w:rPr>
        <w:rFonts w:ascii="Times New Roman" w:hAnsi="Times New Roman"/>
        <w:lang w:val="de-DE"/>
      </w:rPr>
    </w:pPr>
    <w:r>
      <w:rPr>
        <w:rFonts w:ascii="Times New Roman" w:hAnsi="Times New Roman"/>
        <w:lang w:val="de-DE"/>
      </w:rPr>
      <w:t>DIN Deutsches Institut für Normung e. V., Burggrafenstraße 6, 10787 Berlin; [10772 postal], Germany</w:t>
    </w:r>
  </w:p>
  <w:p w:rsidR="00996D95" w:rsidRDefault="00996D95">
    <w:pPr>
      <w:pStyle w:val="Footer"/>
      <w:rPr>
        <w:rStyle w:val="Hyperlink"/>
        <w:rFonts w:ascii="Times New Roman" w:hAnsi="Times New Roman"/>
        <w:sz w:val="20"/>
        <w:lang w:val="de-DE"/>
      </w:rPr>
    </w:pPr>
    <w:r>
      <w:rPr>
        <w:rFonts w:ascii="Times New Roman" w:hAnsi="Times New Roman"/>
        <w:sz w:val="20"/>
        <w:lang w:val="de-DE"/>
      </w:rPr>
      <w:t xml:space="preserve">Telephone: + 49 30 2601-2652;  Facsimile: + 49 30 2601-4-2652;  E-mail: </w:t>
    </w:r>
    <w:r>
      <w:rPr>
        <w:rStyle w:val="Hyperlink"/>
        <w:rFonts w:ascii="Times New Roman" w:hAnsi="Times New Roman"/>
        <w:sz w:val="20"/>
        <w:lang w:val="de-DE"/>
      </w:rPr>
      <w:t>krystyna.passia@din.de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D95" w:rsidRDefault="00996D95">
    <w:pPr>
      <w:pStyle w:val="Footer"/>
      <w:rPr>
        <w:rStyle w:val="Hyperlink"/>
        <w:rFonts w:ascii="Times New Roman" w:hAnsi="Times New Roman"/>
        <w:sz w:val="20"/>
        <w:lang w:val="de-D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3FB" w:rsidRDefault="000563FB">
      <w:r>
        <w:separator/>
      </w:r>
    </w:p>
  </w:footnote>
  <w:footnote w:type="continuationSeparator" w:id="0">
    <w:p w:rsidR="000563FB" w:rsidRDefault="000563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D95" w:rsidRDefault="00996D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8FA"/>
    <w:multiLevelType w:val="hybridMultilevel"/>
    <w:tmpl w:val="A4D646A0"/>
    <w:lvl w:ilvl="0" w:tplc="9B2445F4">
      <w:start w:val="1"/>
      <w:numFmt w:val="bullet"/>
      <w:lvlText w:val="–"/>
      <w:lvlJc w:val="left"/>
      <w:pPr>
        <w:tabs>
          <w:tab w:val="num" w:pos="0"/>
        </w:tabs>
        <w:ind w:left="283" w:hanging="283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747225"/>
    <w:multiLevelType w:val="hybridMultilevel"/>
    <w:tmpl w:val="92CE9412"/>
    <w:lvl w:ilvl="0" w:tplc="C15C6918">
      <w:start w:val="1"/>
      <w:numFmt w:val="bullet"/>
      <w:lvlText w:val="–"/>
      <w:lvlJc w:val="left"/>
      <w:pPr>
        <w:tabs>
          <w:tab w:val="num" w:pos="0"/>
        </w:tabs>
        <w:ind w:left="283" w:hanging="283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60B05"/>
    <w:multiLevelType w:val="hybridMultilevel"/>
    <w:tmpl w:val="DDEC492E"/>
    <w:lvl w:ilvl="0" w:tplc="C15C6918">
      <w:start w:val="1"/>
      <w:numFmt w:val="bullet"/>
      <w:lvlText w:val="–"/>
      <w:lvlJc w:val="left"/>
      <w:pPr>
        <w:tabs>
          <w:tab w:val="num" w:pos="0"/>
        </w:tabs>
        <w:ind w:left="283" w:hanging="283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AC6622"/>
    <w:multiLevelType w:val="hybridMultilevel"/>
    <w:tmpl w:val="E460C5C2"/>
    <w:lvl w:ilvl="0" w:tplc="9B2445F4">
      <w:start w:val="1"/>
      <w:numFmt w:val="bullet"/>
      <w:lvlText w:val="–"/>
      <w:lvlJc w:val="left"/>
      <w:pPr>
        <w:tabs>
          <w:tab w:val="num" w:pos="0"/>
        </w:tabs>
        <w:ind w:left="283" w:hanging="283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731E17"/>
    <w:multiLevelType w:val="hybridMultilevel"/>
    <w:tmpl w:val="340AE83C"/>
    <w:lvl w:ilvl="0" w:tplc="1352B290">
      <w:start w:val="1"/>
      <w:numFmt w:val="bullet"/>
      <w:lvlText w:val="–"/>
      <w:lvlJc w:val="left"/>
      <w:pPr>
        <w:tabs>
          <w:tab w:val="num" w:pos="0"/>
        </w:tabs>
        <w:ind w:left="283" w:hanging="283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trackRevisions/>
  <w:doNotTrackMov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724"/>
    <w:rsid w:val="00010130"/>
    <w:rsid w:val="000106E3"/>
    <w:rsid w:val="0002049A"/>
    <w:rsid w:val="00032064"/>
    <w:rsid w:val="000424F5"/>
    <w:rsid w:val="000563FB"/>
    <w:rsid w:val="0007067C"/>
    <w:rsid w:val="00073080"/>
    <w:rsid w:val="000840DF"/>
    <w:rsid w:val="00085D11"/>
    <w:rsid w:val="000A2397"/>
    <w:rsid w:val="000B1020"/>
    <w:rsid w:val="000B15F3"/>
    <w:rsid w:val="000B79DD"/>
    <w:rsid w:val="000C1630"/>
    <w:rsid w:val="000C5006"/>
    <w:rsid w:val="000C5C8F"/>
    <w:rsid w:val="000C5D11"/>
    <w:rsid w:val="000D13CE"/>
    <w:rsid w:val="000D27F3"/>
    <w:rsid w:val="000D400C"/>
    <w:rsid w:val="000F3C6B"/>
    <w:rsid w:val="00114029"/>
    <w:rsid w:val="00117168"/>
    <w:rsid w:val="001259C5"/>
    <w:rsid w:val="0013213F"/>
    <w:rsid w:val="00134CFA"/>
    <w:rsid w:val="00154B0B"/>
    <w:rsid w:val="00155541"/>
    <w:rsid w:val="001654FF"/>
    <w:rsid w:val="00166818"/>
    <w:rsid w:val="001706B7"/>
    <w:rsid w:val="00177919"/>
    <w:rsid w:val="0018289C"/>
    <w:rsid w:val="00191CBD"/>
    <w:rsid w:val="001975B6"/>
    <w:rsid w:val="001A567F"/>
    <w:rsid w:val="001A6A0F"/>
    <w:rsid w:val="001C55FD"/>
    <w:rsid w:val="001C67EF"/>
    <w:rsid w:val="001D1B34"/>
    <w:rsid w:val="001D2F61"/>
    <w:rsid w:val="001E10FA"/>
    <w:rsid w:val="001E4A43"/>
    <w:rsid w:val="001E7274"/>
    <w:rsid w:val="001E76BD"/>
    <w:rsid w:val="001F2BB3"/>
    <w:rsid w:val="001F3484"/>
    <w:rsid w:val="001F424E"/>
    <w:rsid w:val="0021573E"/>
    <w:rsid w:val="00224A61"/>
    <w:rsid w:val="00227214"/>
    <w:rsid w:val="00234BD0"/>
    <w:rsid w:val="00252548"/>
    <w:rsid w:val="00252E76"/>
    <w:rsid w:val="00274C17"/>
    <w:rsid w:val="00276667"/>
    <w:rsid w:val="00282557"/>
    <w:rsid w:val="00284DE9"/>
    <w:rsid w:val="00287DB3"/>
    <w:rsid w:val="002912E6"/>
    <w:rsid w:val="002976A0"/>
    <w:rsid w:val="002B7079"/>
    <w:rsid w:val="002C5833"/>
    <w:rsid w:val="002D08BB"/>
    <w:rsid w:val="002E11B7"/>
    <w:rsid w:val="002E15C6"/>
    <w:rsid w:val="002E4DFA"/>
    <w:rsid w:val="002F1EEE"/>
    <w:rsid w:val="002F397F"/>
    <w:rsid w:val="002F6E79"/>
    <w:rsid w:val="00305A82"/>
    <w:rsid w:val="003065ED"/>
    <w:rsid w:val="003073DF"/>
    <w:rsid w:val="00311184"/>
    <w:rsid w:val="00314DF4"/>
    <w:rsid w:val="003153F5"/>
    <w:rsid w:val="003159B3"/>
    <w:rsid w:val="00315BBC"/>
    <w:rsid w:val="00325800"/>
    <w:rsid w:val="00336E10"/>
    <w:rsid w:val="00345C5E"/>
    <w:rsid w:val="00360F29"/>
    <w:rsid w:val="003655F3"/>
    <w:rsid w:val="0036625E"/>
    <w:rsid w:val="00392411"/>
    <w:rsid w:val="00392A7E"/>
    <w:rsid w:val="003C3D45"/>
    <w:rsid w:val="003D0094"/>
    <w:rsid w:val="003D479F"/>
    <w:rsid w:val="003F39C6"/>
    <w:rsid w:val="004025FA"/>
    <w:rsid w:val="00402DDF"/>
    <w:rsid w:val="00416346"/>
    <w:rsid w:val="004205A4"/>
    <w:rsid w:val="0042196E"/>
    <w:rsid w:val="00425F8A"/>
    <w:rsid w:val="00444634"/>
    <w:rsid w:val="00446558"/>
    <w:rsid w:val="00456713"/>
    <w:rsid w:val="0046473F"/>
    <w:rsid w:val="00474588"/>
    <w:rsid w:val="0048466F"/>
    <w:rsid w:val="00495449"/>
    <w:rsid w:val="004B0EAC"/>
    <w:rsid w:val="004C4176"/>
    <w:rsid w:val="004D4A39"/>
    <w:rsid w:val="004E4277"/>
    <w:rsid w:val="004F482D"/>
    <w:rsid w:val="00503096"/>
    <w:rsid w:val="0050410A"/>
    <w:rsid w:val="00511656"/>
    <w:rsid w:val="005129AC"/>
    <w:rsid w:val="00525861"/>
    <w:rsid w:val="0052782F"/>
    <w:rsid w:val="00556551"/>
    <w:rsid w:val="00565D27"/>
    <w:rsid w:val="00570252"/>
    <w:rsid w:val="00575FE2"/>
    <w:rsid w:val="0058563D"/>
    <w:rsid w:val="00591658"/>
    <w:rsid w:val="005943A5"/>
    <w:rsid w:val="005A7EE9"/>
    <w:rsid w:val="005B1256"/>
    <w:rsid w:val="005C0D5D"/>
    <w:rsid w:val="005C2334"/>
    <w:rsid w:val="005C24A0"/>
    <w:rsid w:val="005C3C54"/>
    <w:rsid w:val="005D1AA9"/>
    <w:rsid w:val="005D49A3"/>
    <w:rsid w:val="005D4F35"/>
    <w:rsid w:val="00606957"/>
    <w:rsid w:val="00615139"/>
    <w:rsid w:val="00615C02"/>
    <w:rsid w:val="00652938"/>
    <w:rsid w:val="0066382A"/>
    <w:rsid w:val="00670D70"/>
    <w:rsid w:val="00676929"/>
    <w:rsid w:val="00676DC7"/>
    <w:rsid w:val="00690EDF"/>
    <w:rsid w:val="00691FA2"/>
    <w:rsid w:val="0069515D"/>
    <w:rsid w:val="006A2927"/>
    <w:rsid w:val="006A6905"/>
    <w:rsid w:val="006A6C8A"/>
    <w:rsid w:val="006B4929"/>
    <w:rsid w:val="006B55D2"/>
    <w:rsid w:val="006E7489"/>
    <w:rsid w:val="006F1DCF"/>
    <w:rsid w:val="006F72FC"/>
    <w:rsid w:val="00701CDA"/>
    <w:rsid w:val="00706A71"/>
    <w:rsid w:val="00707464"/>
    <w:rsid w:val="00714E24"/>
    <w:rsid w:val="00715923"/>
    <w:rsid w:val="00716661"/>
    <w:rsid w:val="00732454"/>
    <w:rsid w:val="00751BCC"/>
    <w:rsid w:val="00754D71"/>
    <w:rsid w:val="00761939"/>
    <w:rsid w:val="00780A6B"/>
    <w:rsid w:val="00780F4A"/>
    <w:rsid w:val="00790FA5"/>
    <w:rsid w:val="007A209B"/>
    <w:rsid w:val="007A513C"/>
    <w:rsid w:val="007C176F"/>
    <w:rsid w:val="007C2E1D"/>
    <w:rsid w:val="007E4AFB"/>
    <w:rsid w:val="007E5065"/>
    <w:rsid w:val="007F1BB4"/>
    <w:rsid w:val="00802B61"/>
    <w:rsid w:val="0081569A"/>
    <w:rsid w:val="008256BB"/>
    <w:rsid w:val="008407EF"/>
    <w:rsid w:val="008425ED"/>
    <w:rsid w:val="00851983"/>
    <w:rsid w:val="008520DE"/>
    <w:rsid w:val="00861004"/>
    <w:rsid w:val="00871AD8"/>
    <w:rsid w:val="00880881"/>
    <w:rsid w:val="00887302"/>
    <w:rsid w:val="008A4401"/>
    <w:rsid w:val="008B06D5"/>
    <w:rsid w:val="008C5BC8"/>
    <w:rsid w:val="008C7C7A"/>
    <w:rsid w:val="008E14C4"/>
    <w:rsid w:val="008E3FBE"/>
    <w:rsid w:val="008E47A9"/>
    <w:rsid w:val="008F1648"/>
    <w:rsid w:val="00902E53"/>
    <w:rsid w:val="009153EE"/>
    <w:rsid w:val="00915572"/>
    <w:rsid w:val="0091643A"/>
    <w:rsid w:val="009369C6"/>
    <w:rsid w:val="0093765B"/>
    <w:rsid w:val="00940724"/>
    <w:rsid w:val="00954ADA"/>
    <w:rsid w:val="00957495"/>
    <w:rsid w:val="00966A46"/>
    <w:rsid w:val="00966E5E"/>
    <w:rsid w:val="00972FD1"/>
    <w:rsid w:val="00976194"/>
    <w:rsid w:val="00976FD9"/>
    <w:rsid w:val="009931D9"/>
    <w:rsid w:val="00996D95"/>
    <w:rsid w:val="009A185E"/>
    <w:rsid w:val="009A27B0"/>
    <w:rsid w:val="009A5701"/>
    <w:rsid w:val="009B5E85"/>
    <w:rsid w:val="00A03EFA"/>
    <w:rsid w:val="00A049E7"/>
    <w:rsid w:val="00A31C49"/>
    <w:rsid w:val="00A33A67"/>
    <w:rsid w:val="00A43538"/>
    <w:rsid w:val="00A47B75"/>
    <w:rsid w:val="00A534C8"/>
    <w:rsid w:val="00A635CA"/>
    <w:rsid w:val="00A65833"/>
    <w:rsid w:val="00A862F2"/>
    <w:rsid w:val="00AA2826"/>
    <w:rsid w:val="00AA73E0"/>
    <w:rsid w:val="00AA7D09"/>
    <w:rsid w:val="00AB35D9"/>
    <w:rsid w:val="00AC0CED"/>
    <w:rsid w:val="00AC296C"/>
    <w:rsid w:val="00AD33B1"/>
    <w:rsid w:val="00AE11A8"/>
    <w:rsid w:val="00AF5CAD"/>
    <w:rsid w:val="00AF73B7"/>
    <w:rsid w:val="00B07DB5"/>
    <w:rsid w:val="00B151C6"/>
    <w:rsid w:val="00B26195"/>
    <w:rsid w:val="00B50F41"/>
    <w:rsid w:val="00B6561B"/>
    <w:rsid w:val="00B708A6"/>
    <w:rsid w:val="00B71BAA"/>
    <w:rsid w:val="00B86A72"/>
    <w:rsid w:val="00BA200A"/>
    <w:rsid w:val="00BA4EF3"/>
    <w:rsid w:val="00BA616F"/>
    <w:rsid w:val="00BB771A"/>
    <w:rsid w:val="00BC510D"/>
    <w:rsid w:val="00BD3E79"/>
    <w:rsid w:val="00BE0A61"/>
    <w:rsid w:val="00BE5132"/>
    <w:rsid w:val="00BF71B0"/>
    <w:rsid w:val="00C125A7"/>
    <w:rsid w:val="00C13F5A"/>
    <w:rsid w:val="00C15715"/>
    <w:rsid w:val="00C179B3"/>
    <w:rsid w:val="00C22D42"/>
    <w:rsid w:val="00C238BE"/>
    <w:rsid w:val="00C35D93"/>
    <w:rsid w:val="00C4267F"/>
    <w:rsid w:val="00C477B3"/>
    <w:rsid w:val="00C522F8"/>
    <w:rsid w:val="00C55603"/>
    <w:rsid w:val="00C5588F"/>
    <w:rsid w:val="00C67D50"/>
    <w:rsid w:val="00C67DBF"/>
    <w:rsid w:val="00C74697"/>
    <w:rsid w:val="00C81634"/>
    <w:rsid w:val="00C836BE"/>
    <w:rsid w:val="00C91735"/>
    <w:rsid w:val="00CA040D"/>
    <w:rsid w:val="00CA20BF"/>
    <w:rsid w:val="00CA28FB"/>
    <w:rsid w:val="00CA4707"/>
    <w:rsid w:val="00CA71EC"/>
    <w:rsid w:val="00CB7378"/>
    <w:rsid w:val="00CC4B9A"/>
    <w:rsid w:val="00CD4CF6"/>
    <w:rsid w:val="00CE4B56"/>
    <w:rsid w:val="00D21D7C"/>
    <w:rsid w:val="00D40BCD"/>
    <w:rsid w:val="00D60F89"/>
    <w:rsid w:val="00D650EE"/>
    <w:rsid w:val="00D672A8"/>
    <w:rsid w:val="00D91DEE"/>
    <w:rsid w:val="00D93015"/>
    <w:rsid w:val="00D9797E"/>
    <w:rsid w:val="00DA112A"/>
    <w:rsid w:val="00DA1EE9"/>
    <w:rsid w:val="00DA3C2E"/>
    <w:rsid w:val="00DB02C2"/>
    <w:rsid w:val="00DB0A63"/>
    <w:rsid w:val="00DB5201"/>
    <w:rsid w:val="00DC3D97"/>
    <w:rsid w:val="00DF354F"/>
    <w:rsid w:val="00DF7DEB"/>
    <w:rsid w:val="00E115D1"/>
    <w:rsid w:val="00E117CC"/>
    <w:rsid w:val="00E12217"/>
    <w:rsid w:val="00E26EFD"/>
    <w:rsid w:val="00E31193"/>
    <w:rsid w:val="00E4466F"/>
    <w:rsid w:val="00E57491"/>
    <w:rsid w:val="00E62C4D"/>
    <w:rsid w:val="00E648EB"/>
    <w:rsid w:val="00E65273"/>
    <w:rsid w:val="00E7490A"/>
    <w:rsid w:val="00E76CC4"/>
    <w:rsid w:val="00E770A6"/>
    <w:rsid w:val="00E84500"/>
    <w:rsid w:val="00E85D6B"/>
    <w:rsid w:val="00E94C37"/>
    <w:rsid w:val="00EE5328"/>
    <w:rsid w:val="00EF5B4E"/>
    <w:rsid w:val="00F02BDB"/>
    <w:rsid w:val="00F05160"/>
    <w:rsid w:val="00F221CC"/>
    <w:rsid w:val="00F23D46"/>
    <w:rsid w:val="00F30584"/>
    <w:rsid w:val="00F351B8"/>
    <w:rsid w:val="00F403E7"/>
    <w:rsid w:val="00F42F3E"/>
    <w:rsid w:val="00F53734"/>
    <w:rsid w:val="00F6652B"/>
    <w:rsid w:val="00F66990"/>
    <w:rsid w:val="00F73361"/>
    <w:rsid w:val="00F82A48"/>
    <w:rsid w:val="00F864C5"/>
    <w:rsid w:val="00FA783F"/>
    <w:rsid w:val="00FC1937"/>
    <w:rsid w:val="00FC6A73"/>
    <w:rsid w:val="00FD2A49"/>
    <w:rsid w:val="00FD5AEE"/>
    <w:rsid w:val="00FE2E4E"/>
    <w:rsid w:val="00FE4BF5"/>
    <w:rsid w:val="00FF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7A"/>
    <w:rPr>
      <w:rFonts w:ascii="Arial" w:hAnsi="Arial"/>
      <w:noProof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itternetz5">
    <w:name w:val="Gitternetz 5"/>
    <w:basedOn w:val="TableGrid"/>
    <w:uiPriority w:val="99"/>
    <w:rsid w:val="002912E6"/>
    <w:rPr>
      <w:rFonts w:ascii="Arial" w:hAnsi="Arial"/>
    </w:rPr>
    <w:tblPr>
      <w:tblStyleRowBandSize w:val="1"/>
      <w:tblInd w:w="0" w:type="dxa"/>
      <w:tblBorders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bCs/>
        <w:i/>
        <w:iCs/>
        <w:color w:val="800000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ascii="Arial" w:hAnsi="Arial" w:cs="Times New Roman"/>
      </w:r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List1"/>
    <w:uiPriority w:val="99"/>
    <w:rsid w:val="008407EF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8407E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CA28FB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CA28FB"/>
    <w:pPr>
      <w:tabs>
        <w:tab w:val="center" w:pos="4536"/>
        <w:tab w:val="right" w:pos="9072"/>
      </w:tabs>
      <w:suppressAutoHyphens/>
      <w:overflowPunct w:val="0"/>
      <w:jc w:val="both"/>
    </w:pPr>
    <w:rPr>
      <w:noProof w:val="0"/>
      <w:sz w:val="22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510D"/>
    <w:rPr>
      <w:rFonts w:ascii="Arial" w:hAnsi="Arial" w:cs="Times New Roman"/>
      <w:noProof/>
      <w:sz w:val="20"/>
      <w:szCs w:val="20"/>
      <w:lang w:val="en-GB" w:eastAsia="ko-KR"/>
    </w:rPr>
  </w:style>
  <w:style w:type="paragraph" w:styleId="Header">
    <w:name w:val="header"/>
    <w:basedOn w:val="Normal"/>
    <w:link w:val="HeaderChar"/>
    <w:uiPriority w:val="99"/>
    <w:rsid w:val="00CA28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510D"/>
    <w:rPr>
      <w:rFonts w:ascii="Arial" w:hAnsi="Arial" w:cs="Times New Roman"/>
      <w:noProof/>
      <w:sz w:val="20"/>
      <w:szCs w:val="20"/>
      <w:lang w:val="en-GB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so.org/p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4040</Characters>
  <Application>Microsoft Office Word</Application>
  <DocSecurity>0</DocSecurity>
  <Lines>33</Lines>
  <Paragraphs>9</Paragraphs>
  <ScaleCrop>false</ScaleCrop>
  <Company>DIN GRUPPE</Company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Resolutions of the FIRST ISO/TMB PSC 01 MEETING</dc:title>
  <dc:creator>Krystyna Passia</dc:creator>
  <cp:lastModifiedBy>sjohnston</cp:lastModifiedBy>
  <cp:revision>2</cp:revision>
  <dcterms:created xsi:type="dcterms:W3CDTF">2010-04-23T19:37:00Z</dcterms:created>
  <dcterms:modified xsi:type="dcterms:W3CDTF">2010-04-23T19:37:00Z</dcterms:modified>
</cp:coreProperties>
</file>