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34" w:rsidRPr="00D611BE" w:rsidRDefault="009A56A6" w:rsidP="00207134">
      <w:pPr>
        <w:rPr>
          <w:b/>
          <w:sz w:val="28"/>
          <w:szCs w:val="28"/>
        </w:rPr>
      </w:pPr>
      <w:bookmarkStart w:id="0" w:name="_Toc114893042"/>
      <w:r>
        <w:rPr>
          <w:b/>
          <w:sz w:val="28"/>
          <w:szCs w:val="28"/>
          <w:highlight w:val="cyan"/>
        </w:rPr>
        <w:t>Bob</w:t>
      </w:r>
      <w:r w:rsidR="00876608">
        <w:rPr>
          <w:b/>
          <w:sz w:val="28"/>
          <w:szCs w:val="28"/>
          <w:highlight w:val="cyan"/>
        </w:rPr>
        <w:t>,</w:t>
      </w:r>
      <w:r w:rsidR="00876608" w:rsidRPr="009879EF">
        <w:rPr>
          <w:b/>
          <w:sz w:val="28"/>
          <w:szCs w:val="28"/>
          <w:highlight w:val="cyan"/>
        </w:rPr>
        <w:t xml:space="preserve"> </w:t>
      </w:r>
      <w:r w:rsidR="009249C4">
        <w:rPr>
          <w:b/>
          <w:sz w:val="28"/>
          <w:szCs w:val="28"/>
          <w:highlight w:val="cyan"/>
        </w:rPr>
        <w:t>i</w:t>
      </w:r>
      <w:r w:rsidR="007D1B68">
        <w:rPr>
          <w:b/>
          <w:sz w:val="28"/>
          <w:szCs w:val="28"/>
          <w:highlight w:val="cyan"/>
        </w:rPr>
        <w:t>n consideration of other’s comments, I</w:t>
      </w:r>
      <w:r w:rsidR="00207134" w:rsidRPr="009879EF">
        <w:rPr>
          <w:b/>
          <w:sz w:val="28"/>
          <w:szCs w:val="28"/>
          <w:highlight w:val="cyan"/>
        </w:rPr>
        <w:t xml:space="preserve"> offer the following </w:t>
      </w:r>
      <w:r w:rsidR="007D1B68">
        <w:rPr>
          <w:b/>
          <w:sz w:val="28"/>
          <w:szCs w:val="28"/>
          <w:highlight w:val="cyan"/>
        </w:rPr>
        <w:t>alternatives</w:t>
      </w:r>
      <w:r w:rsidR="00207134" w:rsidRPr="009879EF">
        <w:rPr>
          <w:b/>
          <w:sz w:val="28"/>
          <w:szCs w:val="28"/>
          <w:highlight w:val="cyan"/>
        </w:rPr>
        <w:t>.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1350"/>
        <w:gridCol w:w="5670"/>
      </w:tblGrid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CATEGORY 6:</w:t>
            </w:r>
          </w:p>
        </w:tc>
        <w:tc>
          <w:tcPr>
            <w:tcW w:w="7020" w:type="dxa"/>
            <w:gridSpan w:val="2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Looping</w:t>
            </w:r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ab/>
              <w:t>Allocation:</w:t>
            </w:r>
          </w:p>
        </w:tc>
        <w:tc>
          <w:tcPr>
            <w:tcW w:w="7020" w:type="dxa"/>
            <w:gridSpan w:val="2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F - 999F</w:t>
            </w:r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ab/>
              <w:t>Assigned:</w:t>
            </w: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>Looping Header as defined as Section VI of this document</w:t>
            </w:r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1F</w:t>
            </w:r>
          </w:p>
        </w:tc>
        <w:tc>
          <w:tcPr>
            <w:tcW w:w="5670" w:type="dxa"/>
          </w:tcPr>
          <w:p w:rsidR="00154588" w:rsidRDefault="00D168DB" w:rsidP="00154588">
            <w:pPr>
              <w:pStyle w:val="PlainText"/>
              <w:rPr>
                <w:rFonts w:ascii="Arial" w:eastAsia="Times New Roman" w:hAnsi="Arial" w:cs="Times New Roman"/>
                <w:sz w:val="20"/>
                <w:szCs w:val="20"/>
              </w:rPr>
              <w:pPrChange w:id="1" w:author="E Lung" w:date="2012-10-17T14:23:00Z">
                <w:pPr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</w:tabs>
                  <w:spacing w:after="0" w:line="240" w:lineRule="auto"/>
                </w:pPr>
              </w:pPrChange>
            </w:pPr>
            <w:ins w:id="2" w:author="E Lung" w:date="2012-10-15T08:43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“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My “parent</w:t>
            </w:r>
            <w:commentRangeStart w:id="3"/>
            <w:del w:id="4" w:author="E Lung" w:date="2012-10-15T08:30:00Z">
              <w:r w:rsidR="00207134" w:rsidRPr="005339FF" w:rsidDel="00135DE8">
                <w:rPr>
                  <w:rFonts w:ascii="Arial" w:eastAsia="Times New Roman" w:hAnsi="Arial" w:cs="Times New Roman"/>
                  <w:sz w:val="20"/>
                  <w:szCs w:val="20"/>
                </w:rPr>
                <w:delText>”</w:delText>
              </w:r>
            </w:del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is</w:t>
            </w:r>
            <w:ins w:id="5" w:author="E Lung" w:date="2012-10-15T08:41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…”</w:t>
              </w:r>
            </w:ins>
            <w:commentRangeEnd w:id="3"/>
            <w:r w:rsidR="00A522CF">
              <w:rPr>
                <w:rStyle w:val="CommentReference"/>
                <w:rFonts w:asciiTheme="minorHAnsi" w:hAnsiTheme="minorHAnsi"/>
              </w:rPr>
              <w:commentReference w:id="3"/>
            </w:r>
            <w:ins w:id="6" w:author="E Lung" w:date="2012-10-15T08:41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</w:t>
              </w:r>
            </w:ins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0D1732" w:rsidRPr="00207134">
              <w:rPr>
                <w:rFonts w:ascii="Arial" w:eastAsia="Times New Roman" w:hAnsi="Arial" w:cs="Times New Roman"/>
                <w:sz w:val="20"/>
                <w:szCs w:val="20"/>
              </w:rPr>
              <w:t>(for use with returnable packaging</w:t>
            </w:r>
            <w:r w:rsidR="000D1732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–</w:t>
            </w:r>
            <w:r w:rsidR="00207134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See Annex L)</w:t>
            </w:r>
            <w:r w:rsid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>.</w:t>
            </w:r>
            <w:r w:rsidR="00B87E07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 </w:t>
            </w:r>
            <w:commentRangeStart w:id="7"/>
            <w:ins w:id="8" w:author="E Lung" w:date="2012-10-17T13:38:00Z">
              <w:r w:rsidR="00154588" w:rsidRPr="00154588">
                <w:rPr>
                  <w:rFonts w:ascii="Arial" w:hAnsi="Arial" w:cs="Arial"/>
                  <w:sz w:val="20"/>
                  <w:szCs w:val="20"/>
                  <w:rPrChange w:id="9" w:author="E Lung" w:date="2012-10-17T13:39:00Z">
                    <w:rPr/>
                  </w:rPrChange>
                </w:rPr>
                <w:t xml:space="preserve">This </w:t>
              </w:r>
            </w:ins>
            <w:ins w:id="10" w:author="E Lung" w:date="2012-10-17T14:22:00Z">
              <w:r w:rsidR="00140971">
                <w:rPr>
                  <w:rFonts w:ascii="Arial" w:hAnsi="Arial" w:cs="Arial"/>
                  <w:sz w:val="20"/>
                  <w:szCs w:val="20"/>
                </w:rPr>
                <w:t>DI</w:t>
              </w:r>
            </w:ins>
            <w:ins w:id="11" w:author="E Lung" w:date="2012-10-17T13:38:00Z">
              <w:r w:rsidR="00154588" w:rsidRPr="00154588">
                <w:rPr>
                  <w:rFonts w:ascii="Arial" w:hAnsi="Arial" w:cs="Arial"/>
                  <w:sz w:val="20"/>
                  <w:szCs w:val="20"/>
                  <w:rPrChange w:id="12" w:author="E Lung" w:date="2012-10-17T13:39:00Z">
                    <w:rPr/>
                  </w:rPrChange>
                </w:rPr>
                <w:t xml:space="preserve"> must immediately precede the </w:t>
              </w:r>
            </w:ins>
            <w:ins w:id="13" w:author="E Lung" w:date="2012-10-17T14:23:00Z">
              <w:r w:rsidR="00140971">
                <w:rPr>
                  <w:rFonts w:ascii="Arial" w:hAnsi="Arial" w:cs="Arial"/>
                  <w:sz w:val="20"/>
                  <w:szCs w:val="20"/>
                </w:rPr>
                <w:t>DI</w:t>
              </w:r>
            </w:ins>
            <w:ins w:id="14" w:author="E Lung" w:date="2012-10-17T13:38:00Z">
              <w:r w:rsidR="00154588" w:rsidRPr="00154588">
                <w:rPr>
                  <w:rFonts w:ascii="Arial" w:hAnsi="Arial" w:cs="Arial"/>
                  <w:sz w:val="20"/>
                  <w:szCs w:val="20"/>
                  <w:rPrChange w:id="15" w:author="E Lung" w:date="2012-10-17T13:39:00Z">
                    <w:rPr/>
                  </w:rPrChange>
                </w:rPr>
                <w:t xml:space="preserve"> and data with which it is associated.</w:t>
              </w:r>
            </w:ins>
            <w:commentRangeEnd w:id="7"/>
            <w:ins w:id="16" w:author="E Lung" w:date="2012-10-17T13:39:00Z">
              <w:r w:rsidR="00B87E07">
                <w:rPr>
                  <w:rStyle w:val="CommentReference"/>
                  <w:rFonts w:asciiTheme="minorHAnsi" w:hAnsiTheme="minorHAnsi"/>
                </w:rPr>
                <w:commentReference w:id="7"/>
              </w:r>
            </w:ins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B87E07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B87E07" w:rsidRDefault="00207134" w:rsidP="00B87E0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B87E07">
              <w:rPr>
                <w:rFonts w:ascii="Arial" w:eastAsia="Times New Roman" w:hAnsi="Arial" w:cs="Times New Roman"/>
                <w:b/>
                <w:sz w:val="20"/>
                <w:szCs w:val="20"/>
              </w:rPr>
              <w:t>2F</w:t>
            </w:r>
          </w:p>
        </w:tc>
        <w:tc>
          <w:tcPr>
            <w:tcW w:w="5670" w:type="dxa"/>
          </w:tcPr>
          <w:p w:rsidR="00207134" w:rsidRPr="00B87E07" w:rsidRDefault="00207134" w:rsidP="0014097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87E07">
              <w:rPr>
                <w:rFonts w:ascii="Arial" w:eastAsia="Times New Roman" w:hAnsi="Arial" w:cs="Times New Roman"/>
                <w:sz w:val="20"/>
                <w:szCs w:val="20"/>
              </w:rPr>
              <w:t xml:space="preserve">My </w:t>
            </w:r>
            <w:commentRangeStart w:id="17"/>
            <w:r w:rsidRPr="00B87E07">
              <w:rPr>
                <w:rFonts w:ascii="Arial" w:eastAsia="Times New Roman" w:hAnsi="Arial" w:cs="Times New Roman"/>
                <w:sz w:val="20"/>
                <w:szCs w:val="20"/>
              </w:rPr>
              <w:t>“</w:t>
            </w:r>
            <w:del w:id="18" w:author="E Lung" w:date="2012-10-17T14:21:00Z">
              <w:r w:rsidRPr="00140971" w:rsidDel="00140971">
                <w:rPr>
                  <w:rFonts w:ascii="Arial" w:eastAsia="Times New Roman" w:hAnsi="Arial" w:cs="Times New Roman"/>
                  <w:sz w:val="20"/>
                  <w:szCs w:val="20"/>
                </w:rPr>
                <w:delText>children” are</w:delText>
              </w:r>
            </w:del>
            <w:r w:rsidR="00B87E07">
              <w:rPr>
                <w:rFonts w:ascii="Arial" w:eastAsia="Times New Roman" w:hAnsi="Arial" w:cs="Times New Roman"/>
                <w:sz w:val="20"/>
                <w:szCs w:val="20"/>
              </w:rPr>
              <w:t xml:space="preserve">child is </w:t>
            </w:r>
            <w:r w:rsidRPr="00B87E07">
              <w:rPr>
                <w:rFonts w:ascii="Arial" w:eastAsia="Times New Roman" w:hAnsi="Arial" w:cs="Times New Roman"/>
                <w:sz w:val="20"/>
                <w:szCs w:val="20"/>
              </w:rPr>
              <w:t>. . .</w:t>
            </w:r>
            <w:r w:rsidR="00EE1637">
              <w:rPr>
                <w:rFonts w:ascii="Arial" w:eastAsia="Times New Roman" w:hAnsi="Arial" w:cs="Times New Roman"/>
                <w:sz w:val="20"/>
                <w:szCs w:val="20"/>
              </w:rPr>
              <w:t>”</w:t>
            </w:r>
            <w:r w:rsidRPr="00B87E07">
              <w:rPr>
                <w:rFonts w:ascii="Arial" w:eastAsia="Times New Roman" w:hAnsi="Arial" w:cs="Times New Roman"/>
                <w:sz w:val="20"/>
                <w:szCs w:val="20"/>
              </w:rPr>
              <w:t xml:space="preserve"> (for use with returnable packaging </w:t>
            </w:r>
            <w:r w:rsidRPr="00B87E07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– See Annex L) </w:t>
            </w:r>
            <w:ins w:id="19" w:author="E Lung" w:date="2012-10-17T13:42:00Z">
              <w:r w:rsidR="00EE1637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 xml:space="preserve"> </w:t>
              </w:r>
            </w:ins>
            <w:ins w:id="20" w:author="E Lung" w:date="2012-10-17T13:43:00Z">
              <w:r w:rsidR="00EE1637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>Repeat for each child.</w:t>
              </w:r>
            </w:ins>
            <w:commentRangeEnd w:id="17"/>
            <w:r w:rsidR="00EE1637">
              <w:rPr>
                <w:rStyle w:val="CommentReference"/>
              </w:rPr>
              <w:commentReference w:id="17"/>
            </w:r>
            <w:ins w:id="21" w:author="E Lung" w:date="2012-10-17T13:43:00Z">
              <w:r w:rsidR="00EE1637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 xml:space="preserve">  </w:t>
              </w:r>
            </w:ins>
            <w:commentRangeStart w:id="22"/>
            <w:ins w:id="23" w:author="E Lung" w:date="2012-10-17T13:42:00Z">
              <w:r w:rsidR="00154588" w:rsidRPr="00154588">
                <w:rPr>
                  <w:rFonts w:ascii="Arial" w:hAnsi="Arial" w:cs="Arial"/>
                  <w:sz w:val="20"/>
                  <w:szCs w:val="20"/>
                  <w:rPrChange w:id="24" w:author="E Lung" w:date="2012-10-17T13:39:00Z">
                    <w:rPr/>
                  </w:rPrChange>
                </w:rPr>
                <w:t xml:space="preserve">This </w:t>
              </w:r>
            </w:ins>
            <w:ins w:id="25" w:author="E Lung" w:date="2012-10-17T14:23:00Z">
              <w:r w:rsidR="00140971">
                <w:rPr>
                  <w:rFonts w:ascii="Arial" w:hAnsi="Arial" w:cs="Arial"/>
                  <w:sz w:val="20"/>
                  <w:szCs w:val="20"/>
                </w:rPr>
                <w:t>DI</w:t>
              </w:r>
            </w:ins>
            <w:ins w:id="26" w:author="E Lung" w:date="2012-10-17T13:42:00Z">
              <w:r w:rsidR="00154588" w:rsidRPr="00154588">
                <w:rPr>
                  <w:rFonts w:ascii="Arial" w:hAnsi="Arial" w:cs="Arial"/>
                  <w:sz w:val="20"/>
                  <w:szCs w:val="20"/>
                  <w:rPrChange w:id="27" w:author="E Lung" w:date="2012-10-17T13:39:00Z">
                    <w:rPr/>
                  </w:rPrChange>
                </w:rPr>
                <w:t xml:space="preserve"> must immediately precede the </w:t>
              </w:r>
            </w:ins>
            <w:ins w:id="28" w:author="E Lung" w:date="2012-10-17T14:23:00Z">
              <w:r w:rsidR="00140971">
                <w:rPr>
                  <w:rFonts w:ascii="Arial" w:hAnsi="Arial" w:cs="Arial"/>
                  <w:sz w:val="20"/>
                  <w:szCs w:val="20"/>
                </w:rPr>
                <w:t>DI</w:t>
              </w:r>
            </w:ins>
            <w:ins w:id="29" w:author="E Lung" w:date="2012-10-17T13:42:00Z">
              <w:r w:rsidR="00154588" w:rsidRPr="00154588">
                <w:rPr>
                  <w:rFonts w:ascii="Arial" w:hAnsi="Arial" w:cs="Arial"/>
                  <w:sz w:val="20"/>
                  <w:szCs w:val="20"/>
                  <w:rPrChange w:id="30" w:author="E Lung" w:date="2012-10-17T13:39:00Z">
                    <w:rPr/>
                  </w:rPrChange>
                </w:rPr>
                <w:t xml:space="preserve"> and data with which it is associated.</w:t>
              </w:r>
              <w:commentRangeEnd w:id="22"/>
              <w:r w:rsidR="00EE1637">
                <w:rPr>
                  <w:rStyle w:val="CommentReference"/>
                </w:rPr>
                <w:commentReference w:id="22"/>
              </w:r>
            </w:ins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3F</w:t>
            </w:r>
          </w:p>
        </w:tc>
        <w:tc>
          <w:tcPr>
            <w:tcW w:w="5670" w:type="dxa"/>
          </w:tcPr>
          <w:p w:rsidR="00207134" w:rsidRPr="00207134" w:rsidRDefault="00AF3EF3" w:rsidP="001B124D">
            <w:pPr>
              <w:pStyle w:val="PlainText"/>
              <w:keepNext/>
              <w:keepLines/>
              <w:outlineLvl w:val="1"/>
              <w:rPr>
                <w:rFonts w:ascii="Arial" w:eastAsia="Times New Roman" w:hAnsi="Arial" w:cs="Times New Roman"/>
                <w:sz w:val="20"/>
                <w:szCs w:val="20"/>
              </w:rPr>
            </w:pPr>
            <w:ins w:id="31" w:author="E Lung" w:date="2012-10-15T08:48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“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I have ______ children</w:t>
            </w:r>
            <w:ins w:id="32" w:author="E Lung" w:date="2012-10-15T08:48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>”</w:t>
              </w:r>
            </w:ins>
            <w:commentRangeStart w:id="33"/>
            <w:del w:id="34" w:author="E Lung" w:date="2012-10-15T08:49:00Z">
              <w:r w:rsidR="00207134" w:rsidRPr="00207134" w:rsidDel="00AF3EF3">
                <w:rPr>
                  <w:rFonts w:ascii="Arial" w:eastAsia="Times New Roman" w:hAnsi="Arial" w:cs="Times New Roman"/>
                  <w:sz w:val="20"/>
                  <w:szCs w:val="20"/>
                </w:rPr>
                <w:delText xml:space="preserve"> . . .</w:delText>
              </w:r>
            </w:del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commentRangeEnd w:id="33"/>
            <w:r w:rsidR="001B124D">
              <w:rPr>
                <w:rStyle w:val="CommentReference"/>
                <w:rFonts w:asciiTheme="minorHAnsi" w:hAnsiTheme="minorHAnsi"/>
              </w:rPr>
              <w:commentReference w:id="33"/>
            </w:r>
            <w:ins w:id="35" w:author="E Lung" w:date="2012-10-15T08:49:00Z">
              <w:r>
                <w:rPr>
                  <w:rFonts w:ascii="Arial" w:eastAsia="Times New Roman" w:hAnsi="Arial" w:cs="Times New Roman"/>
                  <w:sz w:val="20"/>
                  <w:szCs w:val="20"/>
                </w:rPr>
                <w:t xml:space="preserve"> </w:t>
              </w:r>
            </w:ins>
            <w:r w:rsidR="00207134" w:rsidRPr="00207134">
              <w:rPr>
                <w:rFonts w:ascii="Arial" w:eastAsia="Times New Roman" w:hAnsi="Arial" w:cs="Times New Roman"/>
                <w:sz w:val="20"/>
                <w:szCs w:val="20"/>
              </w:rPr>
              <w:t>for use with returnable packaging</w:t>
            </w:r>
            <w:r w:rsidR="00207134" w:rsidRPr="00207134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– See Annex L).</w:t>
            </w:r>
            <w:r w:rsidR="005264E6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 xml:space="preserve">  </w:t>
            </w:r>
            <w:commentRangeStart w:id="36"/>
            <w:ins w:id="37" w:author="E Lung" w:date="2012-10-17T13:53:00Z">
              <w:r w:rsidR="005264E6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 xml:space="preserve">The total number of children </w:t>
              </w:r>
            </w:ins>
            <w:ins w:id="38" w:author="E Lung" w:date="2012-10-17T13:54:00Z">
              <w:r w:rsidR="005264E6">
                <w:rPr>
                  <w:rFonts w:ascii="Arial" w:eastAsia="Times New Roman" w:hAnsi="Arial" w:cs="Times New Roman"/>
                  <w:color w:val="0000FF"/>
                  <w:sz w:val="20"/>
                  <w:szCs w:val="20"/>
                </w:rPr>
                <w:t>follows the DI</w:t>
              </w:r>
            </w:ins>
            <w:r w:rsidR="00BF11A0">
              <w:rPr>
                <w:rFonts w:ascii="Arial" w:eastAsia="Times New Roman" w:hAnsi="Arial" w:cs="Times New Roman"/>
                <w:color w:val="0000FF"/>
                <w:sz w:val="20"/>
                <w:szCs w:val="20"/>
              </w:rPr>
              <w:t>.</w:t>
            </w:r>
            <w:commentRangeEnd w:id="36"/>
            <w:r w:rsidR="00BF11A0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4F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 xml:space="preserve">Logical assignment of a page of information within a group of pages that are spread across several data carriers, structured as a sequence of up to three (3) concatenated data elements, separated by a slash ( / ) : </w:t>
            </w:r>
          </w:p>
          <w:p w:rsidR="00207134" w:rsidRPr="00207134" w:rsidRDefault="00207134" w:rsidP="00207134">
            <w:pPr>
              <w:tabs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>Page number (required), followed by page count (optional, required for the last page), followed by an alphanumeric group ID (optional; if used then required for all pages and structured in accordance with ISO/IEC 15459-3 as a sequence of 3 data elements: Issuing Agency Code, followed by the Company Identification Number, followed by an alphanumeric code unique within the issuer’s domain).</w:t>
            </w:r>
          </w:p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color w:val="3366FF"/>
                <w:sz w:val="20"/>
                <w:szCs w:val="20"/>
              </w:rPr>
              <w:t>Trailing slashes are optional</w:t>
            </w:r>
          </w:p>
        </w:tc>
      </w:tr>
      <w:tr w:rsidR="00207134" w:rsidRPr="00207134" w:rsidTr="00671108">
        <w:trPr>
          <w:jc w:val="center"/>
        </w:trPr>
        <w:tc>
          <w:tcPr>
            <w:tcW w:w="306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b/>
                <w:sz w:val="20"/>
                <w:szCs w:val="20"/>
              </w:rPr>
              <w:t>6F  – 999F</w:t>
            </w:r>
          </w:p>
        </w:tc>
        <w:tc>
          <w:tcPr>
            <w:tcW w:w="5670" w:type="dxa"/>
          </w:tcPr>
          <w:p w:rsidR="00207134" w:rsidRPr="00207134" w:rsidRDefault="00207134" w:rsidP="002071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07134">
              <w:rPr>
                <w:rFonts w:ascii="Arial" w:eastAsia="Times New Roman" w:hAnsi="Arial" w:cs="Times New Roman"/>
                <w:sz w:val="20"/>
                <w:szCs w:val="20"/>
              </w:rPr>
              <w:t>Reserved</w:t>
            </w:r>
          </w:p>
        </w:tc>
      </w:tr>
    </w:tbl>
    <w:p w:rsidR="00207134" w:rsidRDefault="00207134" w:rsidP="00207134">
      <w:pPr>
        <w:pBdr>
          <w:bottom w:val="single" w:sz="12" w:space="1" w:color="auto"/>
        </w:pBdr>
      </w:pPr>
    </w:p>
    <w:p w:rsidR="00D611BE" w:rsidRPr="00D611BE" w:rsidRDefault="00D611BE" w:rsidP="00207134">
      <w:pPr>
        <w:rPr>
          <w:b/>
          <w:sz w:val="28"/>
          <w:szCs w:val="28"/>
        </w:rPr>
      </w:pPr>
      <w:r w:rsidRPr="00D611BE">
        <w:rPr>
          <w:b/>
          <w:sz w:val="28"/>
          <w:szCs w:val="28"/>
        </w:rPr>
        <w:t>Annex L</w:t>
      </w:r>
    </w:p>
    <w:bookmarkEnd w:id="0"/>
    <w:p w:rsidR="00207134" w:rsidRPr="00207134" w:rsidRDefault="00352A1B" w:rsidP="00352A1B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>
        <w:rPr>
          <w:rFonts w:ascii="Arial" w:eastAsia="MS Mincho" w:hAnsi="Arial" w:cs="Arial"/>
          <w:b/>
          <w:bCs/>
          <w:iCs/>
          <w:sz w:val="24"/>
          <w:szCs w:val="28"/>
        </w:rPr>
        <w:t>L</w:t>
      </w:r>
      <w:r w:rsidR="00B24385">
        <w:rPr>
          <w:rFonts w:ascii="Arial" w:eastAsia="MS Mincho" w:hAnsi="Arial" w:cs="Arial"/>
          <w:b/>
          <w:bCs/>
          <w:iCs/>
          <w:sz w:val="24"/>
          <w:szCs w:val="28"/>
        </w:rPr>
        <w:t>.</w:t>
      </w:r>
      <w:r>
        <w:rPr>
          <w:rFonts w:ascii="Arial" w:eastAsia="MS Mincho" w:hAnsi="Arial" w:cs="Arial"/>
          <w:b/>
          <w:bCs/>
          <w:iCs/>
          <w:sz w:val="24"/>
          <w:szCs w:val="28"/>
        </w:rPr>
        <w:t xml:space="preserve">5.5.1.  </w:t>
      </w:r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 xml:space="preserve">My parent is . . . 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07134">
        <w:rPr>
          <w:rFonts w:ascii="Times New Roman" w:eastAsia="MS Gothic" w:hAnsi="Times New Roman" w:cs="Times New Roman"/>
          <w:sz w:val="20"/>
          <w:szCs w:val="20"/>
        </w:rPr>
        <w:t>One possibility to associate the RPIs with the parent RTI is with the use of the Data Identifier “</w:t>
      </w:r>
      <w:r w:rsidRPr="00207134">
        <w:rPr>
          <w:rFonts w:ascii="Times New Roman" w:eastAsia="MS Gothic" w:hAnsi="Times New Roman" w:cs="Times New Roman"/>
          <w:color w:val="0000FF"/>
          <w:sz w:val="20"/>
          <w:szCs w:val="20"/>
        </w:rPr>
        <w:t>1</w:t>
      </w:r>
      <w:r w:rsidRPr="00207134">
        <w:rPr>
          <w:rFonts w:ascii="Times New Roman" w:eastAsia="MS Gothic" w:hAnsi="Times New Roman" w:cs="Times New Roman"/>
          <w:sz w:val="20"/>
          <w:szCs w:val="20"/>
        </w:rPr>
        <w:t>F” which declares, “My parent is</w:t>
      </w:r>
      <w:commentRangeStart w:id="39"/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 . . .</w:t>
      </w:r>
      <w:r w:rsidR="00352A1B">
        <w:rPr>
          <w:rFonts w:ascii="Times New Roman" w:eastAsia="MS Gothic" w:hAnsi="Times New Roman" w:cs="Times New Roman"/>
          <w:sz w:val="20"/>
          <w:szCs w:val="20"/>
        </w:rPr>
        <w:t>”</w:t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 </w:t>
      </w:r>
      <w:commentRangeEnd w:id="39"/>
      <w:r w:rsidR="00352A1B">
        <w:rPr>
          <w:rStyle w:val="CommentReference"/>
        </w:rPr>
        <w:commentReference w:id="39"/>
      </w:r>
      <w:r w:rsidR="00352A1B">
        <w:rPr>
          <w:rFonts w:ascii="Times New Roman" w:eastAsia="MS Gothic" w:hAnsi="Times New Roman" w:cs="Times New Roman"/>
          <w:sz w:val="20"/>
          <w:szCs w:val="20"/>
        </w:rPr>
        <w:t xml:space="preserve"> </w:t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Using this 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example</w:t>
      </w:r>
      <w:ins w:id="40" w:author="E Lung" w:date="2012-10-17T14:03:00Z">
        <w:r w:rsidR="00024F80">
          <w:rPr>
            <w:rFonts w:ascii="Times New Roman" w:eastAsia="Times New Roman" w:hAnsi="Times New Roman" w:cs="Times New Roman"/>
            <w:sz w:val="20"/>
            <w:szCs w:val="20"/>
          </w:rPr>
          <w:t xml:space="preserve">, </w:t>
        </w:r>
      </w:ins>
      <w:ins w:id="41" w:author="E Lung" w:date="2012-10-17T14:04:00Z">
        <w:r w:rsidR="00024F80">
          <w:rPr>
            <w:rFonts w:ascii="Times New Roman" w:eastAsia="Times New Roman" w:hAnsi="Times New Roman" w:cs="Times New Roman"/>
            <w:sz w:val="20"/>
            <w:szCs w:val="20"/>
          </w:rPr>
          <w:t>a</w:t>
        </w:r>
      </w:ins>
      <w:r w:rsidR="00671108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proofErr w:type="spellStart"/>
      <w:ins w:id="42" w:author="E Lung" w:date="2012-10-17T14:28:00Z">
        <w:r w:rsidR="00671108">
          <w:rPr>
            <w:rFonts w:ascii="Times New Roman" w:eastAsia="Times New Roman" w:hAnsi="Times New Roman" w:cs="Times New Roman"/>
            <w:sz w:val="20"/>
            <w:szCs w:val="20"/>
          </w:rPr>
          <w:t>RPI</w:t>
        </w:r>
        <w:proofErr w:type="spellEnd"/>
        <w:r w:rsidR="00671108">
          <w:rPr>
            <w:rFonts w:ascii="Times New Roman" w:eastAsia="Times New Roman" w:hAnsi="Times New Roman" w:cs="Times New Roman"/>
            <w:sz w:val="20"/>
            <w:szCs w:val="20"/>
          </w:rPr>
          <w:t xml:space="preserve"> w</w:t>
        </w:r>
      </w:ins>
      <w:ins w:id="43" w:author="E Lung" w:date="2012-10-17T14:04:00Z">
        <w:r w:rsidR="00024F80">
          <w:rPr>
            <w:rFonts w:ascii="Times New Roman" w:eastAsia="Times New Roman" w:hAnsi="Times New Roman" w:cs="Times New Roman"/>
            <w:sz w:val="20"/>
            <w:szCs w:val="20"/>
          </w:rPr>
          <w:t>ith a parent</w:t>
        </w:r>
      </w:ins>
      <w:r w:rsidRPr="002071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del w:id="44" w:author="E Lung" w:date="2012-10-17T14:04:00Z">
        <w:r w:rsidRPr="00207134" w:rsidDel="00024F80">
          <w:rPr>
            <w:rFonts w:ascii="Times New Roman" w:eastAsia="Times New Roman" w:hAnsi="Times New Roman" w:cs="Times New Roman"/>
            <w:sz w:val="20"/>
            <w:szCs w:val="20"/>
          </w:rPr>
          <w:delText>the 3</w:delText>
        </w:r>
        <w:r w:rsidRPr="00207134" w:rsidDel="00024F80">
          <w:rPr>
            <w:rFonts w:ascii="Times New Roman" w:eastAsia="Times New Roman" w:hAnsi="Times New Roman" w:cs="Times New Roman"/>
            <w:sz w:val="20"/>
            <w:szCs w:val="20"/>
            <w:vertAlign w:val="superscript"/>
          </w:rPr>
          <w:delText>rd</w:delText>
        </w:r>
        <w:r w:rsidRPr="00207134" w:rsidDel="00024F80">
          <w:rPr>
            <w:rFonts w:ascii="Times New Roman" w:eastAsia="Times New Roman" w:hAnsi="Times New Roman" w:cs="Times New Roman"/>
            <w:sz w:val="20"/>
            <w:szCs w:val="20"/>
          </w:rPr>
          <w:delText xml:space="preserve"> plastic layer</w:delText>
        </w:r>
      </w:del>
      <w:r w:rsidRPr="00207134">
        <w:rPr>
          <w:rFonts w:ascii="Times New Roman" w:eastAsia="Times New Roman" w:hAnsi="Times New Roman" w:cs="Times New Roman"/>
          <w:sz w:val="20"/>
          <w:szCs w:val="20"/>
        </w:rPr>
        <w:t xml:space="preserve"> would be encoded </w:t>
      </w:r>
      <w:commentRangeStart w:id="45"/>
      <w:del w:id="46" w:author="E Lung" w:date="2012-10-17T14:29:00Z">
        <w:r w:rsidRPr="00671108" w:rsidDel="00671108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delText>55B</w:delText>
        </w:r>
        <w:r w:rsidRPr="00671108" w:rsidDel="00671108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UN043325711L000003</w:delText>
        </w:r>
        <w:r w:rsidRPr="00207134" w:rsidDel="00671108">
          <w:rPr>
            <w:rFonts w:ascii="Times New Roman" w:eastAsia="Times New Roman" w:hAnsi="Times New Roman" w:cs="Times New Roman"/>
            <w:bCs/>
            <w:sz w:val="20"/>
            <w:szCs w:val="20"/>
          </w:rPr>
          <w:delText>&lt;GS&gt;</w:delText>
        </w:r>
      </w:del>
      <w:commentRangeEnd w:id="45"/>
      <w:r w:rsidR="00671108">
        <w:rPr>
          <w:rStyle w:val="CommentReference"/>
        </w:rPr>
        <w:commentReference w:id="45"/>
      </w:r>
      <w:proofErr w:type="spellStart"/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1F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25B</w:t>
      </w: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UN0433257110000001</w:t>
      </w:r>
      <w:proofErr w:type="spellEnd"/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 xml:space="preserve">.  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The other layers and posts would be similarly encoded.</w:t>
      </w:r>
    </w:p>
    <w:p w:rsidR="00207134" w:rsidRPr="005D78DA" w:rsidRDefault="00B24385" w:rsidP="00B24385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proofErr w:type="spellStart"/>
      <w:r>
        <w:rPr>
          <w:rFonts w:ascii="Arial" w:eastAsia="MS Mincho" w:hAnsi="Arial" w:cs="Arial"/>
          <w:b/>
          <w:bCs/>
          <w:iCs/>
          <w:sz w:val="24"/>
          <w:szCs w:val="28"/>
        </w:rPr>
        <w:t>L.5.5.2</w:t>
      </w:r>
      <w:proofErr w:type="spellEnd"/>
      <w:r>
        <w:rPr>
          <w:rFonts w:ascii="Arial" w:eastAsia="MS Mincho" w:hAnsi="Arial" w:cs="Arial"/>
          <w:b/>
          <w:bCs/>
          <w:iCs/>
          <w:sz w:val="24"/>
          <w:szCs w:val="28"/>
        </w:rPr>
        <w:t xml:space="preserve">  </w:t>
      </w:r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 xml:space="preserve">My </w:t>
      </w:r>
      <w:del w:id="47" w:author="E Lung" w:date="2012-10-17T14:01:00Z">
        <w:r w:rsidR="00207134" w:rsidRPr="00207134" w:rsidDel="00024F80">
          <w:rPr>
            <w:rFonts w:ascii="Arial" w:eastAsia="MS Mincho" w:hAnsi="Arial" w:cs="Arial"/>
            <w:b/>
            <w:bCs/>
            <w:iCs/>
            <w:sz w:val="24"/>
            <w:szCs w:val="28"/>
          </w:rPr>
          <w:delText>children are</w:delText>
        </w:r>
      </w:del>
      <w:ins w:id="48" w:author="E Lung" w:date="2012-10-17T14:01:00Z">
        <w:r w:rsidR="00024F80">
          <w:rPr>
            <w:rFonts w:ascii="Arial" w:eastAsia="MS Mincho" w:hAnsi="Arial" w:cs="Arial"/>
            <w:b/>
            <w:bCs/>
            <w:iCs/>
            <w:sz w:val="24"/>
            <w:szCs w:val="28"/>
          </w:rPr>
          <w:t>child is</w:t>
        </w:r>
      </w:ins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 xml:space="preserve"> . . .</w:t>
      </w:r>
    </w:p>
    <w:p w:rsidR="00207134" w:rsidRPr="00024F80" w:rsidRDefault="00154588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rPrChange w:id="49" w:author="E Lung" w:date="2012-10-17T14:01:00Z">
            <w:rPr>
              <w:rFonts w:ascii="Times New Roman" w:eastAsia="Times New Roman" w:hAnsi="Times New Roman" w:cs="Times New Roman"/>
              <w:strike/>
              <w:sz w:val="20"/>
              <w:szCs w:val="20"/>
            </w:rPr>
          </w:rPrChange>
        </w:rPr>
      </w:pPr>
      <w:r w:rsidRPr="00154588">
        <w:rPr>
          <w:rFonts w:ascii="Times New Roman" w:eastAsia="MS Gothic" w:hAnsi="Times New Roman" w:cs="Times New Roman"/>
          <w:sz w:val="20"/>
          <w:szCs w:val="20"/>
          <w:rPrChange w:id="50" w:author="E Lung" w:date="2012-10-17T14:01:00Z">
            <w:rPr>
              <w:rFonts w:ascii="Times New Roman" w:eastAsia="MS Gothic" w:hAnsi="Times New Roman" w:cs="Times New Roman"/>
              <w:strike/>
              <w:sz w:val="20"/>
              <w:szCs w:val="20"/>
            </w:rPr>
          </w:rPrChange>
        </w:rPr>
        <w:t xml:space="preserve">Another possibility to associate the parent RTI with all of its RPIs is with the use of the Data Identifier “2F” which declares, “My </w:t>
      </w:r>
      <w:del w:id="51" w:author="E Lung" w:date="2012-10-17T14:02:00Z">
        <w:r w:rsidRPr="00154588">
          <w:rPr>
            <w:rFonts w:ascii="Times New Roman" w:eastAsia="MS Gothic" w:hAnsi="Times New Roman" w:cs="Times New Roman"/>
            <w:sz w:val="20"/>
            <w:szCs w:val="20"/>
            <w:rPrChange w:id="52" w:author="E Lung" w:date="2012-10-17T14:01:00Z">
              <w:rPr>
                <w:rFonts w:ascii="Times New Roman" w:eastAsia="MS Gothic" w:hAnsi="Times New Roman" w:cs="Times New Roman"/>
                <w:strike/>
                <w:sz w:val="20"/>
                <w:szCs w:val="20"/>
              </w:rPr>
            </w:rPrChange>
          </w:rPr>
          <w:delText>children are</w:delText>
        </w:r>
      </w:del>
      <w:ins w:id="53" w:author="E Lung" w:date="2012-10-17T14:02:00Z">
        <w:r w:rsidR="00024F80">
          <w:rPr>
            <w:rFonts w:ascii="Times New Roman" w:eastAsia="MS Gothic" w:hAnsi="Times New Roman" w:cs="Times New Roman"/>
            <w:sz w:val="20"/>
            <w:szCs w:val="20"/>
          </w:rPr>
          <w:t xml:space="preserve">child is </w:t>
        </w:r>
      </w:ins>
      <w:r w:rsidRPr="00154588">
        <w:rPr>
          <w:rFonts w:ascii="Times New Roman" w:eastAsia="MS Gothic" w:hAnsi="Times New Roman" w:cs="Times New Roman"/>
          <w:sz w:val="20"/>
          <w:szCs w:val="20"/>
          <w:rPrChange w:id="54" w:author="E Lung" w:date="2012-10-17T14:01:00Z">
            <w:rPr>
              <w:rFonts w:ascii="Times New Roman" w:eastAsia="MS Gothic" w:hAnsi="Times New Roman" w:cs="Times New Roman"/>
              <w:strike/>
              <w:sz w:val="20"/>
              <w:szCs w:val="20"/>
            </w:rPr>
          </w:rPrChange>
        </w:rPr>
        <w:t xml:space="preserve"> . . . “ Using the</w:t>
      </w:r>
      <w:del w:id="55" w:author="E Lung" w:date="2012-10-17T14:05:00Z">
        <w:r w:rsidRPr="00154588">
          <w:rPr>
            <w:rFonts w:ascii="Times New Roman" w:eastAsia="MS Gothic" w:hAnsi="Times New Roman" w:cs="Times New Roman"/>
            <w:sz w:val="20"/>
            <w:szCs w:val="20"/>
            <w:rPrChange w:id="56" w:author="E Lung" w:date="2012-10-17T14:01:00Z">
              <w:rPr>
                <w:rFonts w:ascii="Times New Roman" w:eastAsia="MS Gothic" w:hAnsi="Times New Roman" w:cs="Times New Roman"/>
                <w:strike/>
                <w:sz w:val="20"/>
                <w:szCs w:val="20"/>
              </w:rPr>
            </w:rPrChange>
          </w:rPr>
          <w:delText xml:space="preserve"> same </w:delText>
        </w:r>
      </w:del>
      <w:ins w:id="57" w:author="E Lung" w:date="2012-10-17T14:05:00Z">
        <w:r w:rsidR="004E5D8B">
          <w:rPr>
            <w:rFonts w:ascii="Times New Roman" w:eastAsia="MS Gothic" w:hAnsi="Times New Roman" w:cs="Times New Roman"/>
            <w:sz w:val="20"/>
            <w:szCs w:val="20"/>
          </w:rPr>
          <w:t xml:space="preserve"> </w:t>
        </w:r>
      </w:ins>
      <w:r w:rsidRPr="00154588">
        <w:rPr>
          <w:rFonts w:ascii="Times New Roman" w:eastAsia="Times New Roman" w:hAnsi="Times New Roman" w:cs="Times New Roman"/>
          <w:sz w:val="20"/>
          <w:szCs w:val="20"/>
          <w:rPrChange w:id="58" w:author="E Lung" w:date="2012-10-17T14:01:00Z">
            <w:rPr>
              <w:rFonts w:ascii="Times New Roman" w:eastAsia="Times New Roman" w:hAnsi="Times New Roman" w:cs="Times New Roman"/>
              <w:strike/>
              <w:sz w:val="20"/>
              <w:szCs w:val="20"/>
            </w:rPr>
          </w:rPrChange>
        </w:rPr>
        <w:t xml:space="preserve">example </w:t>
      </w:r>
      <w:ins w:id="59" w:author="E Lung" w:date="2012-10-17T14:05:00Z">
        <w:r w:rsidR="004E5D8B">
          <w:rPr>
            <w:rFonts w:ascii="Times New Roman" w:eastAsia="Times New Roman" w:hAnsi="Times New Roman" w:cs="Times New Roman"/>
            <w:sz w:val="20"/>
            <w:szCs w:val="20"/>
          </w:rPr>
          <w:t xml:space="preserve">of a </w:t>
        </w:r>
      </w:ins>
      <w:del w:id="60" w:author="E Lung" w:date="2012-10-17T14:05:00Z">
        <w:r w:rsidRPr="00154588">
          <w:rPr>
            <w:rFonts w:ascii="Times New Roman" w:eastAsia="Times New Roman" w:hAnsi="Times New Roman" w:cs="Times New Roman"/>
            <w:sz w:val="20"/>
            <w:szCs w:val="20"/>
            <w:rPrChange w:id="61" w:author="E Lung" w:date="2012-10-17T14:01:00Z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rPrChange>
          </w:rPr>
          <w:delText xml:space="preserve">the </w:delText>
        </w:r>
      </w:del>
      <w:r w:rsidRPr="00154588">
        <w:rPr>
          <w:rFonts w:ascii="Times New Roman" w:eastAsia="Times New Roman" w:hAnsi="Times New Roman" w:cs="Times New Roman"/>
          <w:sz w:val="20"/>
          <w:szCs w:val="20"/>
          <w:rPrChange w:id="62" w:author="E Lung" w:date="2012-10-17T14:01:00Z">
            <w:rPr>
              <w:rFonts w:ascii="Times New Roman" w:eastAsia="Times New Roman" w:hAnsi="Times New Roman" w:cs="Times New Roman"/>
              <w:strike/>
              <w:sz w:val="20"/>
              <w:szCs w:val="20"/>
            </w:rPr>
          </w:rPrChange>
        </w:rPr>
        <w:t>base pallet</w:t>
      </w:r>
      <w:ins w:id="63" w:author="E Lung" w:date="2012-10-17T14:05:00Z">
        <w:r w:rsidR="004E5D8B">
          <w:rPr>
            <w:rFonts w:ascii="Times New Roman" w:eastAsia="Times New Roman" w:hAnsi="Times New Roman" w:cs="Times New Roman"/>
            <w:sz w:val="20"/>
            <w:szCs w:val="20"/>
          </w:rPr>
          <w:t xml:space="preserve">, the </w:t>
        </w:r>
      </w:ins>
      <w:proofErr w:type="spellStart"/>
      <w:ins w:id="64" w:author="E Lung" w:date="2012-10-17T14:32:00Z">
        <w:r w:rsidR="00967DC0">
          <w:rPr>
            <w:rFonts w:ascii="Times New Roman" w:eastAsia="Times New Roman" w:hAnsi="Times New Roman" w:cs="Times New Roman"/>
            <w:sz w:val="20"/>
            <w:szCs w:val="20"/>
          </w:rPr>
          <w:t>RTI</w:t>
        </w:r>
      </w:ins>
      <w:proofErr w:type="spellEnd"/>
      <w:r w:rsidRPr="00154588">
        <w:rPr>
          <w:rFonts w:ascii="Times New Roman" w:eastAsia="Times New Roman" w:hAnsi="Times New Roman" w:cs="Times New Roman"/>
          <w:sz w:val="20"/>
          <w:szCs w:val="20"/>
          <w:rPrChange w:id="65" w:author="E Lung" w:date="2012-10-17T14:01:00Z">
            <w:rPr>
              <w:rFonts w:ascii="Times New Roman" w:eastAsia="Times New Roman" w:hAnsi="Times New Roman" w:cs="Times New Roman"/>
              <w:strike/>
              <w:sz w:val="20"/>
              <w:szCs w:val="20"/>
            </w:rPr>
          </w:rPrChange>
        </w:rPr>
        <w:t xml:space="preserve"> would be encoded </w:t>
      </w:r>
    </w:p>
    <w:p w:rsidR="00207134" w:rsidRPr="00207134" w:rsidRDefault="00154588" w:rsidP="00207134">
      <w:pPr>
        <w:spacing w:after="0" w:line="240" w:lineRule="auto"/>
        <w:rPr>
          <w:rFonts w:ascii="Times New Roman" w:eastAsia="Times New Roman" w:hAnsi="Times New Roman" w:cs="Times New Roman"/>
          <w:strike/>
          <w:sz w:val="20"/>
          <w:szCs w:val="20"/>
        </w:rPr>
      </w:pPr>
      <w:commentRangeStart w:id="66"/>
      <w:del w:id="67" w:author="E Lung" w:date="2012-10-17T14:06:00Z">
        <w:r w:rsidRPr="00154588">
          <w:rPr>
            <w:rFonts w:ascii="Times New Roman" w:eastAsia="Times New Roman" w:hAnsi="Times New Roman" w:cs="Times New Roman"/>
            <w:sz w:val="20"/>
            <w:szCs w:val="20"/>
            <w:rPrChange w:id="68" w:author="E Lung" w:date="2012-10-17T14:01:00Z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rPrChange>
          </w:rPr>
          <w:delText>25B</w:delText>
        </w:r>
        <w:r w:rsidRPr="00154588">
          <w:rPr>
            <w:rFonts w:ascii="Times New Roman" w:eastAsia="Times New Roman" w:hAnsi="Times New Roman" w:cs="Times New Roman"/>
            <w:bCs/>
            <w:sz w:val="20"/>
            <w:szCs w:val="20"/>
            <w:rPrChange w:id="69" w:author="E Lung" w:date="2012-10-17T14:01:00Z">
              <w:rPr>
                <w:rFonts w:ascii="Times New Roman" w:eastAsia="Times New Roman" w:hAnsi="Times New Roman" w:cs="Times New Roman"/>
                <w:bCs/>
                <w:strike/>
                <w:sz w:val="20"/>
                <w:szCs w:val="20"/>
              </w:rPr>
            </w:rPrChange>
          </w:rPr>
          <w:delText>UN0433257110000001&lt;GS&gt;</w:delText>
        </w:r>
      </w:del>
      <w:commentRangeEnd w:id="66"/>
      <w:r w:rsidR="00967DC0">
        <w:rPr>
          <w:rStyle w:val="CommentReference"/>
        </w:rPr>
        <w:commentReference w:id="66"/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70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2F</w:t>
      </w:r>
      <w:del w:id="71" w:author="E Lung" w:date="2012-10-17T14:06:00Z">
        <w:r w:rsidRPr="00154588">
          <w:rPr>
            <w:rFonts w:ascii="Times New Roman" w:eastAsia="Times New Roman" w:hAnsi="Times New Roman" w:cs="Times New Roman"/>
            <w:bCs/>
            <w:sz w:val="20"/>
            <w:szCs w:val="20"/>
            <w:rPrChange w:id="72" w:author="E Lung" w:date="2012-10-17T14:01:00Z">
              <w:rPr>
                <w:rFonts w:ascii="Times New Roman" w:eastAsia="Times New Roman" w:hAnsi="Times New Roman" w:cs="Times New Roman"/>
                <w:bCs/>
                <w:strike/>
                <w:sz w:val="20"/>
                <w:szCs w:val="20"/>
              </w:rPr>
            </w:rPrChange>
          </w:rPr>
          <w:delText>&lt;GS&gt;</w:delText>
        </w:r>
      </w:del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73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74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UN043325711L000001&lt;GS&gt;</w:t>
      </w:r>
      <w:ins w:id="75" w:author="E Lung" w:date="2012-10-17T14:06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76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77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UN043325711L000002&lt;GS&gt;</w:t>
      </w:r>
      <w:ins w:id="78" w:author="E Lung" w:date="2012-10-17T14:06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79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80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UN043325711L000003&lt;GS&gt;</w:t>
      </w:r>
      <w:ins w:id="81" w:author="E Lung" w:date="2012-10-17T14:06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82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83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UN043325711L000004&lt;GS&gt;</w:t>
      </w:r>
      <w:ins w:id="84" w:author="E Lung" w:date="2012-10-17T14:07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85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86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UN043325711L000005&lt;GS&gt;</w:t>
      </w:r>
      <w:ins w:id="87" w:author="E Lung" w:date="2012-10-17T14:07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88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89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UN043325711L000006</w:t>
      </w:r>
      <w:ins w:id="90" w:author="E Lung" w:date="2012-10-17T14:07:00Z">
        <w:r w:rsidR="004E5D8B"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&lt;GS&gt;</w:t>
        </w:r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del w:id="91" w:author="E Lung" w:date="2012-10-17T14:07:00Z">
        <w:r w:rsidRPr="00154588">
          <w:rPr>
            <w:rFonts w:ascii="Times New Roman" w:eastAsia="Times New Roman" w:hAnsi="Times New Roman" w:cs="Times New Roman"/>
            <w:sz w:val="20"/>
            <w:szCs w:val="20"/>
            <w:rPrChange w:id="92" w:author="E Lung" w:date="2012-10-17T14:01:00Z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rPrChange>
          </w:rPr>
          <w:delText>“</w:delText>
        </w:r>
      </w:del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93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94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UN043325711P000001&lt;GS&gt;</w:t>
      </w:r>
      <w:ins w:id="95" w:author="E Lung" w:date="2012-10-17T14:07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96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97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UN043325711P000002&lt;GS&gt;</w:t>
      </w:r>
      <w:ins w:id="98" w:author="E Lung" w:date="2012-10-17T14:07:00Z">
        <w:r w:rsidR="004E5D8B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99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100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UN043325711P000003&lt;GS&gt;</w:t>
      </w:r>
      <w:ins w:id="101" w:author="E Lung" w:date="2012-10-17T14:07:00Z">
        <w:r w:rsidR="00A474CA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</w:ins>
      <w:r w:rsidRPr="00154588">
        <w:rPr>
          <w:rFonts w:ascii="Times New Roman" w:eastAsia="Times New Roman" w:hAnsi="Times New Roman" w:cs="Times New Roman"/>
          <w:color w:val="3366FF"/>
          <w:sz w:val="20"/>
          <w:szCs w:val="20"/>
          <w:rPrChange w:id="102" w:author="E Lung" w:date="2012-10-17T14:01:00Z">
            <w:rPr>
              <w:rFonts w:ascii="Times New Roman" w:eastAsia="Times New Roman" w:hAnsi="Times New Roman" w:cs="Times New Roman"/>
              <w:strike/>
              <w:color w:val="3366FF"/>
              <w:sz w:val="20"/>
              <w:szCs w:val="20"/>
            </w:rPr>
          </w:rPrChange>
        </w:rPr>
        <w:t>55B</w:t>
      </w:r>
      <w:r w:rsidRPr="00154588">
        <w:rPr>
          <w:rFonts w:ascii="Times New Roman" w:eastAsia="Times New Roman" w:hAnsi="Times New Roman" w:cs="Times New Roman"/>
          <w:bCs/>
          <w:sz w:val="20"/>
          <w:szCs w:val="20"/>
          <w:rPrChange w:id="103" w:author="E Lung" w:date="2012-10-17T14:01:00Z">
            <w:rPr>
              <w:rFonts w:ascii="Times New Roman" w:eastAsia="Times New Roman" w:hAnsi="Times New Roman" w:cs="Times New Roman"/>
              <w:bCs/>
              <w:strike/>
              <w:sz w:val="20"/>
              <w:szCs w:val="20"/>
            </w:rPr>
          </w:rPrChange>
        </w:rPr>
        <w:t>UN043325711P000004</w:t>
      </w:r>
    </w:p>
    <w:p w:rsidR="00432D71" w:rsidRDefault="00432D71">
      <w:pPr>
        <w:rPr>
          <w:ins w:id="104" w:author="E Lung" w:date="2012-10-17T14:36:00Z"/>
          <w:rFonts w:ascii="Arial" w:eastAsia="MS Mincho" w:hAnsi="Arial" w:cs="Arial"/>
          <w:b/>
          <w:bCs/>
          <w:iCs/>
          <w:sz w:val="24"/>
          <w:szCs w:val="28"/>
        </w:rPr>
      </w:pPr>
      <w:ins w:id="105" w:author="E Lung" w:date="2012-10-17T14:36:00Z">
        <w:r>
          <w:rPr>
            <w:rFonts w:ascii="Arial" w:eastAsia="MS Mincho" w:hAnsi="Arial" w:cs="Arial"/>
            <w:b/>
            <w:bCs/>
            <w:iCs/>
            <w:sz w:val="24"/>
            <w:szCs w:val="28"/>
          </w:rPr>
          <w:br w:type="page"/>
        </w:r>
      </w:ins>
    </w:p>
    <w:p w:rsidR="00207134" w:rsidRPr="00207134" w:rsidRDefault="00B24385" w:rsidP="00B24385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Arial" w:eastAsia="MS Mincho" w:hAnsi="Arial" w:cs="Arial"/>
          <w:b/>
          <w:bCs/>
          <w:iCs/>
          <w:sz w:val="24"/>
          <w:szCs w:val="28"/>
        </w:rPr>
      </w:pPr>
      <w:r>
        <w:rPr>
          <w:rFonts w:ascii="Arial" w:eastAsia="MS Mincho" w:hAnsi="Arial" w:cs="Arial"/>
          <w:b/>
          <w:bCs/>
          <w:iCs/>
          <w:sz w:val="24"/>
          <w:szCs w:val="28"/>
        </w:rPr>
        <w:lastRenderedPageBreak/>
        <w:t xml:space="preserve">L.5.5.3  </w:t>
      </w:r>
      <w:r w:rsidR="00207134" w:rsidRPr="00207134">
        <w:rPr>
          <w:rFonts w:ascii="Arial" w:eastAsia="MS Mincho" w:hAnsi="Arial" w:cs="Arial"/>
          <w:b/>
          <w:bCs/>
          <w:iCs/>
          <w:sz w:val="24"/>
          <w:szCs w:val="28"/>
        </w:rPr>
        <w:t>I have _____ children</w:t>
      </w:r>
    </w:p>
    <w:p w:rsidR="00207134" w:rsidRP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07134">
        <w:rPr>
          <w:rFonts w:ascii="Times New Roman" w:eastAsia="MS Gothic" w:hAnsi="Times New Roman" w:cs="Times New Roman"/>
          <w:sz w:val="20"/>
          <w:szCs w:val="20"/>
        </w:rPr>
        <w:t>Yet another possibility is to simply identify the number of RPIs associated with the parent RTI using the Data Identifier “3F” which declares, “I have ____ childr</w:t>
      </w:r>
      <w:commentRangeStart w:id="106"/>
      <w:r w:rsidRPr="00207134">
        <w:rPr>
          <w:rFonts w:ascii="Times New Roman" w:eastAsia="MS Gothic" w:hAnsi="Times New Roman" w:cs="Times New Roman"/>
          <w:sz w:val="20"/>
          <w:szCs w:val="20"/>
        </w:rPr>
        <w:t>en</w:t>
      </w:r>
      <w:ins w:id="107" w:author="E Lung" w:date="2012-10-15T09:30:00Z">
        <w:r w:rsidR="00467B26">
          <w:rPr>
            <w:rFonts w:ascii="Times New Roman" w:eastAsia="MS Gothic" w:hAnsi="Times New Roman" w:cs="Times New Roman"/>
            <w:sz w:val="20"/>
            <w:szCs w:val="20"/>
          </w:rPr>
          <w:t>”</w:t>
        </w:r>
      </w:ins>
      <w:del w:id="108" w:author="E Lung" w:date="2012-10-15T09:30:00Z">
        <w:r w:rsidRPr="00207134" w:rsidDel="00467B26">
          <w:rPr>
            <w:rFonts w:ascii="Times New Roman" w:eastAsia="MS Gothic" w:hAnsi="Times New Roman" w:cs="Times New Roman"/>
            <w:sz w:val="20"/>
            <w:szCs w:val="20"/>
          </w:rPr>
          <w:delText>“</w:delText>
        </w:r>
      </w:del>
      <w:commentRangeEnd w:id="106"/>
      <w:r w:rsidR="00467B26">
        <w:rPr>
          <w:rStyle w:val="CommentReference"/>
        </w:rPr>
        <w:commentReference w:id="106"/>
      </w:r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. </w:t>
      </w:r>
      <w:ins w:id="109" w:author="E Lung" w:date="2012-10-15T09:52:00Z">
        <w:r w:rsidR="00F93CB5">
          <w:rPr>
            <w:rFonts w:ascii="Times New Roman" w:eastAsia="MS Gothic" w:hAnsi="Times New Roman" w:cs="Times New Roman"/>
            <w:sz w:val="20"/>
            <w:szCs w:val="20"/>
          </w:rPr>
          <w:t xml:space="preserve"> </w:t>
        </w:r>
      </w:ins>
      <w:r w:rsidRPr="00207134">
        <w:rPr>
          <w:rFonts w:ascii="Times New Roman" w:eastAsia="MS Gothic" w:hAnsi="Times New Roman" w:cs="Times New Roman"/>
          <w:sz w:val="20"/>
          <w:szCs w:val="20"/>
        </w:rPr>
        <w:t xml:space="preserve">Using the same </w:t>
      </w:r>
      <w:r w:rsidRPr="00207134">
        <w:rPr>
          <w:rFonts w:ascii="Times New Roman" w:eastAsia="Times New Roman" w:hAnsi="Times New Roman" w:cs="Times New Roman"/>
          <w:sz w:val="20"/>
          <w:szCs w:val="20"/>
        </w:rPr>
        <w:t>example</w:t>
      </w:r>
      <w:ins w:id="110" w:author="E Lung" w:date="2012-10-17T14:43:00Z">
        <w:r w:rsidR="002017B7">
          <w:rPr>
            <w:rFonts w:ascii="Times New Roman" w:eastAsia="Times New Roman" w:hAnsi="Times New Roman" w:cs="Times New Roman"/>
            <w:sz w:val="20"/>
            <w:szCs w:val="20"/>
          </w:rPr>
          <w:t>,</w:t>
        </w:r>
      </w:ins>
      <w:r w:rsidRPr="00207134">
        <w:rPr>
          <w:rFonts w:ascii="Times New Roman" w:eastAsia="Times New Roman" w:hAnsi="Times New Roman" w:cs="Times New Roman"/>
          <w:sz w:val="20"/>
          <w:szCs w:val="20"/>
        </w:rPr>
        <w:t xml:space="preserve"> the base pallet would be encoded</w:t>
      </w:r>
    </w:p>
    <w:p w:rsidR="00207134" w:rsidRDefault="00207134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commentRangeStart w:id="111"/>
      <w:del w:id="112" w:author="E Lung" w:date="2012-10-17T14:11:00Z">
        <w:r w:rsidRPr="00207134" w:rsidDel="00392D82">
          <w:rPr>
            <w:rFonts w:ascii="Times New Roman" w:eastAsia="Times New Roman" w:hAnsi="Times New Roman" w:cs="Times New Roman"/>
            <w:sz w:val="20"/>
            <w:szCs w:val="20"/>
          </w:rPr>
          <w:delText>25B</w:delText>
        </w:r>
        <w:r w:rsidRPr="00207134" w:rsidDel="00392D82">
          <w:rPr>
            <w:rFonts w:ascii="Times New Roman" w:eastAsia="Times New Roman" w:hAnsi="Times New Roman" w:cs="Times New Roman"/>
            <w:bCs/>
            <w:sz w:val="20"/>
            <w:szCs w:val="20"/>
          </w:rPr>
          <w:delText>UN0433257110000001&lt;GS&gt;</w:delText>
        </w:r>
      </w:del>
      <w:commentRangeEnd w:id="111"/>
      <w:r w:rsidR="00392D82">
        <w:rPr>
          <w:rStyle w:val="CommentReference"/>
        </w:rPr>
        <w:commentReference w:id="111"/>
      </w:r>
      <w:proofErr w:type="spellStart"/>
      <w:r w:rsidRPr="00207134">
        <w:rPr>
          <w:rFonts w:ascii="Times New Roman" w:eastAsia="Times New Roman" w:hAnsi="Times New Roman" w:cs="Times New Roman"/>
          <w:bCs/>
          <w:sz w:val="20"/>
          <w:szCs w:val="20"/>
        </w:rPr>
        <w:t>3F</w:t>
      </w:r>
      <w:ins w:id="113" w:author="E Lung" w:date="2012-10-15T09:43:00Z">
        <w:r w:rsidR="00D86FCE">
          <w:rPr>
            <w:rFonts w:ascii="Times New Roman" w:eastAsia="Times New Roman" w:hAnsi="Times New Roman" w:cs="Times New Roman"/>
            <w:bCs/>
            <w:sz w:val="20"/>
            <w:szCs w:val="20"/>
          </w:rPr>
          <w:t>10</w:t>
        </w:r>
      </w:ins>
      <w:proofErr w:type="spellEnd"/>
    </w:p>
    <w:p w:rsidR="00D96992" w:rsidRPr="00207134" w:rsidRDefault="00D96992" w:rsidP="0020713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del w:id="114" w:author="E Lung" w:date="2012-10-17T14:15:00Z">
        <w:r w:rsidDel="00D96992">
          <w:rPr>
            <w:rFonts w:ascii="Times New Roman" w:eastAsia="Times New Roman" w:hAnsi="Times New Roman" w:cs="Times New Roman"/>
            <w:bCs/>
            <w:sz w:val="20"/>
            <w:szCs w:val="20"/>
          </w:rPr>
          <w:delText>Likewise, any combination of the three associative DIs, might be used.</w:delText>
        </w:r>
      </w:del>
    </w:p>
    <w:p w:rsidR="00207134" w:rsidRPr="00207134" w:rsidRDefault="00207134" w:rsidP="00207134">
      <w:pPr>
        <w:spacing w:after="0" w:line="240" w:lineRule="auto"/>
        <w:jc w:val="both"/>
        <w:rPr>
          <w:rFonts w:ascii="Arial" w:eastAsia="Times New Roman" w:hAnsi="Arial" w:cs="Times New Roman"/>
          <w:sz w:val="16"/>
          <w:szCs w:val="20"/>
        </w:rPr>
      </w:pPr>
    </w:p>
    <w:p w:rsidR="00A522CF" w:rsidRDefault="00A522CF" w:rsidP="00A522CF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ins w:id="115" w:author="E Lung" w:date="2012-10-17T14:18:00Z"/>
          <w:rFonts w:ascii="Arial" w:eastAsia="MS Mincho" w:hAnsi="Arial" w:cs="Arial"/>
          <w:b/>
          <w:bCs/>
          <w:iCs/>
          <w:sz w:val="24"/>
          <w:szCs w:val="28"/>
        </w:rPr>
      </w:pPr>
      <w:proofErr w:type="spellStart"/>
      <w:ins w:id="116" w:author="E Lung" w:date="2012-10-17T14:18:00Z">
        <w:r>
          <w:rPr>
            <w:rFonts w:ascii="Arial" w:eastAsia="MS Mincho" w:hAnsi="Arial" w:cs="Arial"/>
            <w:b/>
            <w:bCs/>
            <w:iCs/>
            <w:sz w:val="24"/>
            <w:szCs w:val="28"/>
          </w:rPr>
          <w:t>L.5.5.4</w:t>
        </w:r>
        <w:proofErr w:type="spellEnd"/>
        <w:r>
          <w:rPr>
            <w:rFonts w:ascii="Arial" w:eastAsia="MS Mincho" w:hAnsi="Arial" w:cs="Arial"/>
            <w:b/>
            <w:bCs/>
            <w:iCs/>
            <w:sz w:val="24"/>
            <w:szCs w:val="28"/>
          </w:rPr>
          <w:t xml:space="preserve">  Combined example</w:t>
        </w:r>
      </w:ins>
    </w:p>
    <w:p w:rsidR="00D96992" w:rsidRDefault="00A522CF" w:rsidP="00A522CF">
      <w:pPr>
        <w:keepNext/>
        <w:tabs>
          <w:tab w:val="left" w:pos="500"/>
        </w:tabs>
        <w:suppressAutoHyphens/>
        <w:spacing w:before="270" w:after="240" w:line="270" w:lineRule="exact"/>
        <w:outlineLvl w:val="1"/>
        <w:rPr>
          <w:rFonts w:ascii="Times New Roman" w:eastAsia="MS Mincho" w:hAnsi="Times New Roman" w:cs="Times New Roman"/>
          <w:bCs/>
          <w:iCs/>
          <w:sz w:val="20"/>
          <w:szCs w:val="20"/>
        </w:rPr>
      </w:pPr>
      <w:ins w:id="117" w:author="E Lung" w:date="2012-10-17T14:18:00Z">
        <w:r w:rsidRPr="00D96992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>Likewise, a</w:t>
        </w:r>
      </w:ins>
      <w:ins w:id="118" w:author="E Lung" w:date="2012-10-17T14:44:00Z">
        <w:r w:rsidR="00E05C63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 xml:space="preserve"> </w:t>
        </w:r>
      </w:ins>
      <w:ins w:id="119" w:author="E Lung" w:date="2012-10-17T14:18:00Z">
        <w:r w:rsidRPr="00D96992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>combination of the associative DIs, might be used.</w:t>
        </w:r>
        <w:r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 xml:space="preserve">   For example</w:t>
        </w:r>
      </w:ins>
      <w:ins w:id="120" w:author="E Lung" w:date="2012-10-17T14:35:00Z">
        <w:r w:rsidR="00F02C4A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 xml:space="preserve"> a parent </w:t>
        </w:r>
        <w:proofErr w:type="spellStart"/>
        <w:r w:rsidR="00F02C4A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>RTI</w:t>
        </w:r>
        <w:proofErr w:type="spellEnd"/>
        <w:r w:rsidR="00F02C4A"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 xml:space="preserve"> could be encoded</w:t>
        </w:r>
      </w:ins>
      <w:ins w:id="121" w:author="E Lung" w:date="2012-10-17T14:18:00Z">
        <w:r>
          <w:rPr>
            <w:rFonts w:ascii="Times New Roman" w:eastAsia="MS Mincho" w:hAnsi="Times New Roman" w:cs="Times New Roman"/>
            <w:bCs/>
            <w:iCs/>
            <w:sz w:val="20"/>
            <w:szCs w:val="20"/>
          </w:rPr>
          <w:t xml:space="preserve">:  </w:t>
        </w:r>
      </w:ins>
      <w:r>
        <w:rPr>
          <w:rFonts w:ascii="Times New Roman" w:eastAsia="MS Mincho" w:hAnsi="Times New Roman" w:cs="Times New Roman"/>
          <w:bCs/>
          <w:iCs/>
          <w:sz w:val="20"/>
          <w:szCs w:val="20"/>
        </w:rPr>
        <w:t xml:space="preserve"> </w:t>
      </w:r>
      <w:ins w:id="122" w:author="E Lung" w:date="2012-10-17T14:18:00Z">
        <w:r w:rsidRPr="00207134">
          <w:rPr>
            <w:rFonts w:ascii="Times New Roman" w:eastAsia="Times New Roman" w:hAnsi="Times New Roman" w:cs="Times New Roman"/>
            <w:bCs/>
            <w:sz w:val="20"/>
            <w:szCs w:val="20"/>
          </w:rPr>
          <w:t>3F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10</w:t>
        </w:r>
        <w:r w:rsidRPr="00207134">
          <w:rPr>
            <w:rFonts w:ascii="Times New Roman" w:eastAsia="Times New Roman" w:hAnsi="Times New Roman" w:cs="Times New Roman"/>
            <w:bCs/>
            <w:sz w:val="20"/>
            <w:szCs w:val="20"/>
          </w:rPr>
          <w:t>&lt;GS&gt;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UN043325711L000001&lt;GS&gt;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UN043325711L000002&lt;GS&gt;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UN043325711L000003</w:t>
        </w:r>
      </w:ins>
      <w:ins w:id="123" w:author="E Lung" w:date="2012-10-17T14:45:00Z">
        <w:r w:rsidR="00C0304E">
          <w:rPr>
            <w:rFonts w:ascii="Times New Roman" w:eastAsia="Times New Roman" w:hAnsi="Times New Roman" w:cs="Times New Roman"/>
            <w:bCs/>
            <w:sz w:val="20"/>
            <w:szCs w:val="20"/>
          </w:rPr>
          <w:br/>
        </w:r>
      </w:ins>
      <w:ins w:id="124" w:author="E Lung" w:date="2012-10-17T14:18:00Z"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UN043325711L000004&lt;GS&gt;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UN043325711L000005&lt;GS&gt;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UN043325711L000006&lt;GS&gt;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UN043325711P000001&lt;GS&gt;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UN043325711P000002&lt;GS&gt;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UN043325711P000003&lt;GS&gt;</w:t>
        </w:r>
        <w:r>
          <w:rPr>
            <w:rFonts w:ascii="Times New Roman" w:eastAsia="Times New Roman" w:hAnsi="Times New Roman" w:cs="Times New Roman"/>
            <w:bCs/>
            <w:sz w:val="20"/>
            <w:szCs w:val="20"/>
          </w:rPr>
          <w:t>2F</w:t>
        </w:r>
        <w:r w:rsidRPr="00024F80">
          <w:rPr>
            <w:rFonts w:ascii="Times New Roman" w:eastAsia="Times New Roman" w:hAnsi="Times New Roman" w:cs="Times New Roman"/>
            <w:color w:val="3366FF"/>
            <w:sz w:val="20"/>
            <w:szCs w:val="20"/>
          </w:rPr>
          <w:t>55B</w:t>
        </w:r>
        <w:r w:rsidRPr="00024F80">
          <w:rPr>
            <w:rFonts w:ascii="Times New Roman" w:eastAsia="Times New Roman" w:hAnsi="Times New Roman" w:cs="Times New Roman"/>
            <w:bCs/>
            <w:sz w:val="20"/>
            <w:szCs w:val="20"/>
          </w:rPr>
          <w:t>UN043325711P000004</w:t>
        </w:r>
      </w:ins>
    </w:p>
    <w:sectPr w:rsidR="00D96992" w:rsidSect="002F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E Lung" w:date="2012-10-17T14:20:00Z" w:initials="egl">
    <w:p w:rsidR="00A522CF" w:rsidRDefault="00A522CF">
      <w:pPr>
        <w:pStyle w:val="CommentText"/>
      </w:pPr>
      <w:r>
        <w:rPr>
          <w:rStyle w:val="CommentReference"/>
        </w:rPr>
        <w:annotationRef/>
      </w:r>
      <w:r w:rsidR="00432D71">
        <w:t>Quote was moved.</w:t>
      </w:r>
    </w:p>
  </w:comment>
  <w:comment w:id="7" w:author="E Lung" w:date="2012-10-17T13:39:00Z" w:initials="egl">
    <w:p w:rsidR="00B87E07" w:rsidRDefault="00B87E07">
      <w:pPr>
        <w:pStyle w:val="CommentText"/>
      </w:pPr>
      <w:r>
        <w:rPr>
          <w:rStyle w:val="CommentReference"/>
        </w:rPr>
        <w:annotationRef/>
      </w:r>
      <w:r w:rsidR="00432D71">
        <w:t>A proposal from Craig Harmon.</w:t>
      </w:r>
    </w:p>
  </w:comment>
  <w:comment w:id="17" w:author="E Lung" w:date="2012-10-17T13:45:00Z" w:initials="egl">
    <w:p w:rsidR="00EE1637" w:rsidRDefault="00EE1637">
      <w:pPr>
        <w:pStyle w:val="CommentText"/>
      </w:pPr>
      <w:r>
        <w:rPr>
          <w:rStyle w:val="CommentReference"/>
        </w:rPr>
        <w:annotationRef/>
      </w:r>
      <w:r w:rsidR="00432D71">
        <w:t>Follows the format of 1F.  Repeat for each child.</w:t>
      </w:r>
    </w:p>
  </w:comment>
  <w:comment w:id="22" w:author="E Lung" w:date="2012-10-17T13:42:00Z" w:initials="egl">
    <w:p w:rsidR="00EE1637" w:rsidRDefault="00EE1637" w:rsidP="00EE1637">
      <w:pPr>
        <w:pStyle w:val="CommentText"/>
      </w:pPr>
      <w:r>
        <w:rPr>
          <w:rStyle w:val="CommentReference"/>
        </w:rPr>
        <w:annotationRef/>
      </w:r>
      <w:r>
        <w:t>A proposal from Craig Harmon.</w:t>
      </w:r>
    </w:p>
  </w:comment>
  <w:comment w:id="33" w:author="E Lung" w:date="2012-10-17T13:47:00Z" w:initials="egl">
    <w:p w:rsidR="001B124D" w:rsidRDefault="001B124D">
      <w:pPr>
        <w:pStyle w:val="CommentText"/>
      </w:pPr>
      <w:r>
        <w:rPr>
          <w:rStyle w:val="CommentReference"/>
        </w:rPr>
        <w:annotationRef/>
      </w:r>
      <w:r w:rsidR="00432D71">
        <w:t xml:space="preserve">The </w:t>
      </w:r>
      <w:proofErr w:type="spellStart"/>
      <w:r w:rsidR="00432D71">
        <w:t>elipsis</w:t>
      </w:r>
      <w:proofErr w:type="spellEnd"/>
      <w:r w:rsidR="00432D71">
        <w:t xml:space="preserve"> is not required</w:t>
      </w:r>
    </w:p>
  </w:comment>
  <w:comment w:id="36" w:author="E Lung" w:date="2012-10-17T13:59:00Z" w:initials="egl">
    <w:p w:rsidR="00BF11A0" w:rsidRDefault="00BF11A0">
      <w:pPr>
        <w:pStyle w:val="CommentText"/>
      </w:pPr>
      <w:r>
        <w:rPr>
          <w:rStyle w:val="CommentReference"/>
        </w:rPr>
        <w:annotationRef/>
      </w:r>
      <w:r w:rsidR="00432D71">
        <w:t>Defines the blank.</w:t>
      </w:r>
    </w:p>
  </w:comment>
  <w:comment w:id="39" w:author="E Lung" w:date="2012-10-15T12:22:00Z" w:initials="egl">
    <w:p w:rsidR="00352A1B" w:rsidRDefault="00352A1B">
      <w:pPr>
        <w:pStyle w:val="CommentText"/>
      </w:pPr>
      <w:r>
        <w:rPr>
          <w:rStyle w:val="CommentReference"/>
        </w:rPr>
        <w:annotationRef/>
      </w:r>
      <w:r w:rsidR="00462702">
        <w:t xml:space="preserve">I deleted a space </w:t>
      </w:r>
      <w:r w:rsidR="00850736">
        <w:t xml:space="preserve">and </w:t>
      </w:r>
      <w:r w:rsidR="00462702">
        <w:t>reverse</w:t>
      </w:r>
      <w:r w:rsidR="00850736">
        <w:t>d</w:t>
      </w:r>
      <w:r w:rsidR="00462702">
        <w:t xml:space="preserve"> the quote mark.</w:t>
      </w:r>
    </w:p>
  </w:comment>
  <w:comment w:id="45" w:author="E Lung" w:date="2012-10-17T14:34:00Z" w:initials="egl">
    <w:p w:rsidR="00671108" w:rsidRDefault="00671108">
      <w:pPr>
        <w:pStyle w:val="CommentText"/>
      </w:pPr>
      <w:r>
        <w:rPr>
          <w:rStyle w:val="CommentReference"/>
        </w:rPr>
        <w:annotationRef/>
      </w:r>
      <w:r w:rsidR="00432D71">
        <w:t xml:space="preserve">The parent information should not be shown -- it may infer a positional requirement </w:t>
      </w:r>
      <w:r w:rsidR="0034087A">
        <w:t>for the parent information</w:t>
      </w:r>
      <w:r w:rsidR="00432D71">
        <w:t>.</w:t>
      </w:r>
    </w:p>
  </w:comment>
  <w:comment w:id="66" w:author="E Lung" w:date="2012-10-17T14:34:00Z" w:initials="egl">
    <w:p w:rsidR="00967DC0" w:rsidRDefault="00967DC0">
      <w:pPr>
        <w:pStyle w:val="CommentText"/>
      </w:pPr>
      <w:r>
        <w:rPr>
          <w:rStyle w:val="CommentReference"/>
        </w:rPr>
        <w:annotationRef/>
      </w:r>
      <w:r>
        <w:t>The parent information should not be shown -- it may infer a positional requirement</w:t>
      </w:r>
      <w:r w:rsidR="00432D71">
        <w:t xml:space="preserve"> for the parent information</w:t>
      </w:r>
      <w:r>
        <w:t>.</w:t>
      </w:r>
    </w:p>
  </w:comment>
  <w:comment w:id="106" w:author="E Lung" w:date="2012-10-15T12:10:00Z" w:initials="egl">
    <w:p w:rsidR="00467B26" w:rsidRDefault="00467B26">
      <w:pPr>
        <w:pStyle w:val="CommentText"/>
      </w:pPr>
      <w:r>
        <w:rPr>
          <w:rStyle w:val="CommentReference"/>
        </w:rPr>
        <w:annotationRef/>
      </w:r>
      <w:r w:rsidR="00462702">
        <w:t>I reversed the quote.</w:t>
      </w:r>
    </w:p>
  </w:comment>
  <w:comment w:id="111" w:author="E Lung" w:date="2012-10-17T14:33:00Z" w:initials="egl">
    <w:p w:rsidR="00392D82" w:rsidRDefault="00392D82">
      <w:pPr>
        <w:pStyle w:val="CommentText"/>
      </w:pPr>
      <w:r>
        <w:rPr>
          <w:rStyle w:val="CommentReference"/>
        </w:rPr>
        <w:annotationRef/>
      </w:r>
      <w:r>
        <w:t xml:space="preserve">The parent is not needed in the example -- it may infer a positional requirement </w:t>
      </w:r>
      <w:r w:rsidR="00432D71">
        <w:t xml:space="preserve">for </w:t>
      </w:r>
      <w:r>
        <w:t>the parent information.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C6375"/>
    <w:multiLevelType w:val="multilevel"/>
    <w:tmpl w:val="0ECAAAF0"/>
    <w:lvl w:ilvl="0">
      <w:start w:val="12"/>
      <w:numFmt w:val="upperLetter"/>
      <w:suff w:val="nothing"/>
      <w:lvlText w:val="Annex 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2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/>
  <w:defaultTabStop w:val="720"/>
  <w:characterSpacingControl w:val="doNotCompress"/>
  <w:compat/>
  <w:rsids>
    <w:rsidRoot w:val="004E0A35"/>
    <w:rsid w:val="00024F80"/>
    <w:rsid w:val="000578FF"/>
    <w:rsid w:val="00076151"/>
    <w:rsid w:val="000D1732"/>
    <w:rsid w:val="000D5FD5"/>
    <w:rsid w:val="000E4376"/>
    <w:rsid w:val="00111608"/>
    <w:rsid w:val="00135DE8"/>
    <w:rsid w:val="00140971"/>
    <w:rsid w:val="00147CF2"/>
    <w:rsid w:val="00154588"/>
    <w:rsid w:val="00171C6B"/>
    <w:rsid w:val="001B124D"/>
    <w:rsid w:val="001B432A"/>
    <w:rsid w:val="002017B7"/>
    <w:rsid w:val="00207134"/>
    <w:rsid w:val="0022107B"/>
    <w:rsid w:val="002468B2"/>
    <w:rsid w:val="0025073A"/>
    <w:rsid w:val="002658A0"/>
    <w:rsid w:val="002A72AB"/>
    <w:rsid w:val="002F0C89"/>
    <w:rsid w:val="0034087A"/>
    <w:rsid w:val="00352A1B"/>
    <w:rsid w:val="00392D82"/>
    <w:rsid w:val="003F06BA"/>
    <w:rsid w:val="00432D71"/>
    <w:rsid w:val="00451503"/>
    <w:rsid w:val="00462702"/>
    <w:rsid w:val="00467B26"/>
    <w:rsid w:val="004B6452"/>
    <w:rsid w:val="004C3206"/>
    <w:rsid w:val="004D7FC4"/>
    <w:rsid w:val="004E0A35"/>
    <w:rsid w:val="004E5D8B"/>
    <w:rsid w:val="00505B54"/>
    <w:rsid w:val="00507BD2"/>
    <w:rsid w:val="005264E6"/>
    <w:rsid w:val="005339FF"/>
    <w:rsid w:val="00592AB1"/>
    <w:rsid w:val="00597E3A"/>
    <w:rsid w:val="005A672F"/>
    <w:rsid w:val="005C0E45"/>
    <w:rsid w:val="005D76BD"/>
    <w:rsid w:val="005D78DA"/>
    <w:rsid w:val="005F0BD4"/>
    <w:rsid w:val="006241E9"/>
    <w:rsid w:val="00671108"/>
    <w:rsid w:val="006A7401"/>
    <w:rsid w:val="006B457C"/>
    <w:rsid w:val="00717F86"/>
    <w:rsid w:val="0073250C"/>
    <w:rsid w:val="007374EF"/>
    <w:rsid w:val="007C28D1"/>
    <w:rsid w:val="007D1B68"/>
    <w:rsid w:val="007F45BF"/>
    <w:rsid w:val="00833686"/>
    <w:rsid w:val="0084732E"/>
    <w:rsid w:val="00850736"/>
    <w:rsid w:val="00876608"/>
    <w:rsid w:val="00892701"/>
    <w:rsid w:val="008A1997"/>
    <w:rsid w:val="008A391F"/>
    <w:rsid w:val="008B3C54"/>
    <w:rsid w:val="009070BE"/>
    <w:rsid w:val="00911CD8"/>
    <w:rsid w:val="009249C4"/>
    <w:rsid w:val="00967DC0"/>
    <w:rsid w:val="009879EF"/>
    <w:rsid w:val="009A56A6"/>
    <w:rsid w:val="009E3644"/>
    <w:rsid w:val="00A2117C"/>
    <w:rsid w:val="00A340F4"/>
    <w:rsid w:val="00A474CA"/>
    <w:rsid w:val="00A522CF"/>
    <w:rsid w:val="00A62CFA"/>
    <w:rsid w:val="00A65260"/>
    <w:rsid w:val="00A804CD"/>
    <w:rsid w:val="00AC0100"/>
    <w:rsid w:val="00AE2967"/>
    <w:rsid w:val="00AF3EF3"/>
    <w:rsid w:val="00B12E91"/>
    <w:rsid w:val="00B24385"/>
    <w:rsid w:val="00B87E07"/>
    <w:rsid w:val="00BD0E14"/>
    <w:rsid w:val="00BF11A0"/>
    <w:rsid w:val="00C0304E"/>
    <w:rsid w:val="00C94351"/>
    <w:rsid w:val="00CE0D6F"/>
    <w:rsid w:val="00D15491"/>
    <w:rsid w:val="00D168DB"/>
    <w:rsid w:val="00D17165"/>
    <w:rsid w:val="00D250EB"/>
    <w:rsid w:val="00D32BD3"/>
    <w:rsid w:val="00D544B7"/>
    <w:rsid w:val="00D611BE"/>
    <w:rsid w:val="00D82A06"/>
    <w:rsid w:val="00D86FCE"/>
    <w:rsid w:val="00D96992"/>
    <w:rsid w:val="00E05C63"/>
    <w:rsid w:val="00E35657"/>
    <w:rsid w:val="00E747D3"/>
    <w:rsid w:val="00E75894"/>
    <w:rsid w:val="00EE1637"/>
    <w:rsid w:val="00F02C4A"/>
    <w:rsid w:val="00F04590"/>
    <w:rsid w:val="00F56626"/>
    <w:rsid w:val="00F93CB5"/>
    <w:rsid w:val="00F966E1"/>
    <w:rsid w:val="00FD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Heading2"/>
    <w:next w:val="Normal"/>
    <w:autoRedefine/>
    <w:rsid w:val="004E0A35"/>
    <w:pPr>
      <w:keepLines w:val="0"/>
      <w:numPr>
        <w:ilvl w:val="2"/>
        <w:numId w:val="1"/>
      </w:numPr>
      <w:tabs>
        <w:tab w:val="left" w:pos="500"/>
      </w:tabs>
      <w:suppressAutoHyphens/>
      <w:spacing w:before="270" w:after="240" w:line="270" w:lineRule="exact"/>
    </w:pPr>
    <w:rPr>
      <w:rFonts w:ascii="Arial" w:eastAsia="MS Mincho" w:hAnsi="Arial" w:cs="Arial"/>
      <w:iCs/>
      <w:color w:val="auto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D7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6BD"/>
    <w:rPr>
      <w:b/>
      <w:bCs/>
    </w:rPr>
  </w:style>
  <w:style w:type="paragraph" w:styleId="Revision">
    <w:name w:val="Revision"/>
    <w:hidden/>
    <w:uiPriority w:val="99"/>
    <w:semiHidden/>
    <w:rsid w:val="005D7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B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A39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91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USTRANSCOM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Lung</dc:creator>
  <cp:lastModifiedBy>E Lung</cp:lastModifiedBy>
  <cp:revision>3</cp:revision>
  <dcterms:created xsi:type="dcterms:W3CDTF">2012-10-17T19:56:00Z</dcterms:created>
  <dcterms:modified xsi:type="dcterms:W3CDTF">2012-10-17T19:56:00Z</dcterms:modified>
</cp:coreProperties>
</file>