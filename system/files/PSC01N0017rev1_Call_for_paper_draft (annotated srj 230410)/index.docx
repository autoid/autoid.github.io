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02C77" w:rsidRDefault="00A02C77">
      <w:pPr>
        <w:ind w:right="-3"/>
        <w:jc w:val="left"/>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75pt;height:86.25pt" filled="t">
            <v:fill color2="black" type="frame"/>
            <v:imagedata r:id="rId7" o:title=""/>
          </v:shape>
        </w:pict>
      </w:r>
      <w:r>
        <w:pict>
          <v:shapetype id="_x0000_t202" coordsize="21600,21600" o:spt="202" path="m,l,21600r21600,l21600,xe">
            <v:stroke joinstyle="miter"/>
            <v:path gradientshapeok="t" o:connecttype="rect"/>
          </v:shapetype>
          <v:shape id="_x0000_s1026" type="#_x0000_t202" style="position:absolute;margin-left:260.65pt;margin-top:10.5pt;width:208.05pt;height:72.3pt;z-index:2;mso-wrap-distance-left:9.05pt;mso-wrap-distance-right:9.05pt;mso-position-horizontal-relative:text;mso-position-vertical-relative:text" strokeweight=".05pt">
            <v:fill color2="black"/>
            <v:textbox inset="7.9pt,4.3pt,7.9pt,4.3pt">
              <w:txbxContent>
                <w:p w:rsidR="009B224E" w:rsidRDefault="009B224E">
                  <w:pPr>
                    <w:jc w:val="right"/>
                    <w:rPr>
                      <w:b/>
                      <w:sz w:val="36"/>
                      <w:szCs w:val="36"/>
                      <w:shd w:val="clear" w:color="auto" w:fill="FFFF00"/>
                    </w:rPr>
                  </w:pPr>
                  <w:r>
                    <w:rPr>
                      <w:b/>
                    </w:rPr>
                    <w:t xml:space="preserve">ISO/TMB PSC 01 </w:t>
                  </w:r>
                  <w:r>
                    <w:rPr>
                      <w:b/>
                      <w:sz w:val="36"/>
                      <w:szCs w:val="36"/>
                    </w:rPr>
                    <w:t>N0017</w:t>
                  </w:r>
                  <w:ins w:id="0" w:author="Krystyna Passia" w:date="2010-04-23T17:32:00Z">
                    <w:r w:rsidR="00960A48">
                      <w:rPr>
                        <w:b/>
                        <w:sz w:val="36"/>
                        <w:szCs w:val="36"/>
                      </w:rPr>
                      <w:t>rev1</w:t>
                    </w:r>
                  </w:ins>
                </w:p>
                <w:p w:rsidR="009B224E" w:rsidRDefault="009B224E">
                  <w:pPr>
                    <w:jc w:val="right"/>
                    <w:rPr>
                      <w:b/>
                      <w:sz w:val="36"/>
                      <w:szCs w:val="36"/>
                    </w:rPr>
                  </w:pPr>
                </w:p>
                <w:p w:rsidR="009B224E" w:rsidRDefault="009B224E">
                  <w:pPr>
                    <w:jc w:val="right"/>
                    <w:rPr>
                      <w:sz w:val="24"/>
                      <w:szCs w:val="24"/>
                    </w:rPr>
                  </w:pPr>
                  <w:r>
                    <w:rPr>
                      <w:b/>
                      <w:sz w:val="24"/>
                      <w:szCs w:val="24"/>
                    </w:rPr>
                    <w:t>Date:</w:t>
                  </w:r>
                  <w:r>
                    <w:rPr>
                      <w:sz w:val="24"/>
                      <w:szCs w:val="24"/>
                    </w:rPr>
                    <w:t xml:space="preserve"> 2010-04-</w:t>
                  </w:r>
                  <w:ins w:id="1" w:author="Krystyna Passia" w:date="2010-04-23T17:32:00Z">
                    <w:r w:rsidR="00960A48">
                      <w:rPr>
                        <w:sz w:val="24"/>
                        <w:szCs w:val="24"/>
                      </w:rPr>
                      <w:t>23</w:t>
                    </w:r>
                  </w:ins>
                  <w:del w:id="2" w:author="Krystyna Passia" w:date="2010-04-23T17:32:00Z">
                    <w:r w:rsidDel="00960A48">
                      <w:rPr>
                        <w:sz w:val="24"/>
                        <w:szCs w:val="24"/>
                      </w:rPr>
                      <w:delText>07</w:delText>
                    </w:r>
                  </w:del>
                </w:p>
              </w:txbxContent>
            </v:textbox>
            <w10:wrap type="square"/>
          </v:shape>
        </w:pict>
      </w:r>
    </w:p>
    <w:p w:rsidR="00A02C77" w:rsidRDefault="00A02C77">
      <w:pPr>
        <w:ind w:right="-3"/>
        <w:jc w:val="right"/>
        <w:rPr>
          <w:rFonts w:ascii="Times New Roman" w:hAnsi="Times New Roman"/>
        </w:rPr>
      </w:pPr>
    </w:p>
    <w:p w:rsidR="00A02C77" w:rsidRDefault="004839F6">
      <w:pPr>
        <w:ind w:right="-3"/>
        <w:jc w:val="right"/>
        <w:rPr>
          <w:rFonts w:ascii="Times New Roman" w:hAnsi="Times New Roman"/>
        </w:rPr>
      </w:pPr>
      <w:r>
        <w:rPr>
          <w:rFonts w:ascii="Times New Roman" w:hAnsi="Times New Roman"/>
        </w:rPr>
        <w:t>REPLACES: N</w:t>
      </w:r>
    </w:p>
    <w:p w:rsidR="00A02C77" w:rsidRDefault="00A02C77">
      <w:pPr>
        <w:ind w:right="-3"/>
        <w:jc w:val="right"/>
        <w:rPr>
          <w:rFonts w:ascii="Times New Roman" w:hAnsi="Times New Roman"/>
          <w:b/>
        </w:rPr>
      </w:pPr>
    </w:p>
    <w:p w:rsidR="00A02C77" w:rsidRDefault="00A02C77">
      <w:pPr>
        <w:pBdr>
          <w:top w:val="single" w:sz="1" w:space="1" w:color="000000"/>
          <w:left w:val="single" w:sz="1" w:space="1" w:color="000000"/>
          <w:bottom w:val="single" w:sz="1" w:space="1" w:color="000000"/>
          <w:right w:val="single" w:sz="1" w:space="1" w:color="000000"/>
        </w:pBdr>
        <w:spacing w:line="360" w:lineRule="auto"/>
        <w:jc w:val="center"/>
        <w:rPr>
          <w:rFonts w:ascii="Times New Roman" w:hAnsi="Times New Roman"/>
          <w:b/>
          <w:position w:val="6"/>
        </w:rPr>
      </w:pPr>
      <w:r>
        <w:rPr>
          <w:rFonts w:ascii="Times New Roman" w:hAnsi="Times New Roman"/>
          <w:b/>
          <w:position w:val="6"/>
        </w:rPr>
        <w:t>ISO/TMB PSC 01</w:t>
      </w:r>
    </w:p>
    <w:p w:rsidR="00A02C77" w:rsidRDefault="00A02C77">
      <w:pPr>
        <w:pBdr>
          <w:top w:val="single" w:sz="1" w:space="1" w:color="000000"/>
          <w:left w:val="single" w:sz="1" w:space="1" w:color="000000"/>
          <w:bottom w:val="single" w:sz="1" w:space="1" w:color="000000"/>
          <w:right w:val="single" w:sz="1" w:space="1" w:color="000000"/>
        </w:pBdr>
        <w:spacing w:line="360" w:lineRule="auto"/>
        <w:jc w:val="center"/>
        <w:rPr>
          <w:rFonts w:ascii="Times New Roman" w:hAnsi="Times New Roman"/>
          <w:b/>
          <w:position w:val="17"/>
          <w:sz w:val="28"/>
          <w:szCs w:val="28"/>
        </w:rPr>
      </w:pPr>
      <w:r>
        <w:rPr>
          <w:rFonts w:ascii="Times New Roman" w:hAnsi="Times New Roman"/>
          <w:b/>
          <w:position w:val="17"/>
          <w:sz w:val="28"/>
          <w:szCs w:val="28"/>
        </w:rPr>
        <w:t xml:space="preserve">Privacy Steering Committee </w:t>
      </w:r>
    </w:p>
    <w:p w:rsidR="00A02C77" w:rsidRDefault="00A02C77">
      <w:pPr>
        <w:pBdr>
          <w:top w:val="single" w:sz="1" w:space="1" w:color="000000"/>
          <w:left w:val="single" w:sz="1" w:space="1" w:color="000000"/>
          <w:bottom w:val="single" w:sz="1" w:space="1" w:color="000000"/>
          <w:right w:val="single" w:sz="1" w:space="1" w:color="000000"/>
        </w:pBdr>
        <w:spacing w:line="360" w:lineRule="auto"/>
        <w:jc w:val="center"/>
        <w:rPr>
          <w:rFonts w:ascii="Times New Roman" w:hAnsi="Times New Roman"/>
          <w:b/>
          <w:position w:val="6"/>
          <w:sz w:val="24"/>
          <w:szCs w:val="24"/>
        </w:rPr>
      </w:pPr>
      <w:r>
        <w:rPr>
          <w:rFonts w:ascii="Times New Roman" w:hAnsi="Times New Roman"/>
          <w:b/>
          <w:position w:val="6"/>
          <w:sz w:val="24"/>
          <w:szCs w:val="24"/>
        </w:rPr>
        <w:t>Secretariat: DIN, Germany</w:t>
      </w:r>
    </w:p>
    <w:p w:rsidR="00A02C77" w:rsidRDefault="00A02C77">
      <w:pPr>
        <w:tabs>
          <w:tab w:val="left" w:pos="1440"/>
        </w:tabs>
        <w:rPr>
          <w:rFonts w:ascii="Times New Roman" w:hAnsi="Times New Roman"/>
          <w:position w:val="6"/>
        </w:rPr>
      </w:pPr>
    </w:p>
    <w:p w:rsidR="00A02C77" w:rsidRDefault="00A02C77">
      <w:pPr>
        <w:tabs>
          <w:tab w:val="left" w:pos="1440"/>
        </w:tabs>
        <w:rPr>
          <w:rFonts w:ascii="Times New Roman" w:hAnsi="Times New Roman"/>
          <w:position w:val="6"/>
        </w:rPr>
      </w:pPr>
    </w:p>
    <w:tbl>
      <w:tblPr>
        <w:tblW w:w="0" w:type="auto"/>
        <w:tblInd w:w="108" w:type="dxa"/>
        <w:tblLayout w:type="fixed"/>
        <w:tblLook w:val="0000"/>
      </w:tblPr>
      <w:tblGrid>
        <w:gridCol w:w="1701"/>
        <w:gridCol w:w="7655"/>
      </w:tblGrid>
      <w:tr w:rsidR="00A02C77">
        <w:tc>
          <w:tcPr>
            <w:tcW w:w="1701" w:type="dxa"/>
          </w:tcPr>
          <w:p w:rsidR="00A02C77" w:rsidRDefault="00A02C77">
            <w:pPr>
              <w:tabs>
                <w:tab w:val="left" w:pos="1440"/>
              </w:tabs>
              <w:snapToGrid w:val="0"/>
              <w:spacing w:after="240"/>
              <w:rPr>
                <w:rFonts w:ascii="Times New Roman" w:hAnsi="Times New Roman"/>
                <w:b/>
                <w:i/>
              </w:rPr>
            </w:pPr>
            <w:r>
              <w:rPr>
                <w:rFonts w:ascii="Times New Roman" w:hAnsi="Times New Roman"/>
                <w:b/>
                <w:i/>
              </w:rPr>
              <w:t>Tilte:</w:t>
            </w:r>
          </w:p>
        </w:tc>
        <w:tc>
          <w:tcPr>
            <w:tcW w:w="7655" w:type="dxa"/>
          </w:tcPr>
          <w:p w:rsidR="00536C4B" w:rsidRPr="009F2AB6" w:rsidRDefault="009F2AB6" w:rsidP="009F2AB6">
            <w:pPr>
              <w:jc w:val="left"/>
              <w:rPr>
                <w:rFonts w:ascii="Times New Roman" w:hAnsi="Times New Roman"/>
                <w:b/>
                <w:position w:val="6"/>
              </w:rPr>
            </w:pPr>
            <w:r w:rsidRPr="009F2AB6">
              <w:rPr>
                <w:rFonts w:ascii="Times New Roman" w:hAnsi="Times New Roman"/>
                <w:b/>
                <w:position w:val="6"/>
              </w:rPr>
              <w:t>Call for papers</w:t>
            </w:r>
            <w:r w:rsidR="009347E1">
              <w:rPr>
                <w:rFonts w:ascii="Times New Roman" w:hAnsi="Times New Roman"/>
                <w:b/>
                <w:position w:val="6"/>
              </w:rPr>
              <w:t xml:space="preserve"> to the ISO Privacy Conference</w:t>
            </w:r>
          </w:p>
        </w:tc>
      </w:tr>
      <w:tr w:rsidR="00A02C77">
        <w:tc>
          <w:tcPr>
            <w:tcW w:w="1701" w:type="dxa"/>
          </w:tcPr>
          <w:p w:rsidR="00A02C77" w:rsidRDefault="00A02C77">
            <w:pPr>
              <w:tabs>
                <w:tab w:val="left" w:pos="1440"/>
              </w:tabs>
              <w:snapToGrid w:val="0"/>
              <w:spacing w:after="240"/>
              <w:rPr>
                <w:rFonts w:ascii="Times New Roman" w:hAnsi="Times New Roman"/>
                <w:b/>
                <w:lang w:val="en-US"/>
              </w:rPr>
            </w:pPr>
            <w:r>
              <w:rPr>
                <w:rFonts w:ascii="Times New Roman" w:hAnsi="Times New Roman"/>
                <w:b/>
                <w:i/>
                <w:lang w:val="en-US"/>
              </w:rPr>
              <w:t>Source</w:t>
            </w:r>
            <w:r>
              <w:rPr>
                <w:rFonts w:ascii="Times New Roman" w:hAnsi="Times New Roman"/>
                <w:b/>
                <w:lang w:val="en-US"/>
              </w:rPr>
              <w:t>:</w:t>
            </w:r>
          </w:p>
        </w:tc>
        <w:tc>
          <w:tcPr>
            <w:tcW w:w="7655" w:type="dxa"/>
          </w:tcPr>
          <w:p w:rsidR="00A02C77" w:rsidRDefault="00A02C77">
            <w:pPr>
              <w:tabs>
                <w:tab w:val="left" w:pos="1701"/>
              </w:tabs>
              <w:snapToGrid w:val="0"/>
              <w:ind w:left="1701" w:hanging="1701"/>
              <w:rPr>
                <w:rFonts w:ascii="Times New Roman" w:hAnsi="Times New Roman"/>
                <w:lang w:val="en-US"/>
              </w:rPr>
            </w:pPr>
            <w:r>
              <w:rPr>
                <w:rFonts w:ascii="Times New Roman" w:hAnsi="Times New Roman"/>
                <w:lang w:val="en-US"/>
              </w:rPr>
              <w:t>ISO/TMB PSC 01 Secretariat</w:t>
            </w:r>
          </w:p>
          <w:p w:rsidR="00A02C77" w:rsidRDefault="00A02C77">
            <w:pPr>
              <w:jc w:val="left"/>
              <w:rPr>
                <w:rFonts w:ascii="Times New Roman" w:hAnsi="Times New Roman"/>
                <w:position w:val="6"/>
              </w:rPr>
            </w:pPr>
          </w:p>
        </w:tc>
      </w:tr>
      <w:tr w:rsidR="00A02C77">
        <w:tc>
          <w:tcPr>
            <w:tcW w:w="1701" w:type="dxa"/>
          </w:tcPr>
          <w:p w:rsidR="00A02C77" w:rsidRDefault="00A02C77">
            <w:pPr>
              <w:tabs>
                <w:tab w:val="left" w:pos="1440"/>
              </w:tabs>
              <w:snapToGrid w:val="0"/>
              <w:spacing w:after="240"/>
              <w:rPr>
                <w:rFonts w:ascii="Times New Roman" w:hAnsi="Times New Roman"/>
                <w:b/>
                <w:lang w:val="en-US"/>
              </w:rPr>
            </w:pPr>
            <w:r>
              <w:rPr>
                <w:rFonts w:ascii="Times New Roman" w:hAnsi="Times New Roman"/>
                <w:b/>
                <w:i/>
                <w:lang w:val="en-US"/>
              </w:rPr>
              <w:t>Project(s)</w:t>
            </w:r>
            <w:r>
              <w:rPr>
                <w:rFonts w:ascii="Times New Roman" w:hAnsi="Times New Roman"/>
                <w:b/>
                <w:lang w:val="en-US"/>
              </w:rPr>
              <w:t>:</w:t>
            </w:r>
          </w:p>
        </w:tc>
        <w:tc>
          <w:tcPr>
            <w:tcW w:w="7655" w:type="dxa"/>
          </w:tcPr>
          <w:p w:rsidR="00A02C77" w:rsidRDefault="00A02C77">
            <w:pPr>
              <w:tabs>
                <w:tab w:val="left" w:pos="1701"/>
              </w:tabs>
              <w:snapToGrid w:val="0"/>
              <w:ind w:left="1701" w:hanging="1701"/>
              <w:rPr>
                <w:rFonts w:ascii="Times New Roman" w:hAnsi="Times New Roman"/>
                <w:lang w:val="en-US"/>
              </w:rPr>
            </w:pPr>
          </w:p>
        </w:tc>
      </w:tr>
      <w:tr w:rsidR="00A02C77">
        <w:tc>
          <w:tcPr>
            <w:tcW w:w="1701" w:type="dxa"/>
          </w:tcPr>
          <w:p w:rsidR="00A02C77" w:rsidRDefault="00A02C77">
            <w:pPr>
              <w:tabs>
                <w:tab w:val="left" w:pos="1440"/>
              </w:tabs>
              <w:snapToGrid w:val="0"/>
              <w:spacing w:after="240"/>
              <w:rPr>
                <w:rFonts w:ascii="Times New Roman" w:hAnsi="Times New Roman"/>
                <w:b/>
                <w:i/>
                <w:lang w:val="en-US"/>
              </w:rPr>
            </w:pPr>
            <w:r>
              <w:rPr>
                <w:rFonts w:ascii="Times New Roman" w:hAnsi="Times New Roman"/>
                <w:b/>
                <w:i/>
                <w:lang w:val="en-US"/>
              </w:rPr>
              <w:t>Additional information</w:t>
            </w:r>
          </w:p>
        </w:tc>
        <w:tc>
          <w:tcPr>
            <w:tcW w:w="7655" w:type="dxa"/>
          </w:tcPr>
          <w:p w:rsidR="00A02C77" w:rsidRDefault="00A02C77" w:rsidP="009347E1">
            <w:pPr>
              <w:tabs>
                <w:tab w:val="left" w:pos="34"/>
              </w:tabs>
              <w:snapToGrid w:val="0"/>
              <w:jc w:val="left"/>
              <w:rPr>
                <w:rFonts w:ascii="Times New Roman" w:hAnsi="Times New Roman"/>
                <w:lang w:val="en-US"/>
              </w:rPr>
            </w:pPr>
          </w:p>
        </w:tc>
      </w:tr>
      <w:tr w:rsidR="00A02C77">
        <w:tc>
          <w:tcPr>
            <w:tcW w:w="1701" w:type="dxa"/>
          </w:tcPr>
          <w:p w:rsidR="00A02C77" w:rsidRDefault="00A02C77">
            <w:pPr>
              <w:tabs>
                <w:tab w:val="left" w:pos="1440"/>
              </w:tabs>
              <w:snapToGrid w:val="0"/>
              <w:spacing w:after="240"/>
              <w:rPr>
                <w:rFonts w:ascii="Times New Roman" w:hAnsi="Times New Roman"/>
                <w:b/>
                <w:i/>
                <w:lang w:val="en-US"/>
              </w:rPr>
            </w:pPr>
            <w:r>
              <w:rPr>
                <w:rFonts w:ascii="Times New Roman" w:hAnsi="Times New Roman"/>
                <w:b/>
                <w:i/>
                <w:lang w:val="en-US"/>
              </w:rPr>
              <w:t>Due Date:</w:t>
            </w:r>
          </w:p>
        </w:tc>
        <w:tc>
          <w:tcPr>
            <w:tcW w:w="7655" w:type="dxa"/>
          </w:tcPr>
          <w:p w:rsidR="00A02C77" w:rsidRDefault="00A02C77">
            <w:pPr>
              <w:tabs>
                <w:tab w:val="left" w:pos="1701"/>
              </w:tabs>
              <w:snapToGrid w:val="0"/>
              <w:ind w:left="1701" w:hanging="1701"/>
              <w:rPr>
                <w:rFonts w:ascii="Times New Roman" w:hAnsi="Times New Roman"/>
                <w:b/>
                <w:lang w:val="en-US"/>
              </w:rPr>
            </w:pPr>
          </w:p>
        </w:tc>
      </w:tr>
      <w:tr w:rsidR="00A02C77" w:rsidRPr="00A02C77">
        <w:tc>
          <w:tcPr>
            <w:tcW w:w="1701" w:type="dxa"/>
          </w:tcPr>
          <w:p w:rsidR="00A02C77" w:rsidRDefault="00A02C77">
            <w:pPr>
              <w:tabs>
                <w:tab w:val="left" w:pos="1440"/>
              </w:tabs>
              <w:snapToGrid w:val="0"/>
              <w:spacing w:after="240"/>
              <w:rPr>
                <w:rFonts w:ascii="Times New Roman" w:hAnsi="Times New Roman"/>
                <w:b/>
                <w:i/>
              </w:rPr>
            </w:pPr>
            <w:r>
              <w:rPr>
                <w:rFonts w:ascii="Times New Roman" w:hAnsi="Times New Roman"/>
                <w:b/>
                <w:i/>
              </w:rPr>
              <w:t>Distribution:</w:t>
            </w:r>
          </w:p>
        </w:tc>
        <w:tc>
          <w:tcPr>
            <w:tcW w:w="7655" w:type="dxa"/>
          </w:tcPr>
          <w:p w:rsidR="005047D3" w:rsidRDefault="005047D3">
            <w:pPr>
              <w:snapToGrid w:val="0"/>
              <w:rPr>
                <w:rFonts w:ascii="Times New Roman" w:hAnsi="Times New Roman"/>
              </w:rPr>
            </w:pPr>
            <w:r>
              <w:rPr>
                <w:rFonts w:ascii="Times New Roman" w:hAnsi="Times New Roman"/>
              </w:rPr>
              <w:t>Members of ISO/TMB PSC 01</w:t>
            </w:r>
          </w:p>
          <w:p w:rsidR="00A02C77" w:rsidRPr="00C428A2" w:rsidRDefault="00A02C77">
            <w:pPr>
              <w:snapToGrid w:val="0"/>
              <w:rPr>
                <w:rFonts w:ascii="Times New Roman" w:hAnsi="Times New Roman"/>
              </w:rPr>
            </w:pPr>
            <w:r w:rsidRPr="00C428A2">
              <w:rPr>
                <w:rFonts w:ascii="Times New Roman" w:hAnsi="Times New Roman"/>
              </w:rPr>
              <w:t xml:space="preserve">ISO/TMB </w:t>
            </w:r>
            <w:r w:rsidR="00501EE5">
              <w:rPr>
                <w:rFonts w:ascii="Times New Roman" w:hAnsi="Times New Roman"/>
              </w:rPr>
              <w:t>Members</w:t>
            </w:r>
          </w:p>
          <w:p w:rsidR="00A02C77" w:rsidRPr="00C428A2" w:rsidRDefault="00A02C77">
            <w:pPr>
              <w:rPr>
                <w:rFonts w:ascii="Times New Roman" w:hAnsi="Times New Roman"/>
              </w:rPr>
            </w:pPr>
            <w:r w:rsidRPr="00C428A2">
              <w:rPr>
                <w:rFonts w:ascii="Times New Roman" w:hAnsi="Times New Roman"/>
              </w:rPr>
              <w:t>ISO/IEC JTC 1 Secretariat</w:t>
            </w:r>
          </w:p>
          <w:p w:rsidR="00A02C77" w:rsidRPr="00A02C77" w:rsidRDefault="00A02C77">
            <w:pPr>
              <w:rPr>
                <w:rFonts w:ascii="Times New Roman" w:hAnsi="Times New Roman"/>
              </w:rPr>
            </w:pPr>
            <w:r w:rsidRPr="00A02C77">
              <w:rPr>
                <w:rFonts w:ascii="Times New Roman" w:hAnsi="Times New Roman"/>
              </w:rPr>
              <w:t xml:space="preserve">ISO/IEC JTC 1/SC 27 </w:t>
            </w:r>
            <w:r w:rsidR="004571ED">
              <w:rPr>
                <w:rFonts w:ascii="Times New Roman" w:hAnsi="Times New Roman"/>
              </w:rPr>
              <w:t>Management</w:t>
            </w:r>
          </w:p>
          <w:p w:rsidR="00A02C77" w:rsidRPr="00A02C77" w:rsidRDefault="009347E1">
            <w:pPr>
              <w:snapToGrid w:val="0"/>
              <w:rPr>
                <w:rFonts w:ascii="Times New Roman" w:hAnsi="Times New Roman"/>
              </w:rPr>
            </w:pPr>
            <w:r>
              <w:rPr>
                <w:rFonts w:ascii="Times New Roman" w:hAnsi="Times New Roman"/>
              </w:rPr>
              <w:t>ISO/TMB PSC 01</w:t>
            </w:r>
            <w:r w:rsidR="00A02C77" w:rsidRPr="00A02C77">
              <w:rPr>
                <w:rFonts w:ascii="Times New Roman" w:hAnsi="Times New Roman"/>
              </w:rPr>
              <w:t xml:space="preserve"> Chairman</w:t>
            </w:r>
          </w:p>
        </w:tc>
      </w:tr>
    </w:tbl>
    <w:p w:rsidR="00A02C77" w:rsidRPr="00A02C77" w:rsidRDefault="00A02C77">
      <w:pPr>
        <w:ind w:left="1701" w:hanging="1701"/>
        <w:rPr>
          <w:rFonts w:ascii="Times New Roman" w:hAnsi="Times New Roman"/>
          <w:b/>
        </w:rPr>
        <w:sectPr w:rsidR="00A02C77" w:rsidRPr="00A02C77">
          <w:footerReference w:type="default" r:id="rId8"/>
          <w:pgSz w:w="11905" w:h="16837"/>
          <w:pgMar w:top="1276" w:right="1276" w:bottom="623" w:left="1276" w:header="720" w:footer="567" w:gutter="0"/>
          <w:cols w:space="720"/>
          <w:docGrid w:linePitch="360"/>
        </w:sectPr>
      </w:pPr>
      <w:r w:rsidRPr="00A02C77">
        <w:rPr>
          <w:rFonts w:ascii="Times New Roman" w:hAnsi="Times New Roman"/>
          <w:b/>
        </w:rPr>
        <w:tab/>
      </w:r>
    </w:p>
    <w:p w:rsidR="009347E1" w:rsidRDefault="00A02C77">
      <w:r>
        <w:rPr>
          <w:rFonts w:ascii="Times New Roman" w:hAnsi="Times New Roman"/>
        </w:rPr>
        <w:lastRenderedPageBreak/>
        <w:tab/>
      </w:r>
      <w:r>
        <w:t xml:space="preserve"> </w:t>
      </w:r>
      <w:r w:rsidR="009347E1">
        <w:rPr>
          <w:noProof/>
          <w:lang w:val="de-DE" w:eastAsia="ja-JP"/>
        </w:rPr>
      </w:r>
      <w:r w:rsidR="009347E1">
        <w:pict>
          <v:shape id="_x0000_s1027" type="#_x0000_t202" style="width:488.15pt;height:84.45pt;mso-wrap-distance-left:5.7pt;mso-wrap-distance-top:5.7pt;mso-wrap-distance-right:5.7pt;mso-wrap-distance-bottom:5.7pt;mso-position-horizontal-relative:char;mso-position-vertical-relative:line" fillcolor="#e6e6e6" strokeweight=".05pt">
            <v:fill color2="#191919"/>
            <v:textbox inset="4.25pt,4.25pt,4.25pt,4.25pt">
              <w:txbxContent>
                <w:p w:rsidR="009B224E" w:rsidRDefault="009B224E">
                  <w:pPr>
                    <w:pStyle w:val="Title1"/>
                  </w:pPr>
                  <w:r>
                    <w:t xml:space="preserve">ISO Privacy Conference </w:t>
                  </w:r>
                </w:p>
                <w:p w:rsidR="009B224E" w:rsidRDefault="009B224E"/>
                <w:p w:rsidR="009B224E" w:rsidRDefault="009B224E">
                  <w:pPr>
                    <w:jc w:val="center"/>
                  </w:pPr>
                  <w:r>
                    <w:t>October 08 – 09, 2010, 13:00 till 18:00 (Friday) and 09:00 till 12:00 (Saturday)</w:t>
                  </w:r>
                </w:p>
                <w:p w:rsidR="009B224E" w:rsidRDefault="009B224E">
                  <w:pPr>
                    <w:jc w:val="center"/>
                  </w:pPr>
                  <w:r>
                    <w:t>Venue: DIN German Institute for Standardization</w:t>
                  </w:r>
                  <w:ins w:id="3" w:author="sjohnston" w:date="2010-04-23T15:38:00Z">
                    <w:r w:rsidR="00EA5096">
                      <w:t xml:space="preserve">, </w:t>
                    </w:r>
                  </w:ins>
                  <w:r>
                    <w:t>Berlin, Germany</w:t>
                  </w:r>
                </w:p>
              </w:txbxContent>
            </v:textbox>
            <w10:anchorlock/>
          </v:shape>
        </w:pict>
      </w:r>
    </w:p>
    <w:p w:rsidR="009347E1" w:rsidRDefault="009347E1"/>
    <w:p w:rsidR="009347E1" w:rsidRDefault="009347E1">
      <w:pPr>
        <w:pStyle w:val="Heading11"/>
        <w:rPr>
          <w:color w:val="FF0000"/>
        </w:rPr>
      </w:pPr>
      <w:r>
        <w:t xml:space="preserve">Call for Papers - </w:t>
      </w:r>
      <w:r>
        <w:rPr>
          <w:color w:val="FF0000"/>
        </w:rPr>
        <w:t>draft</w:t>
      </w:r>
    </w:p>
    <w:p w:rsidR="009347E1" w:rsidRDefault="009347E1"/>
    <w:p w:rsidR="009347E1" w:rsidRDefault="009347E1">
      <w:r>
        <w:t>The ISO/TMB PSC 01 “Privacy Steering Committee” is organizing the first ISO Privacy</w:t>
      </w:r>
      <w:ins w:id="4" w:author="sjohnston" w:date="2010-04-23T15:38:00Z">
        <w:r w:rsidR="00EA5096">
          <w:t xml:space="preserve"> Standards</w:t>
        </w:r>
      </w:ins>
      <w:r>
        <w:t xml:space="preserve"> Conference in Berlin, Germany. The overall goal of this conference is to foster information sharing and coordination among committees engaged in privacy </w:t>
      </w:r>
      <w:ins w:id="5" w:author="sjohnston" w:date="2010-04-23T15:39:00Z">
        <w:r w:rsidR="00EA5096">
          <w:t xml:space="preserve">standards </w:t>
        </w:r>
      </w:ins>
      <w:r>
        <w:t>work, i.e.</w:t>
      </w:r>
      <w:ins w:id="6" w:author="sjohnston" w:date="2010-04-23T15:39:00Z">
        <w:r w:rsidR="00EA5096">
          <w:t>,</w:t>
        </w:r>
      </w:ins>
      <w:r>
        <w:t xml:space="preserve"> among those ISO technical committees and other important stakeholders, which </w:t>
      </w:r>
    </w:p>
    <w:p w:rsidR="009347E1" w:rsidRDefault="009347E1"/>
    <w:p w:rsidR="00EA5096" w:rsidRDefault="00EA5096" w:rsidP="009347E1">
      <w:pPr>
        <w:widowControl w:val="0"/>
        <w:numPr>
          <w:ilvl w:val="0"/>
          <w:numId w:val="2"/>
          <w:numberingChange w:id="7" w:author="Krystyna Passia" w:date="2010-04-23T17:29:00Z" w:original=""/>
        </w:numPr>
        <w:tabs>
          <w:tab w:val="clear" w:pos="432"/>
          <w:tab w:val="num" w:pos="720"/>
        </w:tabs>
        <w:overflowPunct/>
        <w:ind w:left="720" w:hanging="360"/>
        <w:jc w:val="left"/>
        <w:rPr>
          <w:ins w:id="8" w:author="sjohnston" w:date="2010-04-23T15:40:00Z"/>
        </w:rPr>
      </w:pPr>
      <w:ins w:id="9" w:author="sjohnston" w:date="2010-04-23T15:40:00Z">
        <w:r>
          <w:t xml:space="preserve">- </w:t>
        </w:r>
      </w:ins>
      <w:r w:rsidR="009347E1">
        <w:t>are working on standards containing provisions in regard to the  protection of personal identifiable information (PII), commonly known as Data Privacy;</w:t>
      </w:r>
    </w:p>
    <w:p w:rsidR="009347E1" w:rsidRDefault="009347E1" w:rsidP="009347E1">
      <w:pPr>
        <w:widowControl w:val="0"/>
        <w:numPr>
          <w:ilvl w:val="0"/>
          <w:numId w:val="2"/>
          <w:numberingChange w:id="10" w:author="Krystyna Passia" w:date="2010-04-23T17:29:00Z" w:original=""/>
        </w:numPr>
        <w:tabs>
          <w:tab w:val="clear" w:pos="432"/>
          <w:tab w:val="num" w:pos="720"/>
        </w:tabs>
        <w:overflowPunct/>
        <w:ind w:left="720" w:hanging="360"/>
        <w:jc w:val="left"/>
      </w:pPr>
      <w:r>
        <w:t xml:space="preserve"> </w:t>
      </w:r>
    </w:p>
    <w:p w:rsidR="00EA5096" w:rsidRDefault="00EA5096" w:rsidP="009347E1">
      <w:pPr>
        <w:widowControl w:val="0"/>
        <w:numPr>
          <w:ilvl w:val="0"/>
          <w:numId w:val="2"/>
          <w:numberingChange w:id="11" w:author="Krystyna Passia" w:date="2010-04-23T17:29:00Z" w:original=""/>
        </w:numPr>
        <w:tabs>
          <w:tab w:val="clear" w:pos="432"/>
          <w:tab w:val="num" w:pos="720"/>
        </w:tabs>
        <w:overflowPunct/>
        <w:ind w:left="720" w:hanging="360"/>
        <w:jc w:val="left"/>
        <w:rPr>
          <w:ins w:id="12" w:author="sjohnston" w:date="2010-04-23T15:40:00Z"/>
        </w:rPr>
      </w:pPr>
      <w:ins w:id="13" w:author="sjohnston" w:date="2010-04-23T15:40:00Z">
        <w:r>
          <w:t xml:space="preserve">- </w:t>
        </w:r>
      </w:ins>
      <w:r w:rsidR="009347E1">
        <w:t>have a need to refer to standards dedicated to this subject; or</w:t>
      </w:r>
    </w:p>
    <w:p w:rsidR="009347E1" w:rsidRDefault="009347E1" w:rsidP="009347E1">
      <w:pPr>
        <w:widowControl w:val="0"/>
        <w:numPr>
          <w:ilvl w:val="0"/>
          <w:numId w:val="2"/>
          <w:numberingChange w:id="14" w:author="Krystyna Passia" w:date="2010-04-23T17:29:00Z" w:original=""/>
        </w:numPr>
        <w:tabs>
          <w:tab w:val="clear" w:pos="432"/>
          <w:tab w:val="num" w:pos="720"/>
        </w:tabs>
        <w:overflowPunct/>
        <w:ind w:left="720" w:hanging="360"/>
        <w:jc w:val="left"/>
      </w:pPr>
      <w:r>
        <w:t xml:space="preserve"> </w:t>
      </w:r>
    </w:p>
    <w:p w:rsidR="009347E1" w:rsidRDefault="00EA5096" w:rsidP="009347E1">
      <w:pPr>
        <w:widowControl w:val="0"/>
        <w:numPr>
          <w:ilvl w:val="0"/>
          <w:numId w:val="2"/>
          <w:numberingChange w:id="15" w:author="Krystyna Passia" w:date="2010-04-23T17:29:00Z" w:original=""/>
        </w:numPr>
        <w:tabs>
          <w:tab w:val="clear" w:pos="432"/>
          <w:tab w:val="num" w:pos="720"/>
        </w:tabs>
        <w:overflowPunct/>
        <w:ind w:left="720" w:hanging="360"/>
        <w:jc w:val="left"/>
      </w:pPr>
      <w:ins w:id="16" w:author="sjohnston" w:date="2010-04-23T15:40:00Z">
        <w:r>
          <w:t xml:space="preserve">- </w:t>
        </w:r>
      </w:ins>
      <w:r w:rsidR="009347E1">
        <w:t xml:space="preserve">have additional requirements today unavailable in formal standards, fora or consortia standards or guidelines. </w:t>
      </w:r>
    </w:p>
    <w:p w:rsidR="009347E1" w:rsidRDefault="009347E1"/>
    <w:p w:rsidR="009347E1" w:rsidRDefault="009347E1">
      <w:r>
        <w:t>In addition to representatives from ISO committees, other important stakeholders will be invited</w:t>
      </w:r>
      <w:del w:id="17" w:author="sjohnston" w:date="2010-04-23T15:40:00Z">
        <w:r w:rsidDel="00EA5096">
          <w:delText>, as well.</w:delText>
        </w:r>
      </w:del>
      <w:r>
        <w:t>.</w:t>
      </w:r>
    </w:p>
    <w:p w:rsidR="009347E1" w:rsidRDefault="009347E1"/>
    <w:p w:rsidR="009347E1" w:rsidRDefault="009347E1">
      <w:r>
        <w:t>The concerned ISO technical committees and important stakeholder organizations will have the opportunity to express their position on the main and additional tasks of the ISO/TMB PSC 01 contained in its terms of reference document (see PSC01N00</w:t>
      </w:r>
      <w:ins w:id="18" w:author="Krystyna Passia" w:date="2010-04-23T17:53:00Z">
        <w:r w:rsidR="007A114F">
          <w:t>16</w:t>
        </w:r>
      </w:ins>
      <w:del w:id="19" w:author="Krystyna Passia" w:date="2010-04-23T17:53:00Z">
        <w:r w:rsidDel="007A114F">
          <w:delText>09rev2</w:delText>
        </w:r>
      </w:del>
      <w:r>
        <w:t xml:space="preserve"> Terms of Reference and ISO TMB privacy task force final report, both attached) and to discuss the privacy work underway in their committees or organizations. </w:t>
      </w:r>
    </w:p>
    <w:p w:rsidR="009347E1" w:rsidRDefault="009347E1"/>
    <w:p w:rsidR="009347E1" w:rsidRDefault="009347E1">
      <w:r>
        <w:t xml:space="preserve">Topics for submission may include the experiences of TCs and organizations in developing data privacy standards work programmes and requirements, feasibility and implementation proposals for: </w:t>
      </w:r>
    </w:p>
    <w:p w:rsidR="009347E1" w:rsidRDefault="009347E1"/>
    <w:p w:rsidR="009347E1" w:rsidRDefault="009347E1" w:rsidP="009347E1">
      <w:pPr>
        <w:widowControl w:val="0"/>
        <w:numPr>
          <w:ilvl w:val="0"/>
          <w:numId w:val="3"/>
          <w:numberingChange w:id="20" w:author="Krystyna Passia" w:date="2010-04-23T17:29:00Z" w:original=""/>
        </w:numPr>
        <w:overflowPunct/>
        <w:jc w:val="left"/>
      </w:pPr>
      <w:r>
        <w:t>A common terminology document in the area of privacy and privacy principles</w:t>
      </w:r>
    </w:p>
    <w:p w:rsidR="009347E1" w:rsidRDefault="009347E1" w:rsidP="009347E1">
      <w:pPr>
        <w:widowControl w:val="0"/>
        <w:numPr>
          <w:ilvl w:val="0"/>
          <w:numId w:val="3"/>
          <w:numberingChange w:id="21" w:author="Krystyna Passia" w:date="2010-04-23T17:29:00Z" w:original=""/>
        </w:numPr>
        <w:overflowPunct/>
        <w:jc w:val="left"/>
      </w:pPr>
      <w:r>
        <w:t>A public inventory of privacy initiatives</w:t>
      </w:r>
    </w:p>
    <w:p w:rsidR="009347E1" w:rsidRDefault="009347E1" w:rsidP="009347E1">
      <w:pPr>
        <w:widowControl w:val="0"/>
        <w:numPr>
          <w:ilvl w:val="0"/>
          <w:numId w:val="3"/>
          <w:numberingChange w:id="22" w:author="Krystyna Passia" w:date="2010-04-23T17:29:00Z" w:original=""/>
        </w:numPr>
        <w:overflowPunct/>
        <w:jc w:val="left"/>
      </w:pPr>
      <w:r>
        <w:t>Cooperation between public policy and standards organizations</w:t>
      </w:r>
    </w:p>
    <w:p w:rsidR="009347E1" w:rsidRDefault="009347E1" w:rsidP="009347E1">
      <w:pPr>
        <w:widowControl w:val="0"/>
        <w:numPr>
          <w:ilvl w:val="0"/>
          <w:numId w:val="3"/>
          <w:numberingChange w:id="23" w:author="Krystyna Passia" w:date="2010-04-23T17:29:00Z" w:original=""/>
        </w:numPr>
        <w:overflowPunct/>
        <w:jc w:val="left"/>
      </w:pPr>
      <w:r>
        <w:t>An ISO standard defining a technical approach to basic privacy principles</w:t>
      </w:r>
    </w:p>
    <w:p w:rsidR="009347E1" w:rsidRDefault="009347E1" w:rsidP="009347E1">
      <w:pPr>
        <w:widowControl w:val="0"/>
        <w:numPr>
          <w:ilvl w:val="0"/>
          <w:numId w:val="3"/>
          <w:numberingChange w:id="24" w:author="Krystyna Passia" w:date="2010-04-23T17:29:00Z" w:original=""/>
        </w:numPr>
        <w:overflowPunct/>
        <w:jc w:val="left"/>
      </w:pPr>
      <w:r>
        <w:t xml:space="preserve">A common framework of fundamental privacy standards based on the existing work of ISO/IEC JTC 1/SC 27/WG 5 </w:t>
      </w:r>
    </w:p>
    <w:p w:rsidR="009347E1" w:rsidRDefault="009347E1">
      <w:pPr>
        <w:numPr>
          <w:ins w:id="25" w:author="Krystyna Passia" w:date="2010-04-23T17:31:00Z"/>
        </w:numPr>
        <w:rPr>
          <w:ins w:id="26" w:author="Krystyna Passia" w:date="2010-04-23T17:31:00Z"/>
        </w:rPr>
      </w:pPr>
    </w:p>
    <w:p w:rsidR="009B224E" w:rsidRPr="009B224E" w:rsidRDefault="009B224E" w:rsidP="009B224E">
      <w:pPr>
        <w:numPr>
          <w:ins w:id="27" w:author="Krystyna Passia" w:date="2010-04-23T17:31:00Z"/>
        </w:numPr>
        <w:rPr>
          <w:ins w:id="28" w:author="Krystyna Passia" w:date="2010-04-23T17:31:00Z"/>
        </w:rPr>
      </w:pPr>
      <w:ins w:id="29" w:author="Krystyna Passia" w:date="2010-04-23T17:31:00Z">
        <w:r w:rsidRPr="009B224E">
          <w:t>Legal instruments and the discussion of the need for a world-wide regulatory harmonization will not be subject of this conference and is not within the scope of ISO standardization. However, since standardization always needs to consider the legal environment, ISO welcomes contributions originating from regulators (such as Data Protection Authorities) but contributions focusing on the development of legal instruments cannot be accepted.</w:t>
        </w:r>
      </w:ins>
    </w:p>
    <w:p w:rsidR="009B224E" w:rsidRPr="009B224E" w:rsidRDefault="009B224E"/>
    <w:p w:rsidR="009347E1" w:rsidDel="009B224E" w:rsidRDefault="009347E1">
      <w:pPr>
        <w:rPr>
          <w:del w:id="30" w:author="Krystyna Passia" w:date="2010-04-23T17:31:00Z"/>
        </w:rPr>
      </w:pPr>
      <w:del w:id="31" w:author="Krystyna Passia" w:date="2010-04-23T17:31:00Z">
        <w:r w:rsidDel="009B224E">
          <w:delText xml:space="preserve">Legal instruments such as regulations (e.g. national laws, EU directives) and the discussion of the need for a world-wide regulatory harmonization will not be subject of this conference and is not within the scope of ISO standardization. Although standardization always needs to consider the legal environment, contributions focusing on these subjects cannot be accepted. </w:delText>
        </w:r>
      </w:del>
    </w:p>
    <w:p w:rsidR="009347E1" w:rsidDel="009B224E" w:rsidRDefault="009347E1">
      <w:pPr>
        <w:pStyle w:val="Heading21"/>
        <w:rPr>
          <w:del w:id="32" w:author="Krystyna Passia" w:date="2010-04-23T17:31:00Z"/>
        </w:rPr>
      </w:pPr>
    </w:p>
    <w:p w:rsidR="009347E1" w:rsidRDefault="009347E1">
      <w:pPr>
        <w:pStyle w:val="Heading21"/>
      </w:pPr>
      <w:r>
        <w:t xml:space="preserve">Speakers are requested to send: </w:t>
      </w:r>
    </w:p>
    <w:p w:rsidR="009347E1" w:rsidRDefault="009347E1" w:rsidP="009347E1">
      <w:pPr>
        <w:ind w:firstLine="360"/>
      </w:pPr>
      <w:r>
        <w:t>No later than June 14, 2010</w:t>
      </w:r>
    </w:p>
    <w:p w:rsidR="009347E1" w:rsidRDefault="009347E1" w:rsidP="009347E1">
      <w:pPr>
        <w:widowControl w:val="0"/>
        <w:numPr>
          <w:ilvl w:val="0"/>
          <w:numId w:val="4"/>
          <w:numberingChange w:id="33" w:author="Krystyna Passia" w:date="2010-04-23T17:29:00Z" w:original="%1:1:0:."/>
        </w:numPr>
        <w:overflowPunct/>
        <w:jc w:val="left"/>
      </w:pPr>
      <w:r>
        <w:t>Short and full title.</w:t>
      </w:r>
    </w:p>
    <w:p w:rsidR="009347E1" w:rsidRDefault="009347E1" w:rsidP="009347E1">
      <w:pPr>
        <w:widowControl w:val="0"/>
        <w:numPr>
          <w:ilvl w:val="0"/>
          <w:numId w:val="4"/>
          <w:numberingChange w:id="34" w:author="Krystyna Passia" w:date="2010-04-23T17:29:00Z" w:original="%1:2:0:."/>
        </w:numPr>
        <w:overflowPunct/>
        <w:jc w:val="left"/>
      </w:pPr>
      <w:r>
        <w:lastRenderedPageBreak/>
        <w:t>Name, function, address, phone, e-mail, and affiliation of all the author(s) of the paper and presentation.</w:t>
      </w:r>
    </w:p>
    <w:p w:rsidR="009347E1" w:rsidRDefault="009347E1" w:rsidP="009347E1">
      <w:pPr>
        <w:widowControl w:val="0"/>
        <w:numPr>
          <w:ilvl w:val="0"/>
          <w:numId w:val="4"/>
          <w:numberingChange w:id="35" w:author="Krystyna Passia" w:date="2010-04-23T17:29:00Z" w:original="%1:3:0:."/>
        </w:numPr>
        <w:overflowPunct/>
        <w:jc w:val="left"/>
      </w:pPr>
      <w:r>
        <w:t>The name of the actual speaker.</w:t>
      </w:r>
    </w:p>
    <w:p w:rsidR="009347E1" w:rsidRDefault="009347E1" w:rsidP="009347E1">
      <w:pPr>
        <w:widowControl w:val="0"/>
        <w:numPr>
          <w:ilvl w:val="0"/>
          <w:numId w:val="4"/>
          <w:numberingChange w:id="36" w:author="Krystyna Passia" w:date="2010-04-23T17:29:00Z" w:original="%1:4:0:."/>
        </w:numPr>
        <w:overflowPunct/>
        <w:jc w:val="left"/>
      </w:pPr>
      <w:r>
        <w:t>3 to 4 bullet points detailing the main points of the paper/presentation (each 1 line).</w:t>
      </w:r>
    </w:p>
    <w:p w:rsidR="009347E1" w:rsidRDefault="009347E1" w:rsidP="009347E1">
      <w:pPr>
        <w:widowControl w:val="0"/>
        <w:numPr>
          <w:ilvl w:val="0"/>
          <w:numId w:val="4"/>
          <w:numberingChange w:id="37" w:author="Krystyna Passia" w:date="2010-04-23T17:29:00Z" w:original="%1:5:0:."/>
        </w:numPr>
        <w:overflowPunct/>
        <w:jc w:val="left"/>
      </w:pPr>
      <w:r>
        <w:t>An abstract between 300 and 500 words (one page).</w:t>
      </w:r>
    </w:p>
    <w:p w:rsidR="009347E1" w:rsidRDefault="009347E1" w:rsidP="009347E1">
      <w:pPr>
        <w:ind w:left="720"/>
      </w:pPr>
    </w:p>
    <w:p w:rsidR="009347E1" w:rsidRDefault="009347E1" w:rsidP="009347E1">
      <w:pPr>
        <w:ind w:firstLine="360"/>
      </w:pPr>
      <w:r>
        <w:t>No later than July 26, 2010</w:t>
      </w:r>
    </w:p>
    <w:p w:rsidR="009347E1" w:rsidRDefault="009347E1" w:rsidP="009347E1">
      <w:pPr>
        <w:widowControl w:val="0"/>
        <w:numPr>
          <w:ilvl w:val="0"/>
          <w:numId w:val="4"/>
          <w:numberingChange w:id="38" w:author="Krystyna Passia" w:date="2010-04-23T17:29:00Z" w:original="%1:6:0:."/>
        </w:numPr>
        <w:overflowPunct/>
        <w:jc w:val="left"/>
      </w:pPr>
      <w:r>
        <w:t>A final paper with a length between 4 and 8 pages and accompanying presentation.</w:t>
      </w:r>
    </w:p>
    <w:p w:rsidR="009347E1" w:rsidRDefault="009347E1"/>
    <w:p w:rsidR="009347E1" w:rsidRDefault="009347E1">
      <w:r>
        <w:t>Submissions should be sent in Microsoft Office 97-2003 compatible file formats (*.doc, *.ppt), OpenDocument (*.odt, *.odp) or Adobe (*.pdf) formats to the ISO/TMB PSC 01 secretariat</w:t>
      </w:r>
      <w:r>
        <w:rPr>
          <w:rStyle w:val="FootnoteReference"/>
        </w:rPr>
        <w:footnoteReference w:id="1"/>
      </w:r>
      <w:r>
        <w:t xml:space="preserve"> (E-mail: krystyna.passia@din.de) no later than the dates below.  </w:t>
      </w:r>
    </w:p>
    <w:p w:rsidR="009347E1" w:rsidRDefault="009347E1"/>
    <w:p w:rsidR="009347E1" w:rsidRDefault="009347E1">
      <w:pPr>
        <w:pStyle w:val="Heading21"/>
      </w:pPr>
      <w:r>
        <w:t xml:space="preserve">Important Dates: </w:t>
      </w:r>
    </w:p>
    <w:p w:rsidR="009347E1" w:rsidRDefault="009347E1"/>
    <w:p w:rsidR="009347E1" w:rsidRDefault="009347E1" w:rsidP="009347E1">
      <w:pPr>
        <w:tabs>
          <w:tab w:val="left" w:pos="5670"/>
        </w:tabs>
      </w:pPr>
      <w:r>
        <w:t>Submission deadline for first 5 items (above):</w:t>
      </w:r>
      <w:r>
        <w:tab/>
      </w:r>
      <w:r>
        <w:tab/>
        <w:t>June 14, 2010</w:t>
      </w:r>
    </w:p>
    <w:p w:rsidR="009347E1" w:rsidRDefault="009347E1" w:rsidP="009347E1">
      <w:pPr>
        <w:tabs>
          <w:tab w:val="left" w:pos="5670"/>
        </w:tabs>
      </w:pPr>
      <w:r>
        <w:t>Notification to author(s) of paper acceptance/rejection:</w:t>
      </w:r>
      <w:r>
        <w:tab/>
      </w:r>
      <w:r>
        <w:tab/>
        <w:t>July 26, 2010</w:t>
      </w:r>
    </w:p>
    <w:p w:rsidR="009347E1" w:rsidRDefault="009347E1" w:rsidP="009347E1">
      <w:pPr>
        <w:tabs>
          <w:tab w:val="left" w:pos="5670"/>
        </w:tabs>
      </w:pPr>
      <w:r>
        <w:t xml:space="preserve">Final paper (item 6 above) and presentation: </w:t>
      </w:r>
      <w:r>
        <w:tab/>
      </w:r>
      <w:r>
        <w:tab/>
        <w:t>August 27, 2010</w:t>
      </w:r>
    </w:p>
    <w:p w:rsidR="009347E1" w:rsidRDefault="009347E1" w:rsidP="009347E1">
      <w:pPr>
        <w:tabs>
          <w:tab w:val="left" w:pos="5670"/>
        </w:tabs>
      </w:pPr>
      <w:r>
        <w:t xml:space="preserve">Conference dates:                     </w:t>
      </w:r>
      <w:r>
        <w:tab/>
      </w:r>
      <w:r>
        <w:tab/>
        <w:t xml:space="preserve">October 08, 2010, 13:00–18:00 </w:t>
      </w:r>
      <w:r>
        <w:br/>
      </w:r>
      <w:r>
        <w:tab/>
      </w:r>
      <w:r>
        <w:tab/>
      </w:r>
      <w:r>
        <w:tab/>
      </w:r>
      <w:r>
        <w:tab/>
      </w:r>
      <w:r>
        <w:tab/>
      </w:r>
      <w:r>
        <w:tab/>
      </w:r>
      <w:r>
        <w:tab/>
      </w:r>
      <w:r>
        <w:tab/>
      </w:r>
      <w:r>
        <w:tab/>
        <w:t>October 09, 2010 09:00–12:00</w:t>
      </w:r>
    </w:p>
    <w:p w:rsidR="009347E1" w:rsidRDefault="009347E1" w:rsidP="009347E1">
      <w:pPr>
        <w:tabs>
          <w:tab w:val="left" w:pos="5670"/>
        </w:tabs>
      </w:pPr>
    </w:p>
    <w:p w:rsidR="009347E1" w:rsidRDefault="009347E1">
      <w:pPr>
        <w:pStyle w:val="Heading21"/>
      </w:pPr>
      <w:r>
        <w:t xml:space="preserve">Administrative Limitations: </w:t>
      </w:r>
    </w:p>
    <w:p w:rsidR="009347E1" w:rsidRDefault="009347E1"/>
    <w:p w:rsidR="009347E1" w:rsidRDefault="009347E1">
      <w:r>
        <w:t>Due to the limited space for this conference, only two representatives, including the speaker, shall be allowed from each participating ISO technical committee or stakeholder organization,.</w:t>
      </w:r>
    </w:p>
    <w:p w:rsidR="009347E1" w:rsidRDefault="009347E1"/>
    <w:p w:rsidR="009347E1" w:rsidRDefault="009347E1">
      <w:pPr>
        <w:pStyle w:val="Heading21"/>
      </w:pPr>
      <w:r>
        <w:t>Program Committee:</w:t>
      </w:r>
    </w:p>
    <w:p w:rsidR="009347E1" w:rsidRDefault="009347E1"/>
    <w:p w:rsidR="009347E1" w:rsidRDefault="009347E1">
      <w:r>
        <w:t>John M. Ferris, ISO/TC 68/SC 7 / IRS, USA</w:t>
      </w:r>
    </w:p>
    <w:p w:rsidR="009347E1" w:rsidRPr="00180AE5" w:rsidRDefault="009347E1">
      <w:pPr>
        <w:rPr>
          <w:lang w:val="sv-SE"/>
        </w:rPr>
      </w:pPr>
      <w:r w:rsidRPr="00180AE5">
        <w:rPr>
          <w:lang w:val="sv-SE"/>
        </w:rPr>
        <w:t xml:space="preserve">Hans Hedbom, SIS, Karlstads Universitet, Sweden </w:t>
      </w:r>
      <w:r w:rsidRPr="00180AE5">
        <w:rPr>
          <w:lang w:val="sv-SE"/>
        </w:rPr>
        <w:tab/>
      </w:r>
      <w:r w:rsidRPr="00180AE5">
        <w:rPr>
          <w:lang w:val="sv-SE"/>
        </w:rPr>
        <w:tab/>
      </w:r>
      <w:r w:rsidRPr="00180AE5">
        <w:rPr>
          <w:lang w:val="sv-SE"/>
        </w:rPr>
        <w:tab/>
      </w:r>
    </w:p>
    <w:p w:rsidR="009347E1" w:rsidRDefault="009347E1">
      <w:r>
        <w:t>Steven</w:t>
      </w:r>
      <w:r>
        <w:tab/>
        <w:t>Johnston, Office of the Privacy Commissioner of Canada</w:t>
      </w:r>
    </w:p>
    <w:p w:rsidR="009347E1" w:rsidRDefault="009347E1">
      <w:r>
        <w:t>Gwendal Le Grand, AFNOR, France</w:t>
      </w:r>
    </w:p>
    <w:p w:rsidR="009347E1" w:rsidRDefault="009347E1">
      <w:r>
        <w:t>Mark MacCarthy, Georgetown University's Communication, Culture, and Technology, USA</w:t>
      </w:r>
    </w:p>
    <w:p w:rsidR="009347E1" w:rsidRPr="009B4782" w:rsidRDefault="009347E1">
      <w:pPr>
        <w:rPr>
          <w:lang w:val="de-DE"/>
        </w:rPr>
      </w:pPr>
      <w:r w:rsidRPr="009B4782">
        <w:rPr>
          <w:lang w:val="de-DE"/>
        </w:rPr>
        <w:t>Johannes Messer, IBM, Germany</w:t>
      </w:r>
    </w:p>
    <w:p w:rsidR="009347E1" w:rsidRPr="009B4782" w:rsidRDefault="009347E1">
      <w:pPr>
        <w:rPr>
          <w:lang w:val="de-DE"/>
        </w:rPr>
      </w:pPr>
      <w:r w:rsidRPr="009B4782">
        <w:rPr>
          <w:lang w:val="de-DE"/>
        </w:rPr>
        <w:t xml:space="preserve">Kai Rannenberg, </w:t>
      </w:r>
      <w:r>
        <w:rPr>
          <w:lang w:val="de-DE"/>
        </w:rPr>
        <w:t>Goethe-</w:t>
      </w:r>
      <w:r w:rsidRPr="009B4782">
        <w:rPr>
          <w:lang w:val="de-DE"/>
        </w:rPr>
        <w:t>Universität Frankfurt am Main, Germany</w:t>
      </w:r>
    </w:p>
    <w:p w:rsidR="009347E1" w:rsidRPr="009B4782" w:rsidRDefault="009347E1">
      <w:pPr>
        <w:rPr>
          <w:lang w:val="de-DE"/>
        </w:rPr>
      </w:pPr>
      <w:r w:rsidRPr="009B4782">
        <w:rPr>
          <w:lang w:val="de-DE"/>
        </w:rPr>
        <w:t>Manuel García Sánchez, AENOR, Spain</w:t>
      </w:r>
    </w:p>
    <w:p w:rsidR="009347E1" w:rsidRPr="009B4782" w:rsidRDefault="009347E1">
      <w:pPr>
        <w:rPr>
          <w:lang w:val="de-DE"/>
        </w:rPr>
      </w:pPr>
      <w:r w:rsidRPr="009B4782">
        <w:rPr>
          <w:lang w:val="de-DE"/>
        </w:rPr>
        <w:t>Jan Schallaböck,  Unabhängiges Landeszentrum für Datenschutz Schleswig-Holstein, Germany</w:t>
      </w:r>
    </w:p>
    <w:p w:rsidR="009347E1" w:rsidRDefault="009347E1">
      <w:r>
        <w:t>Pat Walshe, Privacy matters, UK</w:t>
      </w:r>
    </w:p>
    <w:p w:rsidR="009347E1" w:rsidRDefault="009347E1"/>
    <w:p w:rsidR="009347E1" w:rsidRDefault="009347E1">
      <w:pPr>
        <w:pStyle w:val="Heading21"/>
      </w:pPr>
      <w:r>
        <w:t xml:space="preserve">Website: </w:t>
      </w:r>
    </w:p>
    <w:p w:rsidR="009347E1" w:rsidRDefault="009347E1"/>
    <w:p w:rsidR="009347E1" w:rsidRDefault="009347E1">
      <w:pPr>
        <w:rPr>
          <w:rFonts w:eastAsia="DSerif" w:cs="DSerif"/>
          <w:color w:val="0000FF"/>
        </w:rPr>
      </w:pPr>
      <w:hyperlink r:id="rId9" w:history="1">
        <w:r>
          <w:rPr>
            <w:rStyle w:val="Hyperlink"/>
          </w:rPr>
          <w:t>http://www.iso.org/psc</w:t>
        </w:r>
      </w:hyperlink>
      <w:r>
        <w:rPr>
          <w:rFonts w:eastAsia="DSerif" w:cs="DSerif"/>
          <w:color w:val="0000FF"/>
        </w:rPr>
        <w:t xml:space="preserve"> </w:t>
      </w:r>
    </w:p>
    <w:p w:rsidR="009347E1" w:rsidRDefault="009347E1"/>
    <w:p w:rsidR="009347E1" w:rsidRDefault="009347E1"/>
    <w:p w:rsidR="00A02C77" w:rsidRDefault="00A02C77" w:rsidP="00501EE5">
      <w:pPr>
        <w:ind w:left="360"/>
      </w:pPr>
    </w:p>
    <w:sectPr w:rsidR="00A02C77">
      <w:headerReference w:type="default" r:id="rId10"/>
      <w:footerReference w:type="even" r:id="rId11"/>
      <w:footerReference w:type="default" r:id="rId12"/>
      <w:footerReference w:type="first" r:id="rId13"/>
      <w:pgSz w:w="11905" w:h="16837"/>
      <w:pgMar w:top="1276" w:right="1276" w:bottom="623" w:left="1276" w:header="72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EC8" w:rsidRPr="001D709D" w:rsidRDefault="004E6EC8">
      <w:pPr>
        <w:rPr>
          <w:lang w:val="fr-FR"/>
        </w:rPr>
      </w:pPr>
      <w:r>
        <w:separator/>
      </w:r>
    </w:p>
  </w:endnote>
  <w:endnote w:type="continuationSeparator" w:id="0">
    <w:p w:rsidR="004E6EC8" w:rsidRPr="001D709D" w:rsidRDefault="004E6EC8">
      <w:pPr>
        <w:rPr>
          <w:lang w:val="fr-FR"/>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807ECEA" w:usb2="00000010" w:usb3="00000000" w:csb0="0002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3EFF" w:usb1="D200FDFF" w:usb2="00046029" w:usb3="00000000" w:csb0="800001FF" w:csb1="00000000"/>
  </w:font>
  <w:font w:name="DSerif">
    <w:altName w:val="Arial Unicode MS"/>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24E" w:rsidRDefault="009B224E">
    <w:pPr>
      <w:rPr>
        <w:rFonts w:ascii="Times New Roman" w:hAnsi="Times New Roman"/>
        <w:sz w:val="20"/>
      </w:rPr>
    </w:pPr>
    <w:r>
      <w:rPr>
        <w:rFonts w:ascii="Times New Roman" w:hAnsi="Times New Roman"/>
        <w:sz w:val="20"/>
      </w:rPr>
      <w:t xml:space="preserve">Secretariat of ISO/TMB PSC 01 – </w:t>
    </w:r>
  </w:p>
  <w:p w:rsidR="009B224E" w:rsidRDefault="009B224E">
    <w:pPr>
      <w:rPr>
        <w:rFonts w:ascii="Times New Roman" w:hAnsi="Times New Roman"/>
        <w:sz w:val="20"/>
        <w:lang w:val="de-DE"/>
      </w:rPr>
    </w:pPr>
    <w:r>
      <w:rPr>
        <w:rFonts w:ascii="Times New Roman" w:hAnsi="Times New Roman"/>
        <w:sz w:val="20"/>
        <w:lang w:val="de-DE"/>
      </w:rPr>
      <w:t>DIN Deutsches Institut für Normung e. V., Burggrafenstraße 6, 10787 Berlin; [10772 postal], Germany</w:t>
    </w:r>
  </w:p>
  <w:p w:rsidR="009B224E" w:rsidRDefault="009B224E">
    <w:pPr>
      <w:pStyle w:val="Footer"/>
      <w:rPr>
        <w:rStyle w:val="Hyperlink"/>
        <w:rFonts w:ascii="Times New Roman" w:hAnsi="Times New Roman"/>
        <w:sz w:val="20"/>
      </w:rPr>
    </w:pPr>
    <w:r>
      <w:rPr>
        <w:rFonts w:ascii="Times New Roman" w:hAnsi="Times New Roman"/>
        <w:sz w:val="20"/>
      </w:rPr>
      <w:t xml:space="preserve">Telephone: + 49 30 2601-2652; Facsimile: + 49 30 2601-4-2652; E-mail: </w:t>
    </w:r>
    <w:r>
      <w:rPr>
        <w:rStyle w:val="Hyperlink"/>
        <w:rFonts w:ascii="Times New Roman" w:hAnsi="Times New Roman"/>
        <w:sz w:val="20"/>
      </w:rPr>
      <w:t>krystyna.passia@din.de</w:t>
    </w:r>
  </w:p>
  <w:p w:rsidR="009B224E" w:rsidRDefault="009B224E">
    <w:pPr>
      <w:pStyle w:val="Footer"/>
      <w:rPr>
        <w:rStyle w:val="Hyperlink"/>
        <w:rFonts w:ascii="Times New Roman" w:hAnsi="Times New Roman"/>
        <w:sz w:val="20"/>
      </w:rPr>
    </w:pPr>
    <w:r>
      <w:rPr>
        <w:rStyle w:val="Hyperlink"/>
        <w:rFonts w:ascii="Times New Roman" w:hAnsi="Times New Roman"/>
        <w:sz w:val="20"/>
      </w:rPr>
      <w:t>HTTP://www.iso.org/psc</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24E" w:rsidRDefault="009B224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24E" w:rsidRDefault="009B224E">
    <w:pPr>
      <w:pStyle w:val="Footer"/>
      <w:rPr>
        <w:rStyle w:val="Hyperlink"/>
        <w:rFonts w:ascii="Times New Roman" w:hAnsi="Times New Roman"/>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24E" w:rsidRDefault="009B224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EC8" w:rsidRPr="001D709D" w:rsidRDefault="004E6EC8">
      <w:pPr>
        <w:rPr>
          <w:lang w:val="fr-FR"/>
        </w:rPr>
      </w:pPr>
      <w:r>
        <w:separator/>
      </w:r>
    </w:p>
  </w:footnote>
  <w:footnote w:type="continuationSeparator" w:id="0">
    <w:p w:rsidR="004E6EC8" w:rsidRPr="001D709D" w:rsidRDefault="004E6EC8">
      <w:pPr>
        <w:rPr>
          <w:lang w:val="fr-FR"/>
        </w:rPr>
      </w:pPr>
      <w:r>
        <w:continuationSeparator/>
      </w:r>
    </w:p>
  </w:footnote>
  <w:footnote w:id="1">
    <w:p w:rsidR="009B224E" w:rsidRPr="009B4782" w:rsidRDefault="009B224E">
      <w:pPr>
        <w:pStyle w:val="FootnoteText"/>
        <w:rPr>
          <w:lang w:val="de-DE"/>
        </w:rPr>
      </w:pPr>
      <w:r>
        <w:rPr>
          <w:rStyle w:val="FootnoteCharacters"/>
        </w:rPr>
        <w:footnoteRef/>
      </w:r>
      <w:r w:rsidRPr="0051679E">
        <w:rPr>
          <w:lang w:val="de-DE"/>
        </w:rPr>
        <w:tab/>
      </w:r>
      <w:r w:rsidRPr="009B4782">
        <w:rPr>
          <w:lang w:val="de-DE"/>
        </w:rPr>
        <w:t xml:space="preserve">DIN Deutsches Institut für Normung e. V., Burggrafenstraße 6, 10787 Berlin; [10772 postal], Germany </w:t>
      </w:r>
    </w:p>
    <w:p w:rsidR="009B224E" w:rsidRDefault="009B224E">
      <w:pPr>
        <w:pStyle w:val="FootnoteText"/>
      </w:pPr>
      <w:r w:rsidRPr="0051679E">
        <w:rPr>
          <w:lang w:val="de-DE"/>
        </w:rPr>
        <w:tab/>
      </w:r>
      <w:r>
        <w:t xml:space="preserve">Telephone: + 49 30 2601-2652; Facsimile: + 49 30 2601-4-2652; E-mail: krystyna.passia@din.de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24E" w:rsidRDefault="009B22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Times New Roman"/>
      </w:rPr>
    </w:lvl>
    <w:lvl w:ilvl="2">
      <w:start w:val="1"/>
      <w:numFmt w:val="bullet"/>
      <w:lvlText w:val="▪"/>
      <w:lvlJc w:val="left"/>
      <w:pPr>
        <w:tabs>
          <w:tab w:val="num" w:pos="1440"/>
        </w:tabs>
        <w:ind w:left="1440" w:hanging="360"/>
      </w:pPr>
      <w:rPr>
        <w:rFonts w:ascii="OpenSymbol" w:eastAsia="Times New Roman"/>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Times New Roman"/>
      </w:rPr>
    </w:lvl>
    <w:lvl w:ilvl="5">
      <w:start w:val="1"/>
      <w:numFmt w:val="bullet"/>
      <w:lvlText w:val="▪"/>
      <w:lvlJc w:val="left"/>
      <w:pPr>
        <w:tabs>
          <w:tab w:val="num" w:pos="2520"/>
        </w:tabs>
        <w:ind w:left="2520" w:hanging="360"/>
      </w:pPr>
      <w:rPr>
        <w:rFonts w:ascii="OpenSymbol" w:eastAsia="Times New Roman"/>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Times New Roman"/>
      </w:rPr>
    </w:lvl>
    <w:lvl w:ilvl="8">
      <w:start w:val="1"/>
      <w:numFmt w:val="bullet"/>
      <w:lvlText w:val="▪"/>
      <w:lvlJc w:val="left"/>
      <w:pPr>
        <w:tabs>
          <w:tab w:val="num" w:pos="3600"/>
        </w:tabs>
        <w:ind w:left="3600" w:hanging="360"/>
      </w:pPr>
      <w:rPr>
        <w:rFonts w:ascii="OpenSymbol" w:eastAsia="Times New Roman"/>
      </w:rPr>
    </w:lvl>
  </w:abstractNum>
  <w:abstractNum w:abstractNumId="3">
    <w:nsid w:val="00000004"/>
    <w:multiLevelType w:val="multilevel"/>
    <w:tmpl w:val="0000000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trackRevisions/>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noLeading/>
    <w:spaceForUL/>
    <w:balanceSingleByteDoubleByteWidth/>
    <w:ulTrailSpace/>
    <w:doNotExpandShiftReturn/>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2C77"/>
    <w:rsid w:val="000816B8"/>
    <w:rsid w:val="00083C7A"/>
    <w:rsid w:val="000E1B04"/>
    <w:rsid w:val="000E3675"/>
    <w:rsid w:val="003361B2"/>
    <w:rsid w:val="003E5D40"/>
    <w:rsid w:val="004571ED"/>
    <w:rsid w:val="004839F6"/>
    <w:rsid w:val="004C0E50"/>
    <w:rsid w:val="004E5792"/>
    <w:rsid w:val="004E6EC8"/>
    <w:rsid w:val="00501EE5"/>
    <w:rsid w:val="005047D3"/>
    <w:rsid w:val="00536C4B"/>
    <w:rsid w:val="005A7E6B"/>
    <w:rsid w:val="006456D7"/>
    <w:rsid w:val="007A114F"/>
    <w:rsid w:val="00877E44"/>
    <w:rsid w:val="00895822"/>
    <w:rsid w:val="009347E1"/>
    <w:rsid w:val="00960A48"/>
    <w:rsid w:val="00994BAE"/>
    <w:rsid w:val="009B224E"/>
    <w:rsid w:val="009F2AB6"/>
    <w:rsid w:val="00A02C77"/>
    <w:rsid w:val="00A02FD7"/>
    <w:rsid w:val="00C428A2"/>
    <w:rsid w:val="00C961B4"/>
    <w:rsid w:val="00DB002F"/>
    <w:rsid w:val="00E61568"/>
    <w:rsid w:val="00E87894"/>
    <w:rsid w:val="00EA509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jc w:val="both"/>
    </w:pPr>
    <w:rPr>
      <w:rFonts w:ascii="Arial" w:hAnsi="Arial"/>
      <w:sz w:val="22"/>
      <w:lang w:val="en-GB" w:eastAsia="ar-SA"/>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Absatz-Standardschriftart4">
    <w:name w:val="Absatz-Standardschriftart4"/>
  </w:style>
  <w:style w:type="character" w:customStyle="1" w:styleId="Absatz-Standardschriftart3">
    <w:name w:val="Absatz-Standardschriftart3"/>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Absatz-Standardschriftart11">
    <w:name w:val="WW-Absatz-Standardschriftart11"/>
  </w:style>
  <w:style w:type="character" w:customStyle="1" w:styleId="ZchnZchn1">
    <w:name w:val=" Zchn Zchn1"/>
    <w:basedOn w:val="WW-Absatz-Standardschriftart11"/>
    <w:rPr>
      <w:rFonts w:ascii="Arial" w:hAnsi="Arial"/>
      <w:sz w:val="22"/>
      <w:lang w:val="en-GB" w:eastAsia="ar-SA" w:bidi="ar-SA"/>
    </w:rPr>
  </w:style>
  <w:style w:type="character" w:styleId="Hyperlink">
    <w:name w:val="Hyperlink"/>
    <w:basedOn w:val="WW-Absatz-Standardschriftart11"/>
    <w:rPr>
      <w:color w:val="0000FF"/>
      <w:u w:val="single"/>
    </w:rPr>
  </w:style>
  <w:style w:type="character" w:customStyle="1" w:styleId="Bullets">
    <w:name w:val="Bullets"/>
    <w:rPr>
      <w:rFonts w:ascii="OpenSymbol" w:eastAsia="OpenSymbol" w:hAnsi="OpenSymbol" w:cs="OpenSymbol"/>
    </w:rPr>
  </w:style>
  <w:style w:type="character" w:customStyle="1" w:styleId="SprechblasentextZchn">
    <w:name w:val="Sprechblasentext Zchn"/>
    <w:basedOn w:val="Absatz-Standardschriftart4"/>
    <w:rPr>
      <w:rFonts w:ascii="Tahoma" w:hAnsi="Tahoma" w:cs="Tahoma"/>
      <w:sz w:val="16"/>
      <w:szCs w:val="16"/>
      <w:lang w:val="en-GB"/>
    </w:rPr>
  </w:style>
  <w:style w:type="paragraph" w:customStyle="1" w:styleId="Heading">
    <w:name w:val="Heading"/>
    <w:basedOn w:val="Normal"/>
    <w:next w:val="BodyText"/>
    <w:pPr>
      <w:keepNext/>
      <w:spacing w:before="240" w:after="120"/>
    </w:pPr>
    <w:rPr>
      <w:rFonts w:eastAsia="DejaVu Sans" w:cs="DejaVu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Caption1">
    <w:name w:val="Caption1"/>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character" w:customStyle="1" w:styleId="FootnoteCharacters">
    <w:name w:val="Footnote Characters"/>
    <w:rsid w:val="009347E1"/>
  </w:style>
  <w:style w:type="character" w:styleId="FootnoteReference">
    <w:name w:val="footnote reference"/>
    <w:basedOn w:val="DefaultParagraphFont"/>
    <w:rsid w:val="009347E1"/>
    <w:rPr>
      <w:rFonts w:cs="Times New Roman"/>
      <w:vertAlign w:val="superscript"/>
    </w:rPr>
  </w:style>
  <w:style w:type="paragraph" w:customStyle="1" w:styleId="Heading21">
    <w:name w:val="Heading 21"/>
    <w:basedOn w:val="Normal"/>
    <w:next w:val="BodyText"/>
    <w:rsid w:val="009347E1"/>
    <w:pPr>
      <w:widowControl w:val="0"/>
      <w:tabs>
        <w:tab w:val="num" w:pos="576"/>
      </w:tabs>
      <w:overflowPunct/>
      <w:ind w:left="576" w:hanging="576"/>
      <w:jc w:val="left"/>
      <w:outlineLvl w:val="1"/>
    </w:pPr>
    <w:rPr>
      <w:rFonts w:ascii="Times New Roman" w:hAnsi="Times New Roman"/>
      <w:b/>
      <w:bCs/>
      <w:i/>
      <w:iCs/>
      <w:kern w:val="1"/>
      <w:sz w:val="28"/>
      <w:szCs w:val="28"/>
      <w:lang w:val="en-US" w:eastAsia="en-US"/>
    </w:rPr>
  </w:style>
  <w:style w:type="paragraph" w:customStyle="1" w:styleId="Heading11">
    <w:name w:val="Heading 11"/>
    <w:basedOn w:val="Normal"/>
    <w:next w:val="BodyText"/>
    <w:rsid w:val="009347E1"/>
    <w:pPr>
      <w:widowControl w:val="0"/>
      <w:tabs>
        <w:tab w:val="num" w:pos="432"/>
      </w:tabs>
      <w:overflowPunct/>
      <w:ind w:left="432" w:hanging="432"/>
      <w:jc w:val="left"/>
      <w:outlineLvl w:val="0"/>
    </w:pPr>
    <w:rPr>
      <w:rFonts w:ascii="Times New Roman" w:hAnsi="Times New Roman"/>
      <w:b/>
      <w:bCs/>
      <w:kern w:val="1"/>
      <w:sz w:val="28"/>
      <w:szCs w:val="28"/>
      <w:lang w:val="en-US" w:eastAsia="en-US"/>
    </w:rPr>
  </w:style>
  <w:style w:type="paragraph" w:customStyle="1" w:styleId="Title1">
    <w:name w:val="Title1"/>
    <w:basedOn w:val="Normal"/>
    <w:next w:val="Subtitle"/>
    <w:rsid w:val="009347E1"/>
    <w:pPr>
      <w:widowControl w:val="0"/>
      <w:overflowPunct/>
      <w:jc w:val="center"/>
    </w:pPr>
    <w:rPr>
      <w:rFonts w:ascii="Times New Roman" w:hAnsi="Times New Roman"/>
      <w:b/>
      <w:bCs/>
      <w:kern w:val="1"/>
      <w:sz w:val="36"/>
      <w:szCs w:val="36"/>
      <w:lang w:val="en-US" w:eastAsia="en-US"/>
    </w:rPr>
  </w:style>
  <w:style w:type="paragraph" w:styleId="FootnoteText">
    <w:name w:val="footnote text"/>
    <w:basedOn w:val="Normal"/>
    <w:link w:val="FootnoteTextChar"/>
    <w:rsid w:val="009347E1"/>
    <w:pPr>
      <w:widowControl w:val="0"/>
      <w:suppressLineNumbers/>
      <w:overflowPunct/>
      <w:ind w:left="283" w:hanging="283"/>
      <w:jc w:val="left"/>
    </w:pPr>
    <w:rPr>
      <w:rFonts w:ascii="Times New Roman" w:hAnsi="Times New Roman"/>
      <w:kern w:val="1"/>
      <w:sz w:val="20"/>
      <w:lang w:val="en-US" w:eastAsia="en-US"/>
    </w:rPr>
  </w:style>
  <w:style w:type="character" w:customStyle="1" w:styleId="FootnoteTextChar">
    <w:name w:val="Footnote Text Char"/>
    <w:basedOn w:val="DefaultParagraphFont"/>
    <w:link w:val="FootnoteText"/>
    <w:semiHidden/>
    <w:locked/>
    <w:rsid w:val="009347E1"/>
    <w:rPr>
      <w:kern w:val="1"/>
      <w:lang w:val="en-US" w:eastAsia="en-US" w:bidi="ar-SA"/>
    </w:rPr>
  </w:style>
  <w:style w:type="paragraph" w:styleId="Subtitle">
    <w:name w:val="Subtitle"/>
    <w:basedOn w:val="Normal"/>
    <w:qFormat/>
    <w:rsid w:val="009347E1"/>
    <w:pPr>
      <w:spacing w:after="60"/>
      <w:jc w:val="center"/>
      <w:outlineLvl w:val="1"/>
    </w:pPr>
    <w:rPr>
      <w:rFonts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so.org/ps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730</Words>
  <Characters>4165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lpstr>
    </vt:vector>
  </TitlesOfParts>
  <Company>DIN GRUPPE</Company>
  <LinksUpToDate>false</LinksUpToDate>
  <CharactersWithSpaces>4886</CharactersWithSpaces>
  <SharedDoc>false</SharedDoc>
  <HLinks>
    <vt:vector size="6" baseType="variant">
      <vt:variant>
        <vt:i4>3538979</vt:i4>
      </vt:variant>
      <vt:variant>
        <vt:i4>3</vt:i4>
      </vt:variant>
      <vt:variant>
        <vt:i4>0</vt:i4>
      </vt:variant>
      <vt:variant>
        <vt:i4>5</vt:i4>
      </vt:variant>
      <vt:variant>
        <vt:lpwstr>http://www.iso.org/psc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User</dc:creator>
  <cp:lastModifiedBy>sjohnston</cp:lastModifiedBy>
  <cp:revision>2</cp:revision>
  <cp:lastPrinted>1601-01-01T00:00:00Z</cp:lastPrinted>
  <dcterms:created xsi:type="dcterms:W3CDTF">2010-04-23T19:42:00Z</dcterms:created>
  <dcterms:modified xsi:type="dcterms:W3CDTF">2010-04-23T19:42:00Z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1105131921</vt:i4>
  </property>
  <property fmtid="{D5CDD505-2E9C-101B-9397-08002B2CF9AE}" pid="3" name="_NewReviewCycle">
    <vt:lpwstr/>
  </property>
  <property fmtid="{D5CDD505-2E9C-101B-9397-08002B2CF9AE}" pid="4" name="_EmailSubject">
    <vt:lpwstr>Draft resolutions -- Teleconference (23rd April 2010/ 13:00 - 15:00 UTC)</vt:lpwstr>
  </property>
  <property fmtid="{D5CDD505-2E9C-101B-9397-08002B2CF9AE}" pid="5" name="_AuthorEmail">
    <vt:lpwstr>Krystyna.Passia@din.de</vt:lpwstr>
  </property>
  <property fmtid="{D5CDD505-2E9C-101B-9397-08002B2CF9AE}" pid="6" name="_AuthorEmailDisplayName">
    <vt:lpwstr>Passia, Krystyna</vt:lpwstr>
  </property>
  <property fmtid="{D5CDD505-2E9C-101B-9397-08002B2CF9AE}" pid="7" name="_ReviewingToolsShownOnce">
    <vt:lpwstr/>
  </property>
</Properties>
</file>